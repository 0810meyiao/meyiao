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Times New Roman" w:hAnsi="Times New Roman" w:eastAsia="黑体" w:cs="Times New Roman"/>
          <w:b/>
          <w:bCs/>
          <w:color w:val="000000"/>
          <w:kern w:val="0"/>
          <w:sz w:val="36"/>
          <w:szCs w:val="36"/>
        </w:rPr>
      </w:pPr>
    </w:p>
    <w:p>
      <w:pPr>
        <w:adjustRightInd w:val="0"/>
        <w:snapToGrid w:val="0"/>
        <w:spacing w:line="360" w:lineRule="auto"/>
        <w:jc w:val="center"/>
        <w:outlineLvl w:val="0"/>
        <w:rPr>
          <w:rFonts w:ascii="Times New Roman" w:hAnsi="Times New Roman" w:eastAsia="宋体" w:cs="Times New Roman"/>
          <w:b/>
          <w:bCs/>
          <w:color w:val="000000"/>
          <w:kern w:val="0"/>
          <w:sz w:val="44"/>
          <w:szCs w:val="44"/>
        </w:rPr>
      </w:pPr>
      <w:bookmarkStart w:id="0" w:name="_Toc28848"/>
      <w:bookmarkStart w:id="1" w:name="_Toc12389"/>
      <w:bookmarkStart w:id="2" w:name="_Toc17212"/>
      <w:bookmarkStart w:id="3" w:name="_Toc6077"/>
      <w:bookmarkStart w:id="4" w:name="_Toc12751"/>
      <w:bookmarkStart w:id="5" w:name="_Toc10735"/>
      <w:bookmarkStart w:id="6" w:name="_Toc14946"/>
      <w:bookmarkStart w:id="7" w:name="_Toc23331"/>
      <w:bookmarkStart w:id="8" w:name="_Toc32075"/>
      <w:bookmarkStart w:id="9" w:name="_Toc17426"/>
      <w:r>
        <w:rPr>
          <w:rFonts w:hint="eastAsia" w:ascii="Times New Roman" w:hAnsi="Times New Roman" w:eastAsia="宋体" w:cs="Times New Roman"/>
          <w:b/>
          <w:bCs/>
          <w:color w:val="000000"/>
          <w:kern w:val="0"/>
          <w:sz w:val="44"/>
          <w:szCs w:val="44"/>
        </w:rPr>
        <w:t>山西省肺炎疫苗接种率调查</w:t>
      </w:r>
      <w:bookmarkEnd w:id="0"/>
      <w:bookmarkEnd w:id="1"/>
      <w:bookmarkEnd w:id="2"/>
      <w:bookmarkEnd w:id="3"/>
      <w:bookmarkEnd w:id="4"/>
      <w:bookmarkEnd w:id="5"/>
      <w:bookmarkEnd w:id="6"/>
      <w:bookmarkEnd w:id="7"/>
      <w:bookmarkEnd w:id="8"/>
      <w:bookmarkEnd w:id="9"/>
    </w:p>
    <w:p>
      <w:pPr>
        <w:adjustRightInd w:val="0"/>
        <w:snapToGrid w:val="0"/>
        <w:spacing w:line="360" w:lineRule="auto"/>
        <w:jc w:val="center"/>
        <w:outlineLvl w:val="0"/>
        <w:rPr>
          <w:rFonts w:ascii="Times New Roman" w:hAnsi="Times New Roman" w:eastAsia="宋体" w:cs="Times New Roman"/>
          <w:b/>
          <w:bCs/>
          <w:color w:val="000000"/>
          <w:kern w:val="0"/>
          <w:sz w:val="44"/>
          <w:szCs w:val="44"/>
        </w:rPr>
      </w:pPr>
      <w:bookmarkStart w:id="10" w:name="_Toc18548"/>
      <w:bookmarkStart w:id="11" w:name="_Toc18623"/>
      <w:bookmarkStart w:id="12" w:name="_Toc13166"/>
      <w:bookmarkStart w:id="13" w:name="_Toc5990"/>
      <w:bookmarkStart w:id="14" w:name="_Toc29002"/>
      <w:bookmarkStart w:id="15" w:name="_Toc7525"/>
      <w:bookmarkStart w:id="16" w:name="_Toc13125"/>
      <w:bookmarkStart w:id="17" w:name="_Toc23898"/>
      <w:bookmarkStart w:id="18" w:name="_Toc8362"/>
      <w:bookmarkStart w:id="19" w:name="_Toc21440"/>
      <w:r>
        <w:rPr>
          <w:rFonts w:hint="eastAsia" w:ascii="Times New Roman" w:hAnsi="Times New Roman" w:eastAsia="宋体" w:cs="Times New Roman"/>
          <w:b/>
          <w:bCs/>
          <w:color w:val="000000"/>
          <w:kern w:val="0"/>
          <w:sz w:val="44"/>
          <w:szCs w:val="44"/>
        </w:rPr>
        <w:t>及肺炎疫苗接种效果评价</w:t>
      </w:r>
      <w:bookmarkEnd w:id="10"/>
      <w:bookmarkEnd w:id="11"/>
      <w:bookmarkEnd w:id="12"/>
      <w:bookmarkEnd w:id="13"/>
      <w:bookmarkEnd w:id="14"/>
      <w:bookmarkEnd w:id="15"/>
      <w:bookmarkEnd w:id="16"/>
      <w:bookmarkEnd w:id="17"/>
      <w:bookmarkEnd w:id="18"/>
      <w:bookmarkEnd w:id="19"/>
    </w:p>
    <w:p>
      <w:pPr>
        <w:adjustRightInd w:val="0"/>
        <w:snapToGrid w:val="0"/>
        <w:spacing w:line="360" w:lineRule="auto"/>
        <w:jc w:val="center"/>
        <w:rPr>
          <w:rFonts w:ascii="Times New Roman" w:hAnsi="Times New Roman" w:eastAsia="宋体" w:cs="Times New Roman"/>
          <w:b/>
          <w:bCs/>
          <w:color w:val="000000"/>
          <w:kern w:val="0"/>
          <w:sz w:val="36"/>
          <w:szCs w:val="36"/>
        </w:rPr>
      </w:pPr>
    </w:p>
    <w:p>
      <w:pPr>
        <w:adjustRightInd w:val="0"/>
        <w:snapToGrid w:val="0"/>
        <w:spacing w:line="360" w:lineRule="auto"/>
        <w:jc w:val="center"/>
        <w:rPr>
          <w:rFonts w:ascii="Times New Roman" w:hAnsi="Times New Roman" w:eastAsia="宋体" w:cs="Times New Roman"/>
          <w:b/>
          <w:bCs/>
          <w:color w:val="000000"/>
          <w:kern w:val="0"/>
          <w:sz w:val="36"/>
          <w:szCs w:val="36"/>
        </w:rPr>
      </w:pPr>
    </w:p>
    <w:p>
      <w:pPr>
        <w:adjustRightInd w:val="0"/>
        <w:snapToGrid w:val="0"/>
        <w:spacing w:line="360" w:lineRule="auto"/>
        <w:jc w:val="center"/>
        <w:rPr>
          <w:rFonts w:ascii="Times New Roman" w:hAnsi="Times New Roman" w:eastAsia="宋体" w:cs="Times New Roman"/>
          <w:b/>
          <w:bCs/>
          <w:color w:val="000000"/>
          <w:kern w:val="0"/>
          <w:sz w:val="36"/>
          <w:szCs w:val="36"/>
        </w:rPr>
      </w:pPr>
    </w:p>
    <w:p>
      <w:pPr>
        <w:adjustRightInd w:val="0"/>
        <w:snapToGrid w:val="0"/>
        <w:spacing w:line="360" w:lineRule="auto"/>
        <w:jc w:val="center"/>
        <w:rPr>
          <w:rFonts w:ascii="Times New Roman" w:hAnsi="Times New Roman" w:eastAsia="宋体" w:cs="Times New Roman"/>
          <w:b/>
          <w:bCs/>
          <w:color w:val="000000"/>
          <w:kern w:val="0"/>
          <w:sz w:val="36"/>
          <w:szCs w:val="36"/>
        </w:rPr>
      </w:pPr>
    </w:p>
    <w:p>
      <w:pPr>
        <w:adjustRightInd w:val="0"/>
        <w:snapToGrid w:val="0"/>
        <w:spacing w:line="360" w:lineRule="auto"/>
        <w:jc w:val="center"/>
        <w:rPr>
          <w:rFonts w:ascii="Times New Roman" w:hAnsi="Times New Roman" w:eastAsia="宋体" w:cs="Times New Roman"/>
          <w:b/>
          <w:bCs/>
          <w:color w:val="000000"/>
          <w:kern w:val="0"/>
          <w:sz w:val="36"/>
          <w:szCs w:val="36"/>
        </w:rPr>
      </w:pPr>
    </w:p>
    <w:p>
      <w:pPr>
        <w:adjustRightInd w:val="0"/>
        <w:snapToGrid w:val="0"/>
        <w:spacing w:line="360" w:lineRule="auto"/>
        <w:jc w:val="center"/>
        <w:rPr>
          <w:rFonts w:ascii="Times New Roman" w:hAnsi="Times New Roman" w:eastAsia="宋体" w:cs="Times New Roman"/>
          <w:b/>
          <w:bCs/>
          <w:color w:val="000000"/>
          <w:kern w:val="0"/>
          <w:sz w:val="36"/>
          <w:szCs w:val="36"/>
        </w:rPr>
      </w:pPr>
    </w:p>
    <w:p>
      <w:pPr>
        <w:adjustRightInd w:val="0"/>
        <w:snapToGrid w:val="0"/>
        <w:spacing w:line="360" w:lineRule="auto"/>
        <w:jc w:val="center"/>
        <w:rPr>
          <w:rFonts w:ascii="Times New Roman" w:hAnsi="Times New Roman" w:eastAsia="宋体" w:cs="Times New Roman"/>
          <w:b/>
          <w:bCs/>
          <w:color w:val="000000"/>
          <w:kern w:val="0"/>
          <w:sz w:val="36"/>
          <w:szCs w:val="36"/>
        </w:rPr>
      </w:pPr>
    </w:p>
    <w:p>
      <w:pPr>
        <w:adjustRightInd w:val="0"/>
        <w:snapToGrid w:val="0"/>
        <w:spacing w:line="360" w:lineRule="auto"/>
        <w:jc w:val="center"/>
        <w:outlineLvl w:val="0"/>
        <w:rPr>
          <w:rFonts w:ascii="Times New Roman" w:hAnsi="Times New Roman" w:eastAsia="宋体" w:cs="Times New Roman"/>
          <w:b/>
          <w:bCs/>
          <w:color w:val="000000" w:themeColor="text1"/>
          <w:kern w:val="0"/>
          <w:sz w:val="28"/>
          <w:szCs w:val="28"/>
          <w14:textFill>
            <w14:solidFill>
              <w14:schemeClr w14:val="tx1"/>
            </w14:solidFill>
          </w14:textFill>
        </w:rPr>
      </w:pPr>
      <w:bookmarkStart w:id="20" w:name="_Toc5504"/>
      <w:bookmarkStart w:id="21" w:name="_Toc31185"/>
      <w:bookmarkStart w:id="22" w:name="_Toc14112"/>
      <w:bookmarkStart w:id="23" w:name="_Toc24651"/>
      <w:bookmarkStart w:id="24" w:name="_Toc12754"/>
      <w:bookmarkStart w:id="25" w:name="_Toc15291"/>
      <w:bookmarkStart w:id="26" w:name="_Toc7584"/>
      <w:bookmarkStart w:id="27" w:name="_Toc16081"/>
      <w:bookmarkStart w:id="28" w:name="_Toc13624"/>
      <w:bookmarkStart w:id="29" w:name="_Toc23079"/>
      <w:r>
        <w:rPr>
          <w:rFonts w:ascii="Times New Roman" w:hAnsi="Times New Roman" w:eastAsia="宋体" w:cs="Times New Roman"/>
          <w:b/>
          <w:bCs/>
          <w:color w:val="000000" w:themeColor="text1"/>
          <w:kern w:val="0"/>
          <w:sz w:val="28"/>
          <w:szCs w:val="28"/>
          <w14:textFill>
            <w14:solidFill>
              <w14:schemeClr w14:val="tx1"/>
            </w14:solidFill>
          </w14:textFill>
        </w:rPr>
        <w:t>暨南大学基础医学与公共卫生学院</w:t>
      </w:r>
      <w:bookmarkEnd w:id="20"/>
      <w:bookmarkEnd w:id="21"/>
      <w:bookmarkEnd w:id="22"/>
      <w:bookmarkEnd w:id="23"/>
      <w:bookmarkEnd w:id="24"/>
      <w:bookmarkEnd w:id="25"/>
      <w:bookmarkEnd w:id="26"/>
      <w:bookmarkEnd w:id="27"/>
      <w:bookmarkEnd w:id="28"/>
      <w:bookmarkEnd w:id="29"/>
    </w:p>
    <w:p>
      <w:pPr>
        <w:adjustRightInd w:val="0"/>
        <w:snapToGrid w:val="0"/>
        <w:spacing w:line="360" w:lineRule="auto"/>
        <w:jc w:val="center"/>
        <w:outlineLvl w:val="0"/>
        <w:rPr>
          <w:rFonts w:ascii="Times New Roman" w:hAnsi="Times New Roman" w:eastAsia="宋体" w:cs="Times New Roman"/>
          <w:b/>
          <w:bCs/>
          <w:color w:val="000000" w:themeColor="text1"/>
          <w:kern w:val="0"/>
          <w:sz w:val="28"/>
          <w:szCs w:val="28"/>
          <w14:textFill>
            <w14:solidFill>
              <w14:schemeClr w14:val="tx1"/>
            </w14:solidFill>
          </w14:textFill>
        </w:rPr>
      </w:pPr>
      <w:bookmarkStart w:id="30" w:name="_Toc5342"/>
      <w:bookmarkStart w:id="31" w:name="_Toc29510"/>
      <w:bookmarkStart w:id="32" w:name="_Toc24395"/>
      <w:bookmarkStart w:id="33" w:name="_Toc18013"/>
      <w:bookmarkStart w:id="34" w:name="_Toc26531"/>
      <w:bookmarkStart w:id="35" w:name="_Toc17585"/>
      <w:bookmarkStart w:id="36" w:name="_Toc31914"/>
      <w:bookmarkStart w:id="37" w:name="_Toc7081"/>
      <w:bookmarkStart w:id="38" w:name="_Toc7803"/>
      <w:bookmarkStart w:id="39" w:name="_Toc14284"/>
      <w:r>
        <w:rPr>
          <w:rFonts w:ascii="Times New Roman" w:hAnsi="Times New Roman" w:eastAsia="宋体" w:cs="Times New Roman"/>
          <w:b/>
          <w:bCs/>
          <w:color w:val="000000" w:themeColor="text1"/>
          <w:kern w:val="0"/>
          <w:sz w:val="28"/>
          <w:szCs w:val="28"/>
          <w14:textFill>
            <w14:solidFill>
              <w14:schemeClr w14:val="tx1"/>
            </w14:solidFill>
          </w14:textFill>
        </w:rPr>
        <w:t>暨南大学康泰生物产业研究院/疾病预防控制研究院</w:t>
      </w:r>
      <w:bookmarkEnd w:id="30"/>
      <w:bookmarkEnd w:id="31"/>
      <w:bookmarkEnd w:id="32"/>
      <w:bookmarkEnd w:id="33"/>
      <w:bookmarkEnd w:id="34"/>
      <w:bookmarkEnd w:id="35"/>
      <w:bookmarkEnd w:id="36"/>
      <w:bookmarkEnd w:id="37"/>
      <w:bookmarkEnd w:id="38"/>
      <w:bookmarkEnd w:id="39"/>
    </w:p>
    <w:p>
      <w:pPr>
        <w:adjustRightInd w:val="0"/>
        <w:snapToGrid w:val="0"/>
        <w:spacing w:line="360" w:lineRule="auto"/>
        <w:jc w:val="center"/>
        <w:rPr>
          <w:rFonts w:ascii="Times New Roman" w:hAnsi="Times New Roman" w:eastAsia="宋体" w:cs="Times New Roman"/>
          <w:b/>
          <w:bCs/>
          <w:color w:val="000000" w:themeColor="text1"/>
          <w:kern w:val="0"/>
          <w:sz w:val="28"/>
          <w:szCs w:val="28"/>
          <w14:textFill>
            <w14:solidFill>
              <w14:schemeClr w14:val="tx1"/>
            </w14:solidFill>
          </w14:textFill>
        </w:rPr>
      </w:pPr>
    </w:p>
    <w:p>
      <w:pPr>
        <w:adjustRightInd w:val="0"/>
        <w:snapToGrid w:val="0"/>
        <w:spacing w:line="360" w:lineRule="auto"/>
        <w:jc w:val="center"/>
        <w:rPr>
          <w:rFonts w:ascii="Times New Roman" w:hAnsi="Times New Roman" w:eastAsia="宋体" w:cs="Times New Roman"/>
          <w:b/>
          <w:bCs/>
          <w:color w:val="000000" w:themeColor="text1"/>
          <w:kern w:val="0"/>
          <w:sz w:val="28"/>
          <w:szCs w:val="28"/>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ascii="Times New Roman" w:hAnsi="Times New Roman" w:eastAsia="宋体" w:cs="Times New Roman"/>
          <w:b/>
          <w:bCs/>
          <w:color w:val="000000" w:themeColor="text1"/>
          <w:kern w:val="0"/>
          <w:sz w:val="28"/>
          <w:szCs w:val="28"/>
          <w14:textFill>
            <w14:solidFill>
              <w14:schemeClr w14:val="tx1"/>
            </w14:solidFill>
          </w14:textFill>
        </w:rPr>
        <w:t>2023年</w:t>
      </w:r>
      <w:ins w:id="0" w:author="Yanhy" w:date="2023-11-30T10:14:02Z">
        <w:r>
          <w:rPr>
            <w:rFonts w:hint="eastAsia" w:ascii="Times New Roman" w:hAnsi="Times New Roman" w:eastAsia="宋体" w:cs="Times New Roman"/>
            <w:b/>
            <w:bCs/>
            <w:color w:val="000000" w:themeColor="text1"/>
            <w:kern w:val="0"/>
            <w:sz w:val="28"/>
            <w:szCs w:val="28"/>
            <w:lang w:val="en-US" w:eastAsia="zh-CN"/>
            <w14:textFill>
              <w14:solidFill>
                <w14:schemeClr w14:val="tx1"/>
              </w14:solidFill>
            </w14:textFill>
          </w:rPr>
          <w:t>1</w:t>
        </w:r>
      </w:ins>
      <w:ins w:id="1" w:author="Yanhy" w:date="2023-11-30T10:14:03Z">
        <w:r>
          <w:rPr>
            <w:rFonts w:hint="eastAsia" w:ascii="Times New Roman" w:hAnsi="Times New Roman" w:eastAsia="宋体" w:cs="Times New Roman"/>
            <w:b/>
            <w:bCs/>
            <w:color w:val="000000" w:themeColor="text1"/>
            <w:kern w:val="0"/>
            <w:sz w:val="28"/>
            <w:szCs w:val="28"/>
            <w:lang w:val="en-US" w:eastAsia="zh-CN"/>
            <w14:textFill>
              <w14:solidFill>
                <w14:schemeClr w14:val="tx1"/>
              </w14:solidFill>
            </w14:textFill>
          </w:rPr>
          <w:t>2</w:t>
        </w:r>
      </w:ins>
      <w:del w:id="2" w:author="Yanhy" w:date="2023-11-30T10:14:02Z">
        <w:r>
          <w:rPr>
            <w:rFonts w:hint="eastAsia" w:ascii="Times New Roman" w:hAnsi="Times New Roman" w:eastAsia="宋体" w:cs="Times New Roman"/>
            <w:b/>
            <w:bCs/>
            <w:color w:val="000000" w:themeColor="text1"/>
            <w:kern w:val="0"/>
            <w:sz w:val="28"/>
            <w:szCs w:val="28"/>
            <w14:textFill>
              <w14:solidFill>
                <w14:schemeClr w14:val="tx1"/>
              </w14:solidFill>
            </w14:textFill>
          </w:rPr>
          <w:delText>7</w:delText>
        </w:r>
      </w:del>
      <w:r>
        <w:rPr>
          <w:rFonts w:ascii="Times New Roman" w:hAnsi="Times New Roman" w:eastAsia="宋体" w:cs="Times New Roman"/>
          <w:b/>
          <w:bCs/>
          <w:color w:val="000000" w:themeColor="text1"/>
          <w:kern w:val="0"/>
          <w:sz w:val="28"/>
          <w:szCs w:val="28"/>
          <w14:textFill>
            <w14:solidFill>
              <w14:schemeClr w14:val="tx1"/>
            </w14:solidFill>
          </w14:textFill>
        </w:rPr>
        <w:t>月</w:t>
      </w:r>
      <w:ins w:id="3" w:author="Yanhy" w:date="2023-11-30T10:14:04Z">
        <w:r>
          <w:rPr>
            <w:rFonts w:hint="eastAsia" w:ascii="Times New Roman" w:hAnsi="Times New Roman" w:eastAsia="宋体" w:cs="Times New Roman"/>
            <w:b/>
            <w:bCs/>
            <w:color w:val="000000" w:themeColor="text1"/>
            <w:kern w:val="0"/>
            <w:sz w:val="28"/>
            <w:szCs w:val="28"/>
            <w:lang w:val="en-US" w:eastAsia="zh-CN"/>
            <w14:textFill>
              <w14:solidFill>
                <w14:schemeClr w14:val="tx1"/>
              </w14:solidFill>
            </w14:textFill>
          </w:rPr>
          <w:t>1</w:t>
        </w:r>
      </w:ins>
      <w:del w:id="4" w:author="Yanhy" w:date="2023-11-30T10:14:04Z">
        <w:r>
          <w:rPr>
            <w:rFonts w:hint="eastAsia" w:ascii="Times New Roman" w:hAnsi="Times New Roman" w:eastAsia="宋体" w:cs="Times New Roman"/>
            <w:b/>
            <w:bCs/>
            <w:color w:val="000000" w:themeColor="text1"/>
            <w:kern w:val="0"/>
            <w:sz w:val="28"/>
            <w:szCs w:val="28"/>
            <w14:textFill>
              <w14:solidFill>
                <w14:schemeClr w14:val="tx1"/>
              </w14:solidFill>
            </w14:textFill>
          </w:rPr>
          <w:delText>8</w:delText>
        </w:r>
      </w:del>
      <w:r>
        <w:rPr>
          <w:rFonts w:ascii="Times New Roman" w:hAnsi="Times New Roman" w:eastAsia="宋体" w:cs="Times New Roman"/>
          <w:b/>
          <w:bCs/>
          <w:color w:val="000000" w:themeColor="text1"/>
          <w:kern w:val="0"/>
          <w:sz w:val="28"/>
          <w:szCs w:val="28"/>
          <w14:textFill>
            <w14:solidFill>
              <w14:schemeClr w14:val="tx1"/>
            </w14:solidFill>
          </w14:textFill>
        </w:rPr>
        <w:t>日</w:t>
      </w:r>
    </w:p>
    <w:p>
      <w:pPr>
        <w:pStyle w:val="10"/>
        <w:tabs>
          <w:tab w:val="right" w:leader="dot" w:pos="8306"/>
        </w:tabs>
        <w:jc w:val="center"/>
      </w:pPr>
      <w:bookmarkStart w:id="40" w:name="_Toc117696710"/>
      <w:bookmarkStart w:id="41" w:name="_Toc108606664"/>
      <w:bookmarkStart w:id="42" w:name="_Toc10130"/>
      <w:r>
        <w:rPr>
          <w:rFonts w:ascii="宋体" w:hAnsi="宋体" w:eastAsia="宋体"/>
          <w:sz w:val="28"/>
          <w:szCs w:val="32"/>
        </w:rPr>
        <w:t>目录</w:t>
      </w:r>
      <w:r>
        <w:rPr>
          <w:sz w:val="28"/>
          <w:szCs w:val="32"/>
        </w:rPr>
        <w:fldChar w:fldCharType="begin"/>
      </w:r>
      <w:r>
        <w:rPr>
          <w:sz w:val="28"/>
          <w:szCs w:val="32"/>
        </w:rPr>
        <w:instrText xml:space="preserve">TOC \o "1-3" \h \u </w:instrText>
      </w:r>
      <w:r>
        <w:rPr>
          <w:sz w:val="28"/>
          <w:szCs w:val="32"/>
        </w:rPr>
        <w:fldChar w:fldCharType="separate"/>
      </w:r>
    </w:p>
    <w:p>
      <w:pPr>
        <w:pStyle w:val="10"/>
        <w:tabs>
          <w:tab w:val="right" w:leader="dot" w:pos="8306"/>
        </w:tabs>
        <w:spacing w:line="360" w:lineRule="auto"/>
      </w:pPr>
      <w:r>
        <w:rPr>
          <w:szCs w:val="32"/>
        </w:rPr>
        <w:fldChar w:fldCharType="begin"/>
      </w:r>
      <w:r>
        <w:rPr>
          <w:szCs w:val="32"/>
        </w:rPr>
        <w:instrText xml:space="preserve"> HYPERLINK \l _Toc22722 </w:instrText>
      </w:r>
      <w:r>
        <w:rPr>
          <w:szCs w:val="32"/>
        </w:rPr>
        <w:fldChar w:fldCharType="separate"/>
      </w:r>
      <w:r>
        <w:rPr>
          <w:rFonts w:hint="eastAsia"/>
        </w:rPr>
        <w:t>一、研究背景</w:t>
      </w:r>
      <w:r>
        <w:tab/>
      </w:r>
      <w:r>
        <w:fldChar w:fldCharType="begin"/>
      </w:r>
      <w:r>
        <w:instrText xml:space="preserve"> PAGEREF _Toc22722 \h </w:instrText>
      </w:r>
      <w:r>
        <w:fldChar w:fldCharType="separate"/>
      </w:r>
      <w:r>
        <w:t>3</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_Toc25307 </w:instrText>
      </w:r>
      <w:r>
        <w:rPr>
          <w:szCs w:val="32"/>
        </w:rPr>
        <w:fldChar w:fldCharType="separate"/>
      </w:r>
      <w:r>
        <w:rPr>
          <w:rFonts w:hint="eastAsia"/>
        </w:rPr>
        <w:t>二、目的</w:t>
      </w:r>
      <w:r>
        <w:tab/>
      </w:r>
      <w:r>
        <w:fldChar w:fldCharType="begin"/>
      </w:r>
      <w:r>
        <w:instrText xml:space="preserve"> PAGEREF _Toc25307 \h </w:instrText>
      </w:r>
      <w:r>
        <w:fldChar w:fldCharType="separate"/>
      </w:r>
      <w:r>
        <w:t>4</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_Toc28047 </w:instrText>
      </w:r>
      <w:r>
        <w:rPr>
          <w:szCs w:val="32"/>
        </w:rPr>
        <w:fldChar w:fldCharType="separate"/>
      </w:r>
      <w:r>
        <w:rPr>
          <w:rFonts w:hint="eastAsia"/>
        </w:rPr>
        <w:t>三、研究内容及方法</w:t>
      </w:r>
      <w:r>
        <w:tab/>
      </w:r>
      <w:r>
        <w:fldChar w:fldCharType="begin"/>
      </w:r>
      <w:r>
        <w:instrText xml:space="preserve"> PAGEREF _Toc28047 \h </w:instrText>
      </w:r>
      <w:r>
        <w:fldChar w:fldCharType="separate"/>
      </w:r>
      <w:r>
        <w:t>4</w:t>
      </w:r>
      <w:r>
        <w:fldChar w:fldCharType="end"/>
      </w:r>
      <w:r>
        <w:rPr>
          <w:szCs w:val="32"/>
        </w:rPr>
        <w:fldChar w:fldCharType="end"/>
      </w:r>
    </w:p>
    <w:p>
      <w:pPr>
        <w:pStyle w:val="11"/>
        <w:tabs>
          <w:tab w:val="right" w:leader="dot" w:pos="8306"/>
        </w:tabs>
        <w:spacing w:line="360" w:lineRule="auto"/>
      </w:pPr>
      <w:r>
        <w:rPr>
          <w:szCs w:val="32"/>
        </w:rPr>
        <w:fldChar w:fldCharType="begin"/>
      </w:r>
      <w:r>
        <w:rPr>
          <w:szCs w:val="32"/>
        </w:rPr>
        <w:instrText xml:space="preserve"> HYPERLINK \l _Toc17064 </w:instrText>
      </w:r>
      <w:r>
        <w:rPr>
          <w:szCs w:val="32"/>
        </w:rPr>
        <w:fldChar w:fldCharType="separate"/>
      </w:r>
      <w:r>
        <w:rPr>
          <w:rFonts w:hint="eastAsia"/>
        </w:rPr>
        <w:t>3.1调查山西省儿童和老年人的肺炎疫苗接种率</w:t>
      </w:r>
      <w:r>
        <w:tab/>
      </w:r>
      <w:r>
        <w:fldChar w:fldCharType="begin"/>
      </w:r>
      <w:r>
        <w:instrText xml:space="preserve"> PAGEREF _Toc17064 \h </w:instrText>
      </w:r>
      <w:r>
        <w:fldChar w:fldCharType="separate"/>
      </w:r>
      <w:r>
        <w:t>4</w:t>
      </w:r>
      <w:r>
        <w:fldChar w:fldCharType="end"/>
      </w:r>
      <w:r>
        <w:rPr>
          <w:szCs w:val="32"/>
        </w:rPr>
        <w:fldChar w:fldCharType="end"/>
      </w:r>
    </w:p>
    <w:p>
      <w:pPr>
        <w:pStyle w:val="6"/>
        <w:tabs>
          <w:tab w:val="right" w:leader="dot" w:pos="8306"/>
        </w:tabs>
        <w:spacing w:line="360" w:lineRule="auto"/>
      </w:pPr>
      <w:r>
        <w:rPr>
          <w:szCs w:val="32"/>
        </w:rPr>
        <w:fldChar w:fldCharType="begin"/>
      </w:r>
      <w:r>
        <w:rPr>
          <w:szCs w:val="32"/>
        </w:rPr>
        <w:instrText xml:space="preserve"> HYPERLINK \l _Toc21295 </w:instrText>
      </w:r>
      <w:r>
        <w:rPr>
          <w:szCs w:val="32"/>
        </w:rPr>
        <w:fldChar w:fldCharType="separate"/>
      </w:r>
      <w:r>
        <w:rPr>
          <w:rFonts w:hint="eastAsia"/>
        </w:rPr>
        <w:t>3.1.1</w:t>
      </w:r>
      <w:r>
        <w:rPr>
          <w:rFonts w:hint="eastAsia"/>
          <w:lang w:val="en-US" w:eastAsia="zh-CN"/>
        </w:rPr>
        <w:t>.肺炎疫苗</w:t>
      </w:r>
      <w:r>
        <w:rPr>
          <w:rFonts w:hint="eastAsia"/>
        </w:rPr>
        <w:t>接种率调查</w:t>
      </w:r>
      <w:r>
        <w:tab/>
      </w:r>
      <w:r>
        <w:fldChar w:fldCharType="begin"/>
      </w:r>
      <w:r>
        <w:instrText xml:space="preserve"> PAGEREF _Toc21295 \h </w:instrText>
      </w:r>
      <w:r>
        <w:fldChar w:fldCharType="separate"/>
      </w:r>
      <w:r>
        <w:t>4</w:t>
      </w:r>
      <w:r>
        <w:fldChar w:fldCharType="end"/>
      </w:r>
      <w:r>
        <w:rPr>
          <w:szCs w:val="32"/>
        </w:rPr>
        <w:fldChar w:fldCharType="end"/>
      </w:r>
    </w:p>
    <w:p>
      <w:pPr>
        <w:pStyle w:val="6"/>
        <w:tabs>
          <w:tab w:val="right" w:leader="dot" w:pos="8306"/>
        </w:tabs>
        <w:spacing w:line="360" w:lineRule="auto"/>
      </w:pPr>
      <w:r>
        <w:rPr>
          <w:szCs w:val="32"/>
        </w:rPr>
        <w:fldChar w:fldCharType="begin"/>
      </w:r>
      <w:r>
        <w:rPr>
          <w:szCs w:val="32"/>
        </w:rPr>
        <w:instrText xml:space="preserve"> HYPERLINK \l _Toc25560 </w:instrText>
      </w:r>
      <w:r>
        <w:rPr>
          <w:szCs w:val="32"/>
        </w:rPr>
        <w:fldChar w:fldCharType="separate"/>
      </w:r>
      <w:r>
        <w:rPr>
          <w:rFonts w:hint="eastAsia"/>
        </w:rPr>
        <w:t>3.1.2</w:t>
      </w:r>
      <w:r>
        <w:rPr>
          <w:rFonts w:hint="eastAsia" w:asciiTheme="minorHAnsi" w:hAnsiTheme="minorHAnsi" w:eastAsiaTheme="minorEastAsia" w:cstheme="minorBidi"/>
          <w:bCs w:val="0"/>
          <w:szCs w:val="22"/>
        </w:rPr>
        <w:t>通过居民健康档案提取老年人人群登记信息</w:t>
      </w:r>
      <w:r>
        <w:tab/>
      </w:r>
      <w:r>
        <w:fldChar w:fldCharType="begin"/>
      </w:r>
      <w:r>
        <w:instrText xml:space="preserve"> PAGEREF _Toc25560 \h </w:instrText>
      </w:r>
      <w:r>
        <w:fldChar w:fldCharType="separate"/>
      </w:r>
      <w:r>
        <w:t>6</w:t>
      </w:r>
      <w:r>
        <w:fldChar w:fldCharType="end"/>
      </w:r>
      <w:r>
        <w:rPr>
          <w:szCs w:val="32"/>
        </w:rPr>
        <w:fldChar w:fldCharType="end"/>
      </w:r>
    </w:p>
    <w:p>
      <w:pPr>
        <w:pStyle w:val="11"/>
        <w:tabs>
          <w:tab w:val="right" w:leader="dot" w:pos="8306"/>
        </w:tabs>
        <w:spacing w:line="360" w:lineRule="auto"/>
      </w:pPr>
      <w:r>
        <w:rPr>
          <w:szCs w:val="32"/>
        </w:rPr>
        <w:fldChar w:fldCharType="begin"/>
      </w:r>
      <w:r>
        <w:rPr>
          <w:szCs w:val="32"/>
        </w:rPr>
        <w:instrText xml:space="preserve"> HYPERLINK \l _Toc22036 </w:instrText>
      </w:r>
      <w:r>
        <w:rPr>
          <w:szCs w:val="32"/>
        </w:rPr>
        <w:fldChar w:fldCharType="separate"/>
      </w:r>
      <w:r>
        <w:rPr>
          <w:rFonts w:hint="eastAsia"/>
        </w:rPr>
        <w:t>3.2评价儿童和老年人的肺炎疫苗接种效果及保护效力</w:t>
      </w:r>
      <w:r>
        <w:tab/>
      </w:r>
      <w:r>
        <w:fldChar w:fldCharType="begin"/>
      </w:r>
      <w:r>
        <w:instrText xml:space="preserve"> PAGEREF _Toc22036 \h </w:instrText>
      </w:r>
      <w:r>
        <w:fldChar w:fldCharType="separate"/>
      </w:r>
      <w:r>
        <w:t>7</w:t>
      </w:r>
      <w:r>
        <w:fldChar w:fldCharType="end"/>
      </w:r>
      <w:r>
        <w:rPr>
          <w:szCs w:val="32"/>
        </w:rPr>
        <w:fldChar w:fldCharType="end"/>
      </w:r>
    </w:p>
    <w:p>
      <w:pPr>
        <w:pStyle w:val="11"/>
        <w:tabs>
          <w:tab w:val="right" w:leader="dot" w:pos="8306"/>
        </w:tabs>
        <w:spacing w:line="360" w:lineRule="auto"/>
      </w:pPr>
      <w:r>
        <w:rPr>
          <w:szCs w:val="32"/>
        </w:rPr>
        <w:fldChar w:fldCharType="begin"/>
      </w:r>
      <w:r>
        <w:rPr>
          <w:szCs w:val="32"/>
        </w:rPr>
        <w:instrText xml:space="preserve"> HYPERLINK \l _Toc4589 </w:instrText>
      </w:r>
      <w:r>
        <w:rPr>
          <w:szCs w:val="32"/>
        </w:rPr>
        <w:fldChar w:fldCharType="separate"/>
      </w:r>
      <w:r>
        <w:rPr>
          <w:rFonts w:hint="eastAsia"/>
        </w:rPr>
        <w:t>3.3初步评估成本效益</w:t>
      </w:r>
      <w:r>
        <w:tab/>
      </w:r>
      <w:r>
        <w:fldChar w:fldCharType="begin"/>
      </w:r>
      <w:r>
        <w:instrText xml:space="preserve"> PAGEREF _Toc4589 \h </w:instrText>
      </w:r>
      <w:r>
        <w:fldChar w:fldCharType="separate"/>
      </w:r>
      <w:r>
        <w:t>8</w:t>
      </w:r>
      <w:r>
        <w:fldChar w:fldCharType="end"/>
      </w:r>
      <w:r>
        <w:rPr>
          <w:szCs w:val="32"/>
        </w:rPr>
        <w:fldChar w:fldCharType="end"/>
      </w:r>
    </w:p>
    <w:p>
      <w:pPr>
        <w:pStyle w:val="6"/>
        <w:tabs>
          <w:tab w:val="right" w:leader="dot" w:pos="8306"/>
        </w:tabs>
        <w:spacing w:line="360" w:lineRule="auto"/>
      </w:pPr>
      <w:r>
        <w:rPr>
          <w:szCs w:val="32"/>
        </w:rPr>
        <w:fldChar w:fldCharType="begin"/>
      </w:r>
      <w:r>
        <w:rPr>
          <w:szCs w:val="32"/>
        </w:rPr>
        <w:instrText xml:space="preserve"> HYPERLINK \l _Toc26920 </w:instrText>
      </w:r>
      <w:r>
        <w:rPr>
          <w:szCs w:val="32"/>
        </w:rPr>
        <w:fldChar w:fldCharType="separate"/>
      </w:r>
      <w:r>
        <w:rPr>
          <w:rFonts w:hint="eastAsia"/>
        </w:rPr>
        <w:t>3.3.1医疗、家庭、社会成本</w:t>
      </w:r>
      <w:r>
        <w:tab/>
      </w:r>
      <w:r>
        <w:fldChar w:fldCharType="begin"/>
      </w:r>
      <w:r>
        <w:instrText xml:space="preserve"> PAGEREF _Toc26920 \h </w:instrText>
      </w:r>
      <w:r>
        <w:fldChar w:fldCharType="separate"/>
      </w:r>
      <w:r>
        <w:t>8</w:t>
      </w:r>
      <w:r>
        <w:fldChar w:fldCharType="end"/>
      </w:r>
      <w:r>
        <w:rPr>
          <w:szCs w:val="32"/>
        </w:rPr>
        <w:fldChar w:fldCharType="end"/>
      </w:r>
    </w:p>
    <w:p>
      <w:pPr>
        <w:pStyle w:val="6"/>
        <w:tabs>
          <w:tab w:val="right" w:leader="dot" w:pos="8306"/>
        </w:tabs>
        <w:spacing w:line="360" w:lineRule="auto"/>
      </w:pPr>
      <w:r>
        <w:rPr>
          <w:szCs w:val="32"/>
        </w:rPr>
        <w:fldChar w:fldCharType="begin"/>
      </w:r>
      <w:r>
        <w:rPr>
          <w:szCs w:val="32"/>
        </w:rPr>
        <w:instrText xml:space="preserve"> HYPERLINK \l _Toc15317 </w:instrText>
      </w:r>
      <w:r>
        <w:rPr>
          <w:szCs w:val="32"/>
        </w:rPr>
        <w:fldChar w:fldCharType="separate"/>
      </w:r>
      <w:r>
        <w:rPr>
          <w:rFonts w:hint="eastAsia"/>
        </w:rPr>
        <w:t>3.3.2成本效益及疾病负担分析</w:t>
      </w:r>
      <w:r>
        <w:tab/>
      </w:r>
      <w:r>
        <w:fldChar w:fldCharType="begin"/>
      </w:r>
      <w:r>
        <w:instrText xml:space="preserve"> PAGEREF _Toc15317 \h </w:instrText>
      </w:r>
      <w:r>
        <w:fldChar w:fldCharType="separate"/>
      </w:r>
      <w:r>
        <w:t>8</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_Toc4263 </w:instrText>
      </w:r>
      <w:r>
        <w:rPr>
          <w:szCs w:val="32"/>
        </w:rPr>
        <w:fldChar w:fldCharType="separate"/>
      </w:r>
      <w:r>
        <w:rPr>
          <w:rFonts w:hint="eastAsia"/>
        </w:rPr>
        <w:t>四、技术路线</w:t>
      </w:r>
      <w:r>
        <w:tab/>
      </w:r>
      <w:r>
        <w:fldChar w:fldCharType="begin"/>
      </w:r>
      <w:r>
        <w:instrText xml:space="preserve"> PAGEREF _Toc4263 \h </w:instrText>
      </w:r>
      <w:r>
        <w:fldChar w:fldCharType="separate"/>
      </w:r>
      <w:r>
        <w:t>9</w:t>
      </w:r>
      <w:r>
        <w:fldChar w:fldCharType="end"/>
      </w:r>
      <w:r>
        <w:rPr>
          <w:szCs w:val="32"/>
        </w:rPr>
        <w:fldChar w:fldCharType="end"/>
      </w:r>
    </w:p>
    <w:p>
      <w:pPr>
        <w:pStyle w:val="11"/>
        <w:tabs>
          <w:tab w:val="right" w:leader="dot" w:pos="8306"/>
        </w:tabs>
        <w:spacing w:line="360" w:lineRule="auto"/>
      </w:pPr>
      <w:r>
        <w:rPr>
          <w:szCs w:val="32"/>
        </w:rPr>
        <w:fldChar w:fldCharType="begin"/>
      </w:r>
      <w:r>
        <w:rPr>
          <w:szCs w:val="32"/>
        </w:rPr>
        <w:instrText xml:space="preserve"> HYPERLINK \l _Toc27089 </w:instrText>
      </w:r>
      <w:r>
        <w:rPr>
          <w:szCs w:val="32"/>
        </w:rPr>
        <w:fldChar w:fldCharType="separate"/>
      </w:r>
      <w:r>
        <w:t xml:space="preserve">4.1 </w:t>
      </w:r>
      <w:r>
        <w:rPr>
          <w:rFonts w:hint="eastAsia"/>
        </w:rPr>
        <w:t>肺炎疫苗接种率调查</w:t>
      </w:r>
      <w:r>
        <w:tab/>
      </w:r>
      <w:r>
        <w:fldChar w:fldCharType="begin"/>
      </w:r>
      <w:r>
        <w:instrText xml:space="preserve"> PAGEREF _Toc27089 \h </w:instrText>
      </w:r>
      <w:r>
        <w:fldChar w:fldCharType="separate"/>
      </w:r>
      <w:r>
        <w:t>9</w:t>
      </w:r>
      <w:r>
        <w:fldChar w:fldCharType="end"/>
      </w:r>
      <w:r>
        <w:rPr>
          <w:szCs w:val="32"/>
        </w:rPr>
        <w:fldChar w:fldCharType="end"/>
      </w:r>
    </w:p>
    <w:p>
      <w:pPr>
        <w:pStyle w:val="11"/>
        <w:tabs>
          <w:tab w:val="right" w:leader="dot" w:pos="8306"/>
        </w:tabs>
        <w:spacing w:line="360" w:lineRule="auto"/>
      </w:pPr>
      <w:r>
        <w:rPr>
          <w:szCs w:val="32"/>
        </w:rPr>
        <w:fldChar w:fldCharType="begin"/>
      </w:r>
      <w:r>
        <w:rPr>
          <w:szCs w:val="32"/>
        </w:rPr>
        <w:instrText xml:space="preserve"> HYPERLINK \l _Toc23772 </w:instrText>
      </w:r>
      <w:r>
        <w:rPr>
          <w:szCs w:val="32"/>
        </w:rPr>
        <w:fldChar w:fldCharType="separate"/>
      </w:r>
      <w:r>
        <w:t xml:space="preserve">4.2 </w:t>
      </w:r>
      <w:r>
        <w:rPr>
          <w:rFonts w:hint="eastAsia"/>
        </w:rPr>
        <w:t>疫苗接种效果评价和成本效益评估</w:t>
      </w:r>
      <w:r>
        <w:tab/>
      </w:r>
      <w:r>
        <w:fldChar w:fldCharType="begin"/>
      </w:r>
      <w:r>
        <w:instrText xml:space="preserve"> PAGEREF _Toc23772 \h </w:instrText>
      </w:r>
      <w:r>
        <w:fldChar w:fldCharType="separate"/>
      </w:r>
      <w:r>
        <w:t>10</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_Toc14291 </w:instrText>
      </w:r>
      <w:r>
        <w:rPr>
          <w:szCs w:val="32"/>
        </w:rPr>
        <w:fldChar w:fldCharType="separate"/>
      </w:r>
      <w:r>
        <w:rPr>
          <w:rFonts w:hint="eastAsia"/>
        </w:rPr>
        <w:t>五</w:t>
      </w:r>
      <w:r>
        <w:t>、质量控制</w:t>
      </w:r>
      <w:r>
        <w:tab/>
      </w:r>
      <w:r>
        <w:fldChar w:fldCharType="begin"/>
      </w:r>
      <w:r>
        <w:instrText xml:space="preserve"> PAGEREF _Toc14291 \h </w:instrText>
      </w:r>
      <w:r>
        <w:fldChar w:fldCharType="separate"/>
      </w:r>
      <w:r>
        <w:t>11</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_Toc15255 </w:instrText>
      </w:r>
      <w:r>
        <w:rPr>
          <w:szCs w:val="32"/>
        </w:rPr>
        <w:fldChar w:fldCharType="separate"/>
      </w:r>
      <w:r>
        <w:rPr>
          <w:rFonts w:hint="eastAsia"/>
        </w:rPr>
        <w:t>六</w:t>
      </w:r>
      <w:r>
        <w:t>、伦理审核</w:t>
      </w:r>
      <w:r>
        <w:tab/>
      </w:r>
      <w:r>
        <w:fldChar w:fldCharType="begin"/>
      </w:r>
      <w:r>
        <w:instrText xml:space="preserve"> PAGEREF _Toc15255 \h </w:instrText>
      </w:r>
      <w:r>
        <w:fldChar w:fldCharType="separate"/>
      </w:r>
      <w:r>
        <w:t>11</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_Toc8062 </w:instrText>
      </w:r>
      <w:r>
        <w:rPr>
          <w:szCs w:val="32"/>
        </w:rPr>
        <w:fldChar w:fldCharType="separate"/>
      </w:r>
      <w:r>
        <w:rPr>
          <w:rFonts w:hint="eastAsia"/>
        </w:rPr>
        <w:t>七</w:t>
      </w:r>
      <w:r>
        <w:t>、组织分工</w:t>
      </w:r>
      <w:r>
        <w:tab/>
      </w:r>
      <w:r>
        <w:fldChar w:fldCharType="begin"/>
      </w:r>
      <w:r>
        <w:instrText xml:space="preserve"> PAGEREF _Toc8062 \h </w:instrText>
      </w:r>
      <w:r>
        <w:fldChar w:fldCharType="separate"/>
      </w:r>
      <w:r>
        <w:t>11</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_Toc24223 </w:instrText>
      </w:r>
      <w:r>
        <w:rPr>
          <w:szCs w:val="32"/>
        </w:rPr>
        <w:fldChar w:fldCharType="separate"/>
      </w:r>
      <w:r>
        <w:rPr>
          <w:rFonts w:hint="eastAsia"/>
        </w:rPr>
        <w:t>八</w:t>
      </w:r>
      <w:r>
        <w:t>、进度安排</w:t>
      </w:r>
      <w:r>
        <w:tab/>
      </w:r>
      <w:r>
        <w:fldChar w:fldCharType="begin"/>
      </w:r>
      <w:r>
        <w:instrText xml:space="preserve"> PAGEREF _Toc24223 \h </w:instrText>
      </w:r>
      <w:r>
        <w:fldChar w:fldCharType="separate"/>
      </w:r>
      <w:r>
        <w:t>12</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_Toc30571 </w:instrText>
      </w:r>
      <w:r>
        <w:rPr>
          <w:szCs w:val="32"/>
        </w:rPr>
        <w:fldChar w:fldCharType="separate"/>
      </w:r>
      <w:r>
        <w:rPr>
          <w:rFonts w:hint="eastAsia"/>
        </w:rPr>
        <w:t>九</w:t>
      </w:r>
      <w:r>
        <w:t>、经费预算</w:t>
      </w:r>
      <w:r>
        <w:tab/>
      </w:r>
      <w:r>
        <w:fldChar w:fldCharType="begin"/>
      </w:r>
      <w:r>
        <w:instrText xml:space="preserve"> PAGEREF _Toc30571 \h </w:instrText>
      </w:r>
      <w:r>
        <w:fldChar w:fldCharType="separate"/>
      </w:r>
      <w:r>
        <w:t>12</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_Toc9837 </w:instrText>
      </w:r>
      <w:r>
        <w:rPr>
          <w:szCs w:val="32"/>
        </w:rPr>
        <w:fldChar w:fldCharType="separate"/>
      </w:r>
      <w:r>
        <w:rPr>
          <w:rFonts w:hint="eastAsia"/>
        </w:rPr>
        <w:t>十、</w:t>
      </w:r>
      <w:r>
        <w:t>联系方式</w:t>
      </w:r>
      <w:r>
        <w:tab/>
      </w:r>
      <w:r>
        <w:fldChar w:fldCharType="begin"/>
      </w:r>
      <w:r>
        <w:instrText xml:space="preserve"> PAGEREF _Toc9837 \h </w:instrText>
      </w:r>
      <w:r>
        <w:fldChar w:fldCharType="separate"/>
      </w:r>
      <w:r>
        <w:t>12</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_Toc31078 </w:instrText>
      </w:r>
      <w:r>
        <w:rPr>
          <w:szCs w:val="32"/>
        </w:rPr>
        <w:fldChar w:fldCharType="separate"/>
      </w:r>
      <w:r>
        <w:rPr>
          <w:rFonts w:hint="eastAsia"/>
        </w:rPr>
        <w:t>十一、编码原则</w:t>
      </w:r>
      <w:r>
        <w:tab/>
      </w:r>
      <w:r>
        <w:fldChar w:fldCharType="begin"/>
      </w:r>
      <w:r>
        <w:instrText xml:space="preserve"> PAGEREF _Toc31078 \h </w:instrText>
      </w:r>
      <w:r>
        <w:fldChar w:fldCharType="separate"/>
      </w:r>
      <w:r>
        <w:t>13</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_Toc15339 </w:instrText>
      </w:r>
      <w:r>
        <w:rPr>
          <w:szCs w:val="32"/>
        </w:rPr>
        <w:fldChar w:fldCharType="separate"/>
      </w:r>
      <w:r>
        <w:rPr>
          <w:rFonts w:hint="eastAsia" w:ascii="Times New Roman" w:hAnsi="Times New Roman" w:eastAsia="黑体" w:cs="Times New Roman"/>
          <w:kern w:val="0"/>
          <w:szCs w:val="24"/>
        </w:rPr>
        <w:t>附件1：山西省肺炎疫苗接种率调查及肺炎疫苗接种效果评价知情同意书</w:t>
      </w:r>
      <w:r>
        <w:tab/>
      </w:r>
      <w:r>
        <w:fldChar w:fldCharType="begin"/>
      </w:r>
      <w:r>
        <w:instrText xml:space="preserve"> PAGEREF _Toc15339 \h </w:instrText>
      </w:r>
      <w:r>
        <w:fldChar w:fldCharType="separate"/>
      </w:r>
      <w:r>
        <w:t>14</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_Toc28605 </w:instrText>
      </w:r>
      <w:r>
        <w:rPr>
          <w:szCs w:val="32"/>
        </w:rPr>
        <w:fldChar w:fldCharType="separate"/>
      </w:r>
      <w:r>
        <w:rPr>
          <w:rFonts w:hint="eastAsia" w:ascii="Times New Roman" w:hAnsi="Times New Roman" w:eastAsia="黑体" w:cs="Times New Roman"/>
          <w:kern w:val="0"/>
          <w:szCs w:val="24"/>
        </w:rPr>
        <w:t>附件2:儿童疫苗接种情况入户调查表</w:t>
      </w:r>
      <w:r>
        <w:tab/>
      </w:r>
      <w:r>
        <w:fldChar w:fldCharType="begin"/>
      </w:r>
      <w:r>
        <w:instrText xml:space="preserve"> PAGEREF _Toc28605 \h </w:instrText>
      </w:r>
      <w:r>
        <w:fldChar w:fldCharType="separate"/>
      </w:r>
      <w:r>
        <w:t>15</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_Toc6421 </w:instrText>
      </w:r>
      <w:r>
        <w:rPr>
          <w:szCs w:val="32"/>
        </w:rPr>
        <w:fldChar w:fldCharType="separate"/>
      </w:r>
      <w:r>
        <w:rPr>
          <w:rFonts w:hint="eastAsia" w:ascii="Times New Roman" w:hAnsi="Times New Roman" w:eastAsia="黑体" w:cs="Times New Roman"/>
          <w:kern w:val="0"/>
          <w:szCs w:val="24"/>
        </w:rPr>
        <w:t>附件3</w:t>
      </w:r>
      <w:r>
        <w:rPr>
          <w:rFonts w:hint="eastAsia" w:ascii="Times New Roman" w:hAnsi="Times New Roman" w:eastAsia="黑体" w:cs="Times New Roman"/>
          <w:kern w:val="0"/>
          <w:szCs w:val="24"/>
          <w:lang w:eastAsia="zh-CN"/>
        </w:rPr>
        <w:t>：</w:t>
      </w:r>
      <w:r>
        <w:rPr>
          <w:rFonts w:hint="eastAsia" w:ascii="Times New Roman" w:hAnsi="Times New Roman" w:eastAsia="黑体" w:cs="Times New Roman"/>
          <w:kern w:val="0"/>
          <w:szCs w:val="24"/>
        </w:rPr>
        <w:t>0-1岁婴幼儿基本信息问卷</w:t>
      </w:r>
      <w:r>
        <w:tab/>
      </w:r>
      <w:r>
        <w:fldChar w:fldCharType="begin"/>
      </w:r>
      <w:r>
        <w:instrText xml:space="preserve"> PAGEREF _Toc6421 \h </w:instrText>
      </w:r>
      <w:r>
        <w:fldChar w:fldCharType="separate"/>
      </w:r>
      <w:r>
        <w:t>18</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_Toc27095 </w:instrText>
      </w:r>
      <w:r>
        <w:rPr>
          <w:szCs w:val="32"/>
        </w:rPr>
        <w:fldChar w:fldCharType="separate"/>
      </w:r>
      <w:r>
        <w:rPr>
          <w:rFonts w:hint="eastAsia" w:ascii="Times New Roman" w:hAnsi="Times New Roman" w:eastAsia="黑体" w:cs="Times New Roman"/>
          <w:kern w:val="0"/>
          <w:szCs w:val="24"/>
        </w:rPr>
        <w:t>附件4</w:t>
      </w:r>
      <w:r>
        <w:rPr>
          <w:rFonts w:hint="eastAsia" w:ascii="Times New Roman" w:hAnsi="Times New Roman" w:eastAsia="黑体" w:cs="Times New Roman"/>
          <w:kern w:val="0"/>
          <w:szCs w:val="24"/>
          <w:lang w:eastAsia="zh-CN"/>
        </w:rPr>
        <w:t>：</w:t>
      </w:r>
      <w:r>
        <w:rPr>
          <w:rFonts w:hint="eastAsia" w:ascii="Times New Roman" w:hAnsi="Times New Roman" w:eastAsia="黑体" w:cs="Times New Roman"/>
          <w:kern w:val="0"/>
          <w:szCs w:val="24"/>
        </w:rPr>
        <w:t>2-5岁儿童基本信息问卷</w:t>
      </w:r>
      <w:r>
        <w:tab/>
      </w:r>
      <w:r>
        <w:fldChar w:fldCharType="begin"/>
      </w:r>
      <w:r>
        <w:instrText xml:space="preserve"> PAGEREF _Toc27095 \h </w:instrText>
      </w:r>
      <w:r>
        <w:fldChar w:fldCharType="separate"/>
      </w:r>
      <w:r>
        <w:t>24</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_Toc32677 </w:instrText>
      </w:r>
      <w:r>
        <w:rPr>
          <w:szCs w:val="32"/>
        </w:rPr>
        <w:fldChar w:fldCharType="separate"/>
      </w:r>
      <w:r>
        <w:rPr>
          <w:rFonts w:hint="eastAsia" w:ascii="Times New Roman" w:hAnsi="Times New Roman" w:eastAsia="黑体" w:cs="Times New Roman"/>
          <w:kern w:val="0"/>
          <w:szCs w:val="24"/>
        </w:rPr>
        <w:t>附件5</w:t>
      </w:r>
      <w:r>
        <w:rPr>
          <w:rFonts w:hint="eastAsia" w:ascii="Times New Roman" w:hAnsi="Times New Roman" w:eastAsia="黑体" w:cs="Times New Roman"/>
          <w:kern w:val="0"/>
          <w:szCs w:val="24"/>
          <w:lang w:eastAsia="zh-CN"/>
        </w:rPr>
        <w:t>：</w:t>
      </w:r>
      <w:r>
        <w:rPr>
          <w:rFonts w:hint="eastAsia" w:ascii="Times New Roman" w:hAnsi="Times New Roman" w:eastAsia="黑体" w:cs="Times New Roman"/>
          <w:kern w:val="0"/>
          <w:szCs w:val="24"/>
        </w:rPr>
        <w:t>老年人基本信息问卷</w:t>
      </w:r>
      <w:r>
        <w:tab/>
      </w:r>
      <w:r>
        <w:fldChar w:fldCharType="begin"/>
      </w:r>
      <w:r>
        <w:instrText xml:space="preserve"> PAGEREF _Toc32677 \h </w:instrText>
      </w:r>
      <w:r>
        <w:fldChar w:fldCharType="separate"/>
      </w:r>
      <w:r>
        <w:t>28</w:t>
      </w:r>
      <w:r>
        <w:fldChar w:fldCharType="end"/>
      </w:r>
      <w:r>
        <w:rPr>
          <w:szCs w:val="32"/>
        </w:rPr>
        <w:fldChar w:fldCharType="end"/>
      </w:r>
    </w:p>
    <w:p>
      <w:pPr>
        <w:pStyle w:val="10"/>
        <w:tabs>
          <w:tab w:val="right" w:leader="dot" w:pos="8306"/>
        </w:tabs>
        <w:spacing w:line="360" w:lineRule="auto"/>
      </w:pPr>
      <w:r>
        <w:rPr>
          <w:szCs w:val="32"/>
        </w:rPr>
        <w:fldChar w:fldCharType="begin"/>
      </w:r>
      <w:r>
        <w:rPr>
          <w:szCs w:val="32"/>
        </w:rPr>
        <w:instrText xml:space="preserve"> HYPERLINK \l _Toc9795 </w:instrText>
      </w:r>
      <w:r>
        <w:rPr>
          <w:szCs w:val="32"/>
        </w:rPr>
        <w:fldChar w:fldCharType="separate"/>
      </w:r>
      <w:r>
        <w:rPr>
          <w:rFonts w:hint="eastAsia" w:ascii="Times New Roman" w:hAnsi="Times New Roman" w:eastAsia="黑体" w:cs="Times New Roman"/>
          <w:kern w:val="0"/>
          <w:szCs w:val="24"/>
        </w:rPr>
        <w:t>附件6</w:t>
      </w:r>
      <w:r>
        <w:rPr>
          <w:rFonts w:hint="eastAsia" w:ascii="Times New Roman" w:hAnsi="Times New Roman" w:eastAsia="黑体" w:cs="Times New Roman"/>
          <w:kern w:val="0"/>
          <w:szCs w:val="24"/>
          <w:lang w:eastAsia="zh-CN"/>
        </w:rPr>
        <w:t>：</w:t>
      </w:r>
      <w:r>
        <w:rPr>
          <w:rFonts w:hint="eastAsia" w:ascii="Times New Roman" w:hAnsi="Times New Roman" w:eastAsia="黑体" w:cs="Times New Roman"/>
          <w:kern w:val="0"/>
          <w:szCs w:val="24"/>
        </w:rPr>
        <w:t>儿童随访问卷</w:t>
      </w:r>
      <w:r>
        <w:tab/>
      </w:r>
      <w:r>
        <w:fldChar w:fldCharType="begin"/>
      </w:r>
      <w:r>
        <w:instrText xml:space="preserve"> PAGEREF _Toc9795 \h </w:instrText>
      </w:r>
      <w:r>
        <w:fldChar w:fldCharType="separate"/>
      </w:r>
      <w:r>
        <w:t>46</w:t>
      </w:r>
      <w:r>
        <w:fldChar w:fldCharType="end"/>
      </w:r>
      <w:r>
        <w:rPr>
          <w:szCs w:val="32"/>
        </w:rPr>
        <w:fldChar w:fldCharType="end"/>
      </w:r>
    </w:p>
    <w:p>
      <w:pPr>
        <w:pStyle w:val="10"/>
        <w:tabs>
          <w:tab w:val="right" w:leader="dot" w:pos="8306"/>
        </w:tabs>
        <w:spacing w:line="360" w:lineRule="auto"/>
        <w:rPr>
          <w:szCs w:val="32"/>
        </w:rPr>
      </w:pPr>
      <w:r>
        <w:rPr>
          <w:szCs w:val="32"/>
        </w:rPr>
        <w:fldChar w:fldCharType="begin"/>
      </w:r>
      <w:r>
        <w:rPr>
          <w:szCs w:val="32"/>
        </w:rPr>
        <w:instrText xml:space="preserve"> HYPERLINK \l _Toc7426 </w:instrText>
      </w:r>
      <w:r>
        <w:rPr>
          <w:szCs w:val="32"/>
        </w:rPr>
        <w:fldChar w:fldCharType="separate"/>
      </w:r>
      <w:r>
        <w:rPr>
          <w:rFonts w:hint="eastAsia" w:ascii="Times New Roman" w:hAnsi="Times New Roman" w:eastAsia="黑体" w:cs="Times New Roman"/>
          <w:kern w:val="0"/>
          <w:szCs w:val="24"/>
        </w:rPr>
        <w:t>附件7:老年人随访问卷</w:t>
      </w:r>
      <w:r>
        <w:tab/>
      </w:r>
      <w:r>
        <w:fldChar w:fldCharType="begin"/>
      </w:r>
      <w:r>
        <w:instrText xml:space="preserve"> PAGEREF _Toc7426 \h </w:instrText>
      </w:r>
      <w:r>
        <w:fldChar w:fldCharType="separate"/>
      </w:r>
      <w:r>
        <w:t>49</w:t>
      </w:r>
      <w:r>
        <w:fldChar w:fldCharType="end"/>
      </w:r>
      <w:r>
        <w:rPr>
          <w:szCs w:val="32"/>
        </w:rPr>
        <w:fldChar w:fldCharType="end"/>
      </w:r>
    </w:p>
    <w:p>
      <w:pPr>
        <w:rPr>
          <w:szCs w:val="32"/>
        </w:rPr>
      </w:pPr>
      <w:r>
        <w:rPr>
          <w:szCs w:val="32"/>
        </w:rPr>
        <w:br w:type="page"/>
      </w:r>
    </w:p>
    <w:p>
      <w:pPr>
        <w:pStyle w:val="2"/>
      </w:pPr>
      <w:r>
        <w:rPr>
          <w:sz w:val="28"/>
          <w:szCs w:val="32"/>
        </w:rPr>
        <w:fldChar w:fldCharType="end"/>
      </w:r>
      <w:bookmarkStart w:id="43" w:name="_Toc17450"/>
      <w:bookmarkStart w:id="44" w:name="_Toc16337"/>
      <w:bookmarkStart w:id="45" w:name="_Toc19652"/>
      <w:bookmarkStart w:id="46" w:name="_Toc17695"/>
      <w:bookmarkStart w:id="47" w:name="_Toc22722"/>
      <w:r>
        <w:rPr>
          <w:rFonts w:hint="eastAsia"/>
        </w:rPr>
        <w:t>一、研究背景</w:t>
      </w:r>
      <w:bookmarkEnd w:id="40"/>
      <w:bookmarkEnd w:id="41"/>
      <w:bookmarkEnd w:id="42"/>
      <w:bookmarkEnd w:id="43"/>
      <w:bookmarkEnd w:id="44"/>
      <w:bookmarkEnd w:id="45"/>
      <w:bookmarkEnd w:id="46"/>
      <w:bookmarkEnd w:id="47"/>
    </w:p>
    <w:p>
      <w:pPr>
        <w:adjustRightInd w:val="0"/>
        <w:snapToGrid w:val="0"/>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肺炎是全球</w:t>
      </w:r>
      <w:r>
        <w:rPr>
          <w:rFonts w:ascii="Times New Roman" w:hAnsi="Times New Roman" w:eastAsia="宋体" w:cs="Times New Roman"/>
          <w:sz w:val="24"/>
          <w:szCs w:val="24"/>
        </w:rPr>
        <w:t>5</w:t>
      </w:r>
      <w:r>
        <w:rPr>
          <w:rFonts w:hint="eastAsia" w:ascii="Times New Roman" w:hAnsi="Times New Roman" w:eastAsia="宋体" w:cs="Times New Roman"/>
          <w:sz w:val="24"/>
          <w:szCs w:val="24"/>
        </w:rPr>
        <w:t>岁以下儿童主要死因第一位。其中，肺炎链球菌是引起儿童侵袭性疾病、肺炎和上呼吸道感染的最常见原因，也是导致全球</w:t>
      </w:r>
      <w:r>
        <w:rPr>
          <w:rFonts w:ascii="Times New Roman" w:hAnsi="Times New Roman" w:eastAsia="宋体" w:cs="Times New Roman"/>
          <w:sz w:val="24"/>
          <w:szCs w:val="24"/>
        </w:rPr>
        <w:t>5</w:t>
      </w:r>
      <w:r>
        <w:rPr>
          <w:rFonts w:hint="eastAsia" w:ascii="Times New Roman" w:hAnsi="Times New Roman" w:eastAsia="宋体" w:cs="Times New Roman"/>
          <w:sz w:val="24"/>
          <w:szCs w:val="24"/>
        </w:rPr>
        <w:t>岁以下儿童中疫苗可预防性死亡的首要原因。据报告，</w:t>
      </w:r>
      <w:r>
        <w:rPr>
          <w:rFonts w:ascii="Times New Roman" w:hAnsi="Times New Roman" w:eastAsia="宋体" w:cs="Times New Roman"/>
          <w:sz w:val="24"/>
          <w:szCs w:val="24"/>
        </w:rPr>
        <w:t>5</w:t>
      </w:r>
      <w:r>
        <w:rPr>
          <w:rFonts w:hint="eastAsia" w:ascii="Times New Roman" w:hAnsi="Times New Roman" w:eastAsia="宋体" w:cs="Times New Roman"/>
          <w:sz w:val="24"/>
          <w:szCs w:val="24"/>
        </w:rPr>
        <w:t>岁以下儿童中有</w:t>
      </w:r>
      <w:r>
        <w:rPr>
          <w:rFonts w:ascii="Times New Roman" w:hAnsi="Times New Roman" w:eastAsia="宋体" w:cs="Times New Roman"/>
          <w:sz w:val="24"/>
          <w:szCs w:val="24"/>
        </w:rPr>
        <w:t>900</w:t>
      </w:r>
      <w:r>
        <w:rPr>
          <w:rFonts w:hint="eastAsia" w:ascii="Times New Roman" w:hAnsi="Times New Roman" w:eastAsia="宋体" w:cs="Times New Roman"/>
          <w:sz w:val="24"/>
          <w:szCs w:val="24"/>
        </w:rPr>
        <w:t>多万例肺炎链球菌病，</w:t>
      </w:r>
      <w:r>
        <w:rPr>
          <w:rFonts w:ascii="Times New Roman" w:hAnsi="Times New Roman" w:eastAsia="宋体" w:cs="Times New Roman"/>
          <w:sz w:val="24"/>
          <w:szCs w:val="24"/>
        </w:rPr>
        <w:t>2015</w:t>
      </w:r>
      <w:r>
        <w:rPr>
          <w:rFonts w:hint="eastAsia" w:ascii="Times New Roman" w:hAnsi="Times New Roman" w:eastAsia="宋体" w:cs="Times New Roman"/>
          <w:sz w:val="24"/>
          <w:szCs w:val="24"/>
        </w:rPr>
        <w:t>年有约</w:t>
      </w:r>
      <w:r>
        <w:rPr>
          <w:rFonts w:ascii="Times New Roman" w:hAnsi="Times New Roman" w:eastAsia="宋体" w:cs="Times New Roman"/>
          <w:sz w:val="24"/>
          <w:szCs w:val="24"/>
        </w:rPr>
        <w:t>30</w:t>
      </w:r>
      <w:r>
        <w:rPr>
          <w:rFonts w:hint="eastAsia" w:ascii="Times New Roman" w:hAnsi="Times New Roman" w:eastAsia="宋体" w:cs="Times New Roman"/>
          <w:sz w:val="24"/>
          <w:szCs w:val="24"/>
        </w:rPr>
        <w:t>万人死于该病例，其中大多数病例发生在中低收入国家。此外，在世界上</w:t>
      </w:r>
      <w:r>
        <w:rPr>
          <w:rFonts w:ascii="Times New Roman" w:hAnsi="Times New Roman" w:eastAsia="宋体" w:cs="Times New Roman"/>
          <w:sz w:val="24"/>
          <w:szCs w:val="24"/>
        </w:rPr>
        <w:t>42</w:t>
      </w:r>
      <w:r>
        <w:rPr>
          <w:rFonts w:hint="eastAsia" w:ascii="Times New Roman" w:hAnsi="Times New Roman" w:eastAsia="宋体" w:cs="Times New Roman"/>
          <w:sz w:val="24"/>
          <w:szCs w:val="24"/>
        </w:rPr>
        <w:t>个最贫穷国家，每年所有肺炎儿童的抗生素治疗费用约为</w:t>
      </w:r>
      <w:r>
        <w:rPr>
          <w:rFonts w:ascii="Times New Roman" w:hAnsi="Times New Roman" w:eastAsia="宋体" w:cs="Times New Roman"/>
          <w:sz w:val="24"/>
          <w:szCs w:val="24"/>
        </w:rPr>
        <w:t>6</w:t>
      </w:r>
      <w:r>
        <w:rPr>
          <w:rFonts w:hint="eastAsia" w:ascii="Times New Roman" w:hAnsi="Times New Roman" w:eastAsia="宋体" w:cs="Times New Roman"/>
          <w:sz w:val="24"/>
          <w:szCs w:val="24"/>
        </w:rPr>
        <w:t>亿美元，南亚和撒哈拉以南非洲的肺炎治疗费用约为</w:t>
      </w:r>
      <w:r>
        <w:rPr>
          <w:rFonts w:ascii="Times New Roman" w:hAnsi="Times New Roman" w:eastAsia="宋体" w:cs="Times New Roman"/>
          <w:sz w:val="24"/>
          <w:szCs w:val="24"/>
        </w:rPr>
        <w:t>2</w:t>
      </w:r>
      <w:r>
        <w:rPr>
          <w:rFonts w:hint="eastAsia" w:ascii="Times New Roman" w:hAnsi="Times New Roman" w:eastAsia="宋体" w:cs="Times New Roman"/>
          <w:sz w:val="24"/>
          <w:szCs w:val="24"/>
        </w:rPr>
        <w:t>亿美元。尽管可以获得有效且廉价的治疗，但在非洲，特别是撒哈拉以南非洲农村地区，约</w:t>
      </w:r>
      <w:r>
        <w:rPr>
          <w:rFonts w:ascii="Times New Roman" w:hAnsi="Times New Roman" w:eastAsia="宋体" w:cs="Times New Roman"/>
          <w:sz w:val="24"/>
          <w:szCs w:val="24"/>
        </w:rPr>
        <w:t>30%</w:t>
      </w:r>
      <w:r>
        <w:rPr>
          <w:rFonts w:hint="eastAsia" w:ascii="Times New Roman" w:hAnsi="Times New Roman" w:eastAsia="宋体" w:cs="Times New Roman"/>
          <w:sz w:val="24"/>
          <w:szCs w:val="24"/>
        </w:rPr>
        <w:t>的儿童由于过度使用抗生素而引发的耐药性细菌性肺炎的发病率和死亡率在全球仍然高居不下。据估计，中国每年有大约</w:t>
      </w:r>
      <w:r>
        <w:rPr>
          <w:rFonts w:ascii="Times New Roman" w:hAnsi="Times New Roman" w:eastAsia="宋体" w:cs="Times New Roman"/>
          <w:sz w:val="24"/>
          <w:szCs w:val="24"/>
        </w:rPr>
        <w:t>3</w:t>
      </w:r>
      <w:r>
        <w:rPr>
          <w:rFonts w:hint="eastAsia" w:ascii="Times New Roman" w:hAnsi="Times New Roman" w:eastAsia="宋体" w:cs="Times New Roman"/>
          <w:sz w:val="24"/>
          <w:szCs w:val="24"/>
        </w:rPr>
        <w:t>万名</w:t>
      </w:r>
      <w:r>
        <w:rPr>
          <w:rFonts w:ascii="Times New Roman" w:hAnsi="Times New Roman" w:eastAsia="宋体" w:cs="Times New Roman"/>
          <w:sz w:val="24"/>
          <w:szCs w:val="24"/>
        </w:rPr>
        <w:t>5</w:t>
      </w:r>
      <w:r>
        <w:rPr>
          <w:rFonts w:hint="eastAsia" w:ascii="Times New Roman" w:hAnsi="Times New Roman" w:eastAsia="宋体" w:cs="Times New Roman"/>
          <w:sz w:val="24"/>
          <w:szCs w:val="24"/>
        </w:rPr>
        <w:t>岁以下儿童死于肺炎链球菌疾病。肺炎链球菌能通过飞沫传播，且能在人鼻咽部内广泛定植，携带率为</w:t>
      </w:r>
      <w:r>
        <w:rPr>
          <w:rFonts w:ascii="Times New Roman" w:hAnsi="Times New Roman" w:eastAsia="宋体" w:cs="Times New Roman"/>
          <w:sz w:val="24"/>
          <w:szCs w:val="24"/>
        </w:rPr>
        <w:t>27%</w:t>
      </w:r>
      <w:r>
        <w:rPr>
          <w:rFonts w:hint="eastAsia" w:ascii="Times New Roman" w:hAnsi="Times New Roman" w:eastAsia="宋体" w:cs="Times New Roman"/>
          <w:sz w:val="24"/>
          <w:szCs w:val="24"/>
        </w:rPr>
        <w:t>～</w:t>
      </w:r>
      <w:r>
        <w:rPr>
          <w:rFonts w:ascii="Times New Roman" w:hAnsi="Times New Roman" w:eastAsia="宋体" w:cs="Times New Roman"/>
          <w:sz w:val="24"/>
          <w:szCs w:val="24"/>
        </w:rPr>
        <w:t>85%</w:t>
      </w:r>
      <w:r>
        <w:rPr>
          <w:rFonts w:hint="eastAsia" w:ascii="Times New Roman" w:hAnsi="Times New Roman" w:eastAsia="宋体" w:cs="Times New Roman"/>
          <w:sz w:val="24"/>
          <w:szCs w:val="24"/>
        </w:rPr>
        <w:t>；婴幼儿是主要的携带者和传播群体。肺炎链球菌可引起大叶肺炎，皆为原发性。气候骤变时机体抵抗力降低，发病较多，冬春季多见。该类疾病的临床表现包括非侵入性感染（如鼻窦炎和中耳炎）到严重的侵入性感染，包括肺炎、败血症和脑膜炎等。肺炎链球菌在所有能引起细菌性脑膜炎的病原体中，其病死率最高，并最有可能导致患者出现中长期神经发育后遗症，包括耳聋、智力低下、痉挛和</w:t>
      </w:r>
      <w:r>
        <w:rPr>
          <w:rFonts w:ascii="Times New Roman" w:hAnsi="Times New Roman" w:eastAsia="宋体" w:cs="Times New Roman"/>
          <w:sz w:val="24"/>
          <w:szCs w:val="24"/>
        </w:rPr>
        <w:t>/</w:t>
      </w:r>
      <w:r>
        <w:rPr>
          <w:rFonts w:hint="eastAsia" w:ascii="Times New Roman" w:hAnsi="Times New Roman" w:eastAsia="宋体" w:cs="Times New Roman"/>
          <w:sz w:val="24"/>
          <w:szCs w:val="24"/>
        </w:rPr>
        <w:t>或麻痹、癫痫症，以及未检测的其他后遗症等。</w:t>
      </w:r>
    </w:p>
    <w:p>
      <w:pPr>
        <w:adjustRightInd w:val="0"/>
        <w:snapToGrid w:val="0"/>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而在老年人群中，肺炎以细菌性感染最常见，其次为病毒和支原体、衣原体感染。有调查显示，65岁以上老年人肺炎发病率是年轻人的5.4倍，总体死亡率高达30%以上，是年轻人的6.2倍。肺炎已成为65岁以上老年人的第四位致死病因，是80岁以上高龄老年人的首位死因。与年轻人患上肺炎后会出现发热、咳嗽、咳痰、胸痛等症状不同，老年人得肺炎后症状往往没有上述这些典型症状，仅仅表现为疲乏、无力等症状，常常被误认为是普通的伤风感冒；除此之外，吃不下饭，恶心，腹泻，嗜睡、表情淡漠、躁动、尿失禁等，都是老年人肺炎的一些表现；还有些老年人发生肺炎后，仅表现为胸痛或是腹痛。正因为这些非典型表现，很多老年人未能及时就医，而约一半患者未能找对科室就诊，导致误诊。</w:t>
      </w:r>
    </w:p>
    <w:p>
      <w:pPr>
        <w:adjustRightInd w:val="0"/>
        <w:snapToGrid w:val="0"/>
        <w:spacing w:line="360" w:lineRule="auto"/>
        <w:ind w:firstLine="480" w:firstLineChars="200"/>
      </w:pPr>
      <w:r>
        <w:rPr>
          <w:rFonts w:hint="eastAsia" w:ascii="Times New Roman" w:hAnsi="Times New Roman" w:eastAsia="宋体" w:cs="Times New Roman"/>
          <w:sz w:val="24"/>
          <w:szCs w:val="24"/>
        </w:rPr>
        <w:t>老年人和儿童都是免疫系统较弱的人群，据调查显示，山西省2019年儿童因肺炎死亡的死亡率为26.45%，而接种肺炎疫苗是可以有效预防某些细菌性肺炎的发生，特别是肺炎链球菌引起的肺炎，同时减少因肺炎引起的住院和严重并发症的可能性。</w:t>
      </w:r>
    </w:p>
    <w:p>
      <w:pPr>
        <w:pStyle w:val="2"/>
      </w:pPr>
      <w:bookmarkStart w:id="48" w:name="_Toc1313"/>
      <w:bookmarkStart w:id="49" w:name="_Toc25804"/>
      <w:bookmarkStart w:id="50" w:name="_Toc25383"/>
      <w:bookmarkStart w:id="51" w:name="_Toc1189"/>
      <w:bookmarkStart w:id="52" w:name="_Toc25695"/>
      <w:bookmarkStart w:id="53" w:name="_Toc25307"/>
      <w:r>
        <w:rPr>
          <w:rFonts w:hint="eastAsia"/>
        </w:rPr>
        <w:t>二、目的</w:t>
      </w:r>
      <w:bookmarkEnd w:id="48"/>
      <w:bookmarkEnd w:id="49"/>
      <w:bookmarkEnd w:id="50"/>
      <w:bookmarkEnd w:id="51"/>
      <w:bookmarkEnd w:id="52"/>
      <w:bookmarkEnd w:id="53"/>
    </w:p>
    <w:p>
      <w:pPr>
        <w:adjustRightInd w:val="0"/>
        <w:snapToGrid w:val="0"/>
        <w:spacing w:line="360" w:lineRule="auto"/>
        <w:ind w:firstLine="480" w:firstLineChars="200"/>
        <w:rPr>
          <w:rStyle w:val="15"/>
          <w:rFonts w:ascii="Times New Roman" w:hAnsi="Times New Roman" w:eastAsia="宋体" w:cs="Times New Roman"/>
          <w:b w:val="0"/>
          <w:bCs w:val="0"/>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 xml:space="preserve">1. </w:t>
      </w:r>
      <w:r>
        <w:rPr>
          <w:rStyle w:val="15"/>
          <w:rFonts w:hint="eastAsia" w:ascii="Times New Roman" w:hAnsi="Times New Roman" w:eastAsia="宋体" w:cs="Times New Roman"/>
          <w:b w:val="0"/>
          <w:bCs w:val="0"/>
          <w:color w:val="000000" w:themeColor="text1"/>
          <w:sz w:val="24"/>
          <w:szCs w:val="24"/>
          <w14:textFill>
            <w14:solidFill>
              <w14:schemeClr w14:val="tx1"/>
            </w14:solidFill>
          </w14:textFill>
        </w:rPr>
        <w:t>了解山西省儿童和老年人的肺炎疫苗接种率，为提高肺炎疫苗接种率提供参考</w:t>
      </w:r>
      <w:r>
        <w:rPr>
          <w:rStyle w:val="15"/>
          <w:rFonts w:ascii="Times New Roman" w:hAnsi="Times New Roman" w:eastAsia="宋体" w:cs="Times New Roman"/>
          <w:b w:val="0"/>
          <w:bCs w:val="0"/>
          <w:color w:val="000000" w:themeColor="text1"/>
          <w:sz w:val="24"/>
          <w:szCs w:val="24"/>
          <w14:textFill>
            <w14:solidFill>
              <w14:schemeClr w14:val="tx1"/>
            </w14:solidFill>
          </w14:textFill>
        </w:rPr>
        <w:t>；</w:t>
      </w:r>
    </w:p>
    <w:p>
      <w:pPr>
        <w:adjustRightInd w:val="0"/>
        <w:snapToGrid w:val="0"/>
        <w:spacing w:line="360" w:lineRule="auto"/>
        <w:ind w:firstLine="480" w:firstLineChars="200"/>
        <w:rPr>
          <w:rStyle w:val="15"/>
          <w:rFonts w:ascii="Times New Roman" w:hAnsi="Times New Roman" w:eastAsia="宋体" w:cs="Times New Roman"/>
          <w:b w:val="0"/>
          <w:bCs w:val="0"/>
          <w:color w:val="000000" w:themeColor="text1"/>
          <w:sz w:val="24"/>
          <w:szCs w:val="24"/>
          <w14:textFill>
            <w14:solidFill>
              <w14:schemeClr w14:val="tx1"/>
            </w14:solidFill>
          </w14:textFill>
        </w:rPr>
      </w:pPr>
      <w:r>
        <w:rPr>
          <w:rStyle w:val="15"/>
          <w:rFonts w:ascii="Times New Roman" w:hAnsi="Times New Roman" w:eastAsia="宋体" w:cs="Times New Roman"/>
          <w:b w:val="0"/>
          <w:bCs w:val="0"/>
          <w:color w:val="000000" w:themeColor="text1"/>
          <w:sz w:val="24"/>
          <w:szCs w:val="24"/>
          <w14:textFill>
            <w14:solidFill>
              <w14:schemeClr w14:val="tx1"/>
            </w14:solidFill>
          </w14:textFill>
        </w:rPr>
        <w:t xml:space="preserve">2. </w:t>
      </w:r>
      <w:r>
        <w:rPr>
          <w:rStyle w:val="15"/>
          <w:rFonts w:hint="eastAsia" w:ascii="Times New Roman" w:hAnsi="Times New Roman" w:eastAsia="宋体" w:cs="Times New Roman"/>
          <w:b w:val="0"/>
          <w:bCs w:val="0"/>
          <w:color w:val="000000" w:themeColor="text1"/>
          <w:sz w:val="24"/>
          <w:szCs w:val="24"/>
          <w14:textFill>
            <w14:solidFill>
              <w14:schemeClr w14:val="tx1"/>
            </w14:solidFill>
          </w14:textFill>
        </w:rPr>
        <w:t>结合血清学评价和呼吸道菌群多组学分析，进行肺炎疫苗效果评价，明确肺炎疫苗对肺炎感染的保护效力；</w:t>
      </w:r>
    </w:p>
    <w:p>
      <w:pPr>
        <w:adjustRightInd w:val="0"/>
        <w:snapToGrid w:val="0"/>
        <w:spacing w:line="360" w:lineRule="auto"/>
        <w:ind w:firstLine="480" w:firstLineChars="200"/>
        <w:rPr>
          <w:rFonts w:ascii="Times New Roman" w:hAnsi="Times New Roman" w:eastAsia="宋体" w:cs="Times New Roman"/>
          <w:sz w:val="24"/>
          <w:szCs w:val="24"/>
        </w:rPr>
      </w:pPr>
      <w:r>
        <w:rPr>
          <w:rStyle w:val="15"/>
          <w:rFonts w:hint="eastAsia" w:ascii="Times New Roman" w:hAnsi="Times New Roman" w:eastAsia="宋体" w:cs="Times New Roman"/>
          <w:b w:val="0"/>
          <w:bCs w:val="0"/>
          <w:color w:val="000000" w:themeColor="text1"/>
          <w:sz w:val="24"/>
          <w:szCs w:val="24"/>
          <w14:textFill>
            <w14:solidFill>
              <w14:schemeClr w14:val="tx1"/>
            </w14:solidFill>
          </w14:textFill>
        </w:rPr>
        <w:t>3</w:t>
      </w:r>
      <w:r>
        <w:rPr>
          <w:rStyle w:val="15"/>
          <w:rFonts w:ascii="Times New Roman" w:hAnsi="Times New Roman" w:eastAsia="宋体" w:cs="Times New Roman"/>
          <w:b w:val="0"/>
          <w:bCs w:val="0"/>
          <w:color w:val="000000" w:themeColor="text1"/>
          <w:sz w:val="24"/>
          <w:szCs w:val="24"/>
          <w14:textFill>
            <w14:solidFill>
              <w14:schemeClr w14:val="tx1"/>
            </w14:solidFill>
          </w14:textFill>
        </w:rPr>
        <w:t xml:space="preserve">. </w:t>
      </w:r>
      <w:r>
        <w:rPr>
          <w:rStyle w:val="15"/>
          <w:rFonts w:hint="eastAsia" w:ascii="Times New Roman" w:hAnsi="Times New Roman" w:eastAsia="宋体" w:cs="Times New Roman"/>
          <w:b w:val="0"/>
          <w:bCs w:val="0"/>
          <w:color w:val="000000" w:themeColor="text1"/>
          <w:sz w:val="24"/>
          <w:szCs w:val="24"/>
          <w14:textFill>
            <w14:solidFill>
              <w14:schemeClr w14:val="tx1"/>
            </w14:solidFill>
          </w14:textFill>
        </w:rPr>
        <w:t>进行初步成本效益评估。</w:t>
      </w:r>
    </w:p>
    <w:p>
      <w:pPr>
        <w:pStyle w:val="2"/>
      </w:pPr>
      <w:bookmarkStart w:id="54" w:name="_Toc117696711"/>
      <w:bookmarkStart w:id="55" w:name="_Toc8252"/>
      <w:bookmarkStart w:id="56" w:name="_Toc31005"/>
      <w:bookmarkStart w:id="57" w:name="_Toc24950"/>
      <w:bookmarkStart w:id="58" w:name="_Toc26840"/>
      <w:bookmarkStart w:id="59" w:name="_Toc24010"/>
      <w:bookmarkStart w:id="60" w:name="_Toc28047"/>
      <w:r>
        <w:rPr>
          <w:rFonts w:hint="eastAsia"/>
        </w:rPr>
        <w:t>三、</w:t>
      </w:r>
      <w:bookmarkEnd w:id="54"/>
      <w:r>
        <w:rPr>
          <w:rFonts w:hint="eastAsia"/>
        </w:rPr>
        <w:t>研究内容</w:t>
      </w:r>
      <w:bookmarkEnd w:id="55"/>
      <w:bookmarkEnd w:id="56"/>
      <w:r>
        <w:rPr>
          <w:rFonts w:hint="eastAsia"/>
        </w:rPr>
        <w:t>及方法</w:t>
      </w:r>
      <w:bookmarkEnd w:id="57"/>
      <w:bookmarkEnd w:id="58"/>
      <w:bookmarkEnd w:id="59"/>
      <w:bookmarkEnd w:id="60"/>
    </w:p>
    <w:p>
      <w:pPr>
        <w:pStyle w:val="3"/>
      </w:pPr>
      <w:bookmarkStart w:id="61" w:name="_Toc20549"/>
      <w:bookmarkStart w:id="62" w:name="_Toc28001"/>
      <w:bookmarkStart w:id="63" w:name="_Toc10479"/>
      <w:bookmarkStart w:id="64" w:name="_Toc22097"/>
      <w:bookmarkStart w:id="65" w:name="_Toc23699"/>
      <w:bookmarkStart w:id="66" w:name="_Toc31225"/>
      <w:bookmarkStart w:id="67" w:name="_Toc17064"/>
      <w:r>
        <w:rPr>
          <w:rFonts w:hint="eastAsia"/>
        </w:rPr>
        <w:t>3.1</w:t>
      </w:r>
      <w:bookmarkEnd w:id="61"/>
      <w:bookmarkEnd w:id="62"/>
      <w:r>
        <w:rPr>
          <w:rFonts w:hint="eastAsia"/>
        </w:rPr>
        <w:t>调查山西省儿童和老年人的肺炎疫苗接种率</w:t>
      </w:r>
      <w:bookmarkEnd w:id="63"/>
      <w:bookmarkEnd w:id="64"/>
      <w:bookmarkEnd w:id="65"/>
      <w:bookmarkEnd w:id="66"/>
      <w:bookmarkEnd w:id="67"/>
    </w:p>
    <w:p>
      <w:pPr>
        <w:adjustRightInd w:val="0"/>
        <w:snapToGrid w:val="0"/>
        <w:spacing w:line="360" w:lineRule="auto"/>
        <w:ind w:firstLine="480" w:firstLineChars="200"/>
        <w:rPr>
          <w:ins w:id="5" w:author="郑景山" w:date="2023-11-28T09:49:00Z"/>
          <w:rStyle w:val="15"/>
          <w:rFonts w:hint="eastAsia" w:ascii="Times New Roman" w:hAnsi="Times New Roman" w:eastAsia="宋体" w:cs="Times New Roman"/>
          <w:b w:val="0"/>
          <w:bCs w:val="0"/>
          <w:sz w:val="24"/>
          <w:szCs w:val="24"/>
        </w:rPr>
      </w:pPr>
      <w:r>
        <w:rPr>
          <w:rStyle w:val="15"/>
          <w:rFonts w:hint="eastAsia" w:ascii="Times New Roman" w:hAnsi="Times New Roman" w:eastAsia="宋体" w:cs="Times New Roman"/>
          <w:b w:val="0"/>
          <w:bCs w:val="0"/>
          <w:sz w:val="24"/>
          <w:szCs w:val="24"/>
        </w:rPr>
        <w:t>考虑</w:t>
      </w:r>
      <w:ins w:id="6" w:author="郑景山" w:date="2023-11-28T10:03:00Z">
        <w:r>
          <w:rPr>
            <w:rStyle w:val="15"/>
            <w:rFonts w:hint="eastAsia" w:ascii="Times New Roman" w:hAnsi="Times New Roman" w:eastAsia="宋体" w:cs="Times New Roman"/>
            <w:b w:val="0"/>
            <w:bCs w:val="0"/>
            <w:sz w:val="24"/>
            <w:szCs w:val="24"/>
          </w:rPr>
          <w:t>到</w:t>
        </w:r>
      </w:ins>
      <w:ins w:id="7" w:author="郑景山" w:date="2023-11-28T10:04:00Z">
        <w:r>
          <w:rPr>
            <w:rStyle w:val="15"/>
            <w:rFonts w:hint="eastAsia" w:ascii="Times New Roman" w:hAnsi="Times New Roman" w:eastAsia="宋体" w:cs="Times New Roman"/>
            <w:b w:val="0"/>
            <w:bCs w:val="0"/>
            <w:sz w:val="24"/>
            <w:szCs w:val="24"/>
          </w:rPr>
          <w:t>《疫苗管理法》实施以来，我国</w:t>
        </w:r>
      </w:ins>
      <w:r>
        <w:rPr>
          <w:rStyle w:val="15"/>
          <w:rFonts w:hint="eastAsia" w:ascii="Times New Roman" w:hAnsi="Times New Roman" w:eastAsia="宋体" w:cs="Times New Roman"/>
          <w:b w:val="0"/>
          <w:bCs w:val="0"/>
          <w:sz w:val="24"/>
          <w:szCs w:val="24"/>
        </w:rPr>
        <w:t>免疫规划信息系统数据质量</w:t>
      </w:r>
      <w:ins w:id="8" w:author="郑景山" w:date="2023-11-28T10:04:00Z">
        <w:r>
          <w:rPr>
            <w:rStyle w:val="15"/>
            <w:rFonts w:hint="eastAsia" w:ascii="Times New Roman" w:hAnsi="Times New Roman" w:eastAsia="宋体" w:cs="Times New Roman"/>
            <w:b w:val="0"/>
            <w:bCs w:val="0"/>
            <w:sz w:val="24"/>
            <w:szCs w:val="24"/>
          </w:rPr>
          <w:t>不断提高</w:t>
        </w:r>
      </w:ins>
      <w:del w:id="9" w:author="郑景山" w:date="2023-11-28T10:04:00Z">
        <w:r>
          <w:rPr>
            <w:rStyle w:val="15"/>
            <w:rFonts w:hint="eastAsia" w:ascii="Times New Roman" w:hAnsi="Times New Roman" w:eastAsia="宋体" w:cs="Times New Roman"/>
            <w:b w:val="0"/>
            <w:bCs w:val="0"/>
            <w:sz w:val="24"/>
            <w:szCs w:val="24"/>
          </w:rPr>
          <w:delText>比较高</w:delText>
        </w:r>
      </w:del>
      <w:r>
        <w:rPr>
          <w:rStyle w:val="15"/>
          <w:rFonts w:hint="eastAsia" w:ascii="Times New Roman" w:hAnsi="Times New Roman" w:eastAsia="宋体" w:cs="Times New Roman"/>
          <w:b w:val="0"/>
          <w:bCs w:val="0"/>
          <w:sz w:val="24"/>
          <w:szCs w:val="24"/>
        </w:rPr>
        <w:t>，为提高工作效率，减少现场工作量，本研究拟采用山西省免疫规划信息管理平台数据，并结合现场复核开展本次接种率调查。</w:t>
      </w:r>
    </w:p>
    <w:p>
      <w:pPr>
        <w:adjustRightInd w:val="0"/>
        <w:snapToGrid w:val="0"/>
        <w:spacing w:line="360" w:lineRule="auto"/>
        <w:ind w:firstLine="480" w:firstLineChars="200"/>
        <w:rPr>
          <w:ins w:id="10" w:author="郑景山" w:date="2023-11-28T10:06:00Z"/>
          <w:rStyle w:val="15"/>
          <w:rFonts w:hint="eastAsia" w:ascii="Times New Roman" w:hAnsi="Times New Roman" w:eastAsia="宋体" w:cs="Times New Roman"/>
          <w:b w:val="0"/>
          <w:bCs w:val="0"/>
          <w:sz w:val="24"/>
          <w:szCs w:val="24"/>
        </w:rPr>
      </w:pPr>
      <w:ins w:id="11" w:author="郑景山" w:date="2023-11-28T09:49:00Z">
        <w:r>
          <w:rPr>
            <w:rStyle w:val="15"/>
            <w:rFonts w:hint="eastAsia" w:ascii="Times New Roman" w:hAnsi="Times New Roman" w:eastAsia="宋体" w:cs="Times New Roman"/>
            <w:b w:val="0"/>
            <w:bCs w:val="0"/>
            <w:sz w:val="24"/>
            <w:szCs w:val="24"/>
          </w:rPr>
          <w:t>儿童</w:t>
        </w:r>
      </w:ins>
      <w:ins w:id="12" w:author="郑景山" w:date="2023-11-28T10:00:00Z">
        <w:r>
          <w:rPr>
            <w:rStyle w:val="15"/>
            <w:rFonts w:hint="eastAsia" w:ascii="Times New Roman" w:hAnsi="Times New Roman" w:eastAsia="宋体" w:cs="Times New Roman"/>
            <w:b w:val="0"/>
            <w:bCs w:val="0"/>
            <w:sz w:val="24"/>
            <w:szCs w:val="24"/>
          </w:rPr>
          <w:t>肺炎疫苗接种率</w:t>
        </w:r>
      </w:ins>
      <w:ins w:id="13" w:author="郑景山" w:date="2023-11-28T09:50:00Z">
        <w:r>
          <w:rPr>
            <w:rStyle w:val="15"/>
            <w:rFonts w:hint="eastAsia" w:ascii="Times New Roman" w:hAnsi="Times New Roman" w:eastAsia="宋体" w:cs="Times New Roman"/>
            <w:b w:val="0"/>
            <w:bCs w:val="0"/>
            <w:sz w:val="24"/>
            <w:szCs w:val="24"/>
          </w:rPr>
          <w:t>登记信息比较完整</w:t>
        </w:r>
      </w:ins>
      <w:ins w:id="14" w:author="郑景山" w:date="2023-11-28T10:00:00Z">
        <w:r>
          <w:rPr>
            <w:rStyle w:val="15"/>
            <w:rFonts w:hint="eastAsia" w:ascii="Times New Roman" w:hAnsi="Times New Roman" w:eastAsia="宋体" w:cs="Times New Roman"/>
            <w:b w:val="0"/>
            <w:bCs w:val="0"/>
            <w:sz w:val="24"/>
            <w:szCs w:val="24"/>
          </w:rPr>
          <w:t>、准确</w:t>
        </w:r>
      </w:ins>
      <w:ins w:id="15" w:author="郑景山" w:date="2023-11-28T09:50:00Z">
        <w:r>
          <w:rPr>
            <w:rStyle w:val="15"/>
            <w:rFonts w:hint="eastAsia" w:ascii="Times New Roman" w:hAnsi="Times New Roman" w:eastAsia="宋体" w:cs="Times New Roman"/>
            <w:b w:val="0"/>
            <w:bCs w:val="0"/>
            <w:sz w:val="24"/>
            <w:szCs w:val="24"/>
          </w:rPr>
          <w:t>，</w:t>
        </w:r>
      </w:ins>
      <w:ins w:id="16" w:author="郑景山" w:date="2023-11-28T10:00:00Z">
        <w:r>
          <w:rPr>
            <w:rStyle w:val="15"/>
            <w:rFonts w:hint="eastAsia" w:ascii="Times New Roman" w:hAnsi="Times New Roman" w:eastAsia="宋体" w:cs="Times New Roman"/>
            <w:b w:val="0"/>
            <w:bCs w:val="0"/>
            <w:sz w:val="24"/>
            <w:szCs w:val="24"/>
          </w:rPr>
          <w:t>儿童</w:t>
        </w:r>
      </w:ins>
      <w:ins w:id="17" w:author="郑景山" w:date="2023-11-28T10:01:00Z">
        <w:r>
          <w:rPr>
            <w:rStyle w:val="15"/>
            <w:rFonts w:hint="eastAsia" w:ascii="Times New Roman" w:hAnsi="Times New Roman" w:eastAsia="宋体" w:cs="Times New Roman"/>
            <w:b w:val="0"/>
            <w:bCs w:val="0"/>
            <w:sz w:val="24"/>
            <w:szCs w:val="24"/>
          </w:rPr>
          <w:t>肺炎疫苗接种率</w:t>
        </w:r>
      </w:ins>
      <w:ins w:id="18" w:author="郑景山" w:date="2023-11-28T09:59:00Z">
        <w:r>
          <w:rPr>
            <w:rStyle w:val="15"/>
            <w:rFonts w:hint="eastAsia" w:ascii="Times New Roman" w:hAnsi="Times New Roman" w:eastAsia="宋体" w:cs="Times New Roman"/>
            <w:b w:val="0"/>
            <w:bCs w:val="0"/>
            <w:sz w:val="24"/>
            <w:szCs w:val="24"/>
          </w:rPr>
          <w:t>以</w:t>
        </w:r>
      </w:ins>
      <w:ins w:id="19" w:author="郑景山" w:date="2023-11-28T10:01:00Z">
        <w:r>
          <w:rPr>
            <w:rStyle w:val="15"/>
            <w:rFonts w:hint="eastAsia" w:ascii="Times New Roman" w:hAnsi="Times New Roman" w:eastAsia="宋体" w:cs="Times New Roman"/>
            <w:b w:val="0"/>
            <w:bCs w:val="0"/>
            <w:sz w:val="24"/>
            <w:szCs w:val="24"/>
          </w:rPr>
          <w:t>免疫规划</w:t>
        </w:r>
      </w:ins>
      <w:ins w:id="20" w:author="郑景山" w:date="2023-11-28T09:59:00Z">
        <w:r>
          <w:rPr>
            <w:rStyle w:val="15"/>
            <w:rFonts w:hint="eastAsia" w:ascii="Times New Roman" w:hAnsi="Times New Roman" w:eastAsia="宋体" w:cs="Times New Roman"/>
            <w:b w:val="0"/>
            <w:bCs w:val="0"/>
            <w:sz w:val="24"/>
            <w:szCs w:val="24"/>
          </w:rPr>
          <w:t>信息系统大数据分析</w:t>
        </w:r>
      </w:ins>
      <w:ins w:id="21" w:author="郑景山" w:date="2023-11-28T10:01:00Z">
        <w:r>
          <w:rPr>
            <w:rStyle w:val="15"/>
            <w:rFonts w:hint="eastAsia" w:ascii="Times New Roman" w:hAnsi="Times New Roman" w:eastAsia="宋体" w:cs="Times New Roman"/>
            <w:b w:val="0"/>
            <w:bCs w:val="0"/>
            <w:sz w:val="24"/>
            <w:szCs w:val="24"/>
          </w:rPr>
          <w:t>为</w:t>
        </w:r>
      </w:ins>
      <w:ins w:id="22" w:author="郑景山" w:date="2023-11-28T10:00:00Z">
        <w:r>
          <w:rPr>
            <w:rStyle w:val="15"/>
            <w:rFonts w:hint="eastAsia" w:ascii="Times New Roman" w:hAnsi="Times New Roman" w:eastAsia="宋体" w:cs="Times New Roman"/>
            <w:b w:val="0"/>
            <w:bCs w:val="0"/>
            <w:sz w:val="24"/>
            <w:szCs w:val="24"/>
          </w:rPr>
          <w:t>主，</w:t>
        </w:r>
      </w:ins>
      <w:ins w:id="23" w:author="郑景山" w:date="2023-11-28T10:07:00Z">
        <w:r>
          <w:rPr>
            <w:rStyle w:val="15"/>
            <w:rFonts w:hint="eastAsia" w:ascii="Times New Roman" w:hAnsi="Times New Roman" w:eastAsia="宋体" w:cs="Times New Roman"/>
            <w:b w:val="0"/>
            <w:bCs w:val="0"/>
            <w:sz w:val="24"/>
            <w:szCs w:val="24"/>
          </w:rPr>
          <w:t>结合</w:t>
        </w:r>
      </w:ins>
      <w:ins w:id="24" w:author="郑景山" w:date="2023-11-28T10:01:00Z">
        <w:r>
          <w:rPr>
            <w:rStyle w:val="15"/>
            <w:rFonts w:hint="eastAsia" w:ascii="Times New Roman" w:hAnsi="Times New Roman" w:eastAsia="宋体" w:cs="Times New Roman"/>
            <w:b w:val="0"/>
            <w:bCs w:val="0"/>
            <w:sz w:val="24"/>
            <w:szCs w:val="24"/>
          </w:rPr>
          <w:t>接种率现场</w:t>
        </w:r>
      </w:ins>
      <w:ins w:id="25" w:author="郑景山" w:date="2023-11-28T10:07:00Z">
        <w:r>
          <w:rPr>
            <w:rStyle w:val="15"/>
            <w:rFonts w:hint="eastAsia" w:ascii="Times New Roman" w:hAnsi="Times New Roman" w:eastAsia="宋体" w:cs="Times New Roman"/>
            <w:b w:val="0"/>
            <w:bCs w:val="0"/>
            <w:sz w:val="24"/>
            <w:szCs w:val="24"/>
          </w:rPr>
          <w:t>抽样</w:t>
        </w:r>
      </w:ins>
      <w:ins w:id="26" w:author="郑景山" w:date="2023-11-28T10:00:00Z">
        <w:r>
          <w:rPr>
            <w:rStyle w:val="15"/>
            <w:rFonts w:hint="eastAsia" w:ascii="Times New Roman" w:hAnsi="Times New Roman" w:eastAsia="宋体" w:cs="Times New Roman"/>
            <w:b w:val="0"/>
            <w:bCs w:val="0"/>
            <w:sz w:val="24"/>
            <w:szCs w:val="24"/>
          </w:rPr>
          <w:t>复核</w:t>
        </w:r>
      </w:ins>
      <w:ins w:id="27" w:author="郑景山" w:date="2023-11-28T10:08:00Z">
        <w:r>
          <w:rPr>
            <w:rStyle w:val="15"/>
            <w:rFonts w:hint="eastAsia" w:ascii="Times New Roman" w:hAnsi="Times New Roman" w:eastAsia="宋体" w:cs="Times New Roman"/>
            <w:b w:val="0"/>
            <w:bCs w:val="0"/>
            <w:sz w:val="24"/>
            <w:szCs w:val="24"/>
          </w:rPr>
          <w:t>开展评估</w:t>
        </w:r>
      </w:ins>
      <w:ins w:id="28" w:author="郑景山" w:date="2023-11-28T10:00:00Z">
        <w:r>
          <w:rPr>
            <w:rStyle w:val="15"/>
            <w:rFonts w:hint="eastAsia" w:ascii="Times New Roman" w:hAnsi="Times New Roman" w:eastAsia="宋体" w:cs="Times New Roman"/>
            <w:b w:val="0"/>
            <w:bCs w:val="0"/>
            <w:sz w:val="24"/>
            <w:szCs w:val="24"/>
          </w:rPr>
          <w:t>；</w:t>
        </w:r>
      </w:ins>
    </w:p>
    <w:p>
      <w:pPr>
        <w:adjustRightInd w:val="0"/>
        <w:snapToGrid w:val="0"/>
        <w:spacing w:line="360" w:lineRule="auto"/>
        <w:ind w:firstLine="480" w:firstLineChars="200"/>
        <w:rPr>
          <w:ins w:id="29" w:author="郑景山" w:date="2023-11-28T09:49:00Z"/>
          <w:rStyle w:val="15"/>
          <w:rFonts w:hint="eastAsia" w:ascii="Times New Roman" w:hAnsi="Times New Roman" w:eastAsia="宋体" w:cs="Times New Roman"/>
          <w:b w:val="0"/>
          <w:bCs w:val="0"/>
          <w:sz w:val="24"/>
          <w:szCs w:val="24"/>
        </w:rPr>
      </w:pPr>
      <w:ins w:id="30" w:author="郑景山" w:date="2023-11-28T10:00:00Z">
        <w:r>
          <w:rPr>
            <w:rStyle w:val="15"/>
            <w:rFonts w:hint="eastAsia" w:ascii="Times New Roman" w:hAnsi="Times New Roman" w:eastAsia="宋体" w:cs="Times New Roman"/>
            <w:b w:val="0"/>
            <w:bCs w:val="0"/>
            <w:sz w:val="24"/>
            <w:szCs w:val="24"/>
          </w:rPr>
          <w:t>老年人肺炎疫苗</w:t>
        </w:r>
      </w:ins>
      <w:ins w:id="31" w:author="郑景山" w:date="2023-11-28T10:02:00Z">
        <w:r>
          <w:rPr>
            <w:rStyle w:val="15"/>
            <w:rFonts w:hint="eastAsia" w:ascii="Times New Roman" w:hAnsi="Times New Roman" w:eastAsia="宋体" w:cs="Times New Roman"/>
            <w:b w:val="0"/>
            <w:bCs w:val="0"/>
            <w:sz w:val="24"/>
            <w:szCs w:val="24"/>
          </w:rPr>
          <w:t>接种</w:t>
        </w:r>
      </w:ins>
      <w:ins w:id="32" w:author="郑景山" w:date="2023-11-28T10:05:00Z">
        <w:r>
          <w:rPr>
            <w:rStyle w:val="15"/>
            <w:rFonts w:hint="eastAsia" w:ascii="Times New Roman" w:hAnsi="Times New Roman" w:eastAsia="宋体" w:cs="Times New Roman"/>
            <w:b w:val="0"/>
            <w:bCs w:val="0"/>
            <w:sz w:val="24"/>
            <w:szCs w:val="24"/>
          </w:rPr>
          <w:t>信息</w:t>
        </w:r>
      </w:ins>
      <w:ins w:id="33" w:author="郑景山" w:date="2023-11-28T10:02:00Z">
        <w:r>
          <w:rPr>
            <w:rStyle w:val="15"/>
            <w:rFonts w:hint="eastAsia" w:ascii="Times New Roman" w:hAnsi="Times New Roman" w:eastAsia="宋体" w:cs="Times New Roman"/>
            <w:b w:val="0"/>
            <w:bCs w:val="0"/>
            <w:sz w:val="24"/>
            <w:szCs w:val="24"/>
          </w:rPr>
          <w:t>登记质量相对较差，老年人肺炎疫苗接种率评估以</w:t>
        </w:r>
      </w:ins>
      <w:ins w:id="34" w:author="郑景山" w:date="2023-11-28T10:05:00Z">
        <w:r>
          <w:rPr>
            <w:rStyle w:val="15"/>
            <w:rFonts w:hint="eastAsia" w:ascii="Times New Roman" w:hAnsi="Times New Roman" w:eastAsia="宋体" w:cs="Times New Roman"/>
            <w:b w:val="0"/>
            <w:bCs w:val="0"/>
            <w:sz w:val="24"/>
            <w:szCs w:val="24"/>
          </w:rPr>
          <w:t>免疫规划</w:t>
        </w:r>
      </w:ins>
      <w:ins w:id="35" w:author="郑景山" w:date="2023-11-28T10:02:00Z">
        <w:r>
          <w:rPr>
            <w:rStyle w:val="15"/>
            <w:rFonts w:hint="eastAsia" w:ascii="Times New Roman" w:hAnsi="Times New Roman" w:eastAsia="宋体" w:cs="Times New Roman"/>
            <w:b w:val="0"/>
            <w:bCs w:val="0"/>
            <w:sz w:val="24"/>
            <w:szCs w:val="24"/>
          </w:rPr>
          <w:t>信息系统登记</w:t>
        </w:r>
      </w:ins>
      <w:ins w:id="36" w:author="郑景山" w:date="2023-11-28T10:06:00Z">
        <w:r>
          <w:rPr>
            <w:rStyle w:val="15"/>
            <w:rFonts w:hint="eastAsia" w:ascii="Times New Roman" w:hAnsi="Times New Roman" w:eastAsia="宋体" w:cs="Times New Roman"/>
            <w:b w:val="0"/>
            <w:bCs w:val="0"/>
            <w:sz w:val="24"/>
            <w:szCs w:val="24"/>
          </w:rPr>
          <w:t>（分子）结合老年人健康登记信息</w:t>
        </w:r>
      </w:ins>
      <w:ins w:id="37" w:author="郑景山" w:date="2023-11-28T10:07:00Z">
        <w:r>
          <w:rPr>
            <w:rStyle w:val="15"/>
            <w:rFonts w:hint="eastAsia" w:ascii="Times New Roman" w:hAnsi="Times New Roman" w:eastAsia="宋体" w:cs="Times New Roman"/>
            <w:b w:val="0"/>
            <w:bCs w:val="0"/>
            <w:sz w:val="24"/>
            <w:szCs w:val="24"/>
          </w:rPr>
          <w:t>（分母）</w:t>
        </w:r>
      </w:ins>
      <w:ins w:id="38" w:author="郑景山" w:date="2023-11-28T10:06:00Z">
        <w:r>
          <w:rPr>
            <w:rStyle w:val="15"/>
            <w:rFonts w:hint="eastAsia" w:ascii="Times New Roman" w:hAnsi="Times New Roman" w:eastAsia="宋体" w:cs="Times New Roman"/>
            <w:b w:val="0"/>
            <w:bCs w:val="0"/>
            <w:sz w:val="24"/>
            <w:szCs w:val="24"/>
          </w:rPr>
          <w:t>开展评估，</w:t>
        </w:r>
      </w:ins>
      <w:ins w:id="39" w:author="郑景山" w:date="2023-11-28T10:08:00Z">
        <w:r>
          <w:rPr>
            <w:rStyle w:val="15"/>
            <w:rFonts w:hint="eastAsia" w:ascii="Times New Roman" w:hAnsi="Times New Roman" w:eastAsia="宋体" w:cs="Times New Roman"/>
            <w:b w:val="0"/>
            <w:bCs w:val="0"/>
            <w:sz w:val="24"/>
            <w:szCs w:val="24"/>
          </w:rPr>
          <w:t>结合接种率现场抽样复核开展评估；</w:t>
        </w:r>
      </w:ins>
    </w:p>
    <w:p>
      <w:pPr>
        <w:adjustRightInd w:val="0"/>
        <w:snapToGrid w:val="0"/>
        <w:spacing w:line="360" w:lineRule="auto"/>
        <w:ind w:firstLine="480" w:firstLineChars="200"/>
        <w:rPr>
          <w:rStyle w:val="15"/>
          <w:rFonts w:ascii="Times New Roman" w:hAnsi="Times New Roman" w:eastAsia="宋体" w:cs="Times New Roman"/>
          <w:b w:val="0"/>
          <w:bCs w:val="0"/>
          <w:sz w:val="24"/>
          <w:szCs w:val="24"/>
        </w:rPr>
      </w:pPr>
    </w:p>
    <w:p>
      <w:pPr>
        <w:pStyle w:val="4"/>
        <w:adjustRightInd w:val="0"/>
        <w:snapToGrid w:val="0"/>
        <w:spacing w:line="360" w:lineRule="auto"/>
      </w:pPr>
      <w:bookmarkStart w:id="68" w:name="_Toc12825"/>
      <w:bookmarkStart w:id="69" w:name="_Toc15386"/>
      <w:bookmarkStart w:id="70" w:name="_Toc8780"/>
      <w:bookmarkStart w:id="71" w:name="_Toc21295"/>
      <w:r>
        <w:rPr>
          <w:rFonts w:hint="eastAsia"/>
        </w:rPr>
        <w:t>3.1.1</w:t>
      </w:r>
      <w:ins w:id="40" w:author="Yanhy" w:date="2023-11-30T09:39:36Z">
        <w:r>
          <w:rPr>
            <w:rFonts w:hint="eastAsia"/>
            <w:lang w:val="en-US" w:eastAsia="zh-CN"/>
          </w:rPr>
          <w:t>.</w:t>
        </w:r>
      </w:ins>
      <w:ins w:id="41" w:author="Yanhy" w:date="2023-11-30T09:40:13Z">
        <w:r>
          <w:rPr>
            <w:rFonts w:hint="eastAsia"/>
            <w:lang w:val="en-US" w:eastAsia="zh-CN"/>
          </w:rPr>
          <w:t>肺炎疫苗</w:t>
        </w:r>
      </w:ins>
      <w:del w:id="42" w:author="Yanhy" w:date="2023-11-30T09:39:33Z">
        <w:r>
          <w:rPr>
            <w:rFonts w:hint="eastAsia"/>
          </w:rPr>
          <w:delText xml:space="preserve"> </w:delText>
        </w:r>
      </w:del>
      <w:del w:id="43" w:author="Yanhy" w:date="2023-11-30T09:39:18Z">
        <w:r>
          <w:rPr>
            <w:rFonts w:hint="eastAsia"/>
          </w:rPr>
          <w:delText>儿童</w:delText>
        </w:r>
      </w:del>
      <w:r>
        <w:rPr>
          <w:rFonts w:hint="eastAsia"/>
        </w:rPr>
        <w:t>接种率调查</w:t>
      </w:r>
      <w:bookmarkEnd w:id="68"/>
      <w:bookmarkEnd w:id="69"/>
      <w:bookmarkEnd w:id="70"/>
      <w:bookmarkEnd w:id="71"/>
    </w:p>
    <w:p>
      <w:pPr>
        <w:rPr>
          <w:rFonts w:ascii="黑体" w:hAnsi="黑体" w:eastAsia="黑体" w:cs="黑体"/>
          <w:b/>
          <w:bCs/>
          <w:sz w:val="28"/>
          <w:szCs w:val="28"/>
        </w:rPr>
      </w:pPr>
      <w:r>
        <w:rPr>
          <w:rFonts w:hint="eastAsia" w:ascii="黑体" w:hAnsi="黑体" w:eastAsia="黑体" w:cs="黑体"/>
          <w:b/>
          <w:bCs/>
          <w:sz w:val="28"/>
          <w:szCs w:val="28"/>
        </w:rPr>
        <w:t>1.预防接种个案数据库信息提取</w:t>
      </w:r>
      <w:ins w:id="44" w:author="Yanhy" w:date="2023-11-30T09:37:40Z">
        <w:r>
          <w:rPr>
            <w:rFonts w:hint="eastAsia" w:ascii="黑体" w:hAnsi="黑体" w:eastAsia="黑体" w:cs="黑体"/>
            <w:b/>
            <w:bCs/>
            <w:sz w:val="28"/>
            <w:szCs w:val="28"/>
            <w:lang w:val="en-US" w:eastAsia="zh-CN"/>
          </w:rPr>
          <w:t>儿童</w:t>
        </w:r>
      </w:ins>
      <w:ins w:id="45" w:author="Yanhy" w:date="2023-11-30T09:37:42Z">
        <w:r>
          <w:rPr>
            <w:rFonts w:hint="eastAsia" w:ascii="黑体" w:hAnsi="黑体" w:eastAsia="黑体" w:cs="黑体"/>
            <w:b/>
            <w:bCs/>
            <w:sz w:val="28"/>
            <w:szCs w:val="28"/>
            <w:lang w:val="en-US" w:eastAsia="zh-CN"/>
          </w:rPr>
          <w:t>及</w:t>
        </w:r>
      </w:ins>
      <w:ins w:id="46" w:author="Yanhy" w:date="2023-11-30T09:37:44Z">
        <w:r>
          <w:rPr>
            <w:rFonts w:hint="eastAsia" w:ascii="黑体" w:hAnsi="黑体" w:eastAsia="黑体" w:cs="黑体"/>
            <w:b/>
            <w:bCs/>
            <w:sz w:val="28"/>
            <w:szCs w:val="28"/>
            <w:lang w:val="en-US" w:eastAsia="zh-CN"/>
          </w:rPr>
          <w:t>老年人</w:t>
        </w:r>
      </w:ins>
      <w:ins w:id="47" w:author="Yanhy" w:date="2023-11-30T09:37:36Z">
        <w:r>
          <w:rPr>
            <w:rFonts w:hint="eastAsia" w:ascii="黑体" w:hAnsi="黑体" w:eastAsia="黑体" w:cs="黑体"/>
            <w:b/>
            <w:bCs/>
            <w:sz w:val="28"/>
            <w:szCs w:val="28"/>
          </w:rPr>
          <w:t>预防接种信息</w:t>
        </w:r>
      </w:ins>
    </w:p>
    <w:p>
      <w:pPr>
        <w:numPr>
          <w:ilvl w:val="0"/>
          <w:numId w:val="1"/>
        </w:numPr>
        <w:spacing w:line="360" w:lineRule="auto"/>
        <w:ind w:left="425" w:hanging="425" w:firstLineChars="0"/>
        <w:rPr>
          <w:ins w:id="48" w:author="Yanhy" w:date="2023-11-30T09:38:30Z"/>
          <w:rFonts w:hint="eastAsia" w:ascii="Times New Roman" w:hAnsi="Times New Roman" w:cs="Times New Roman"/>
          <w:kern w:val="0"/>
          <w:sz w:val="24"/>
          <w:szCs w:val="24"/>
        </w:rPr>
      </w:pPr>
      <w:r>
        <w:rPr>
          <w:rStyle w:val="15"/>
          <w:rFonts w:eastAsia="宋体"/>
          <w:b w:val="0"/>
          <w:bCs w:val="0"/>
          <w:sz w:val="24"/>
          <w:szCs w:val="24"/>
        </w:rPr>
        <w:t>自</w:t>
      </w:r>
      <w:bookmarkStart w:id="72" w:name="_Hlk134987627"/>
      <w:r>
        <w:rPr>
          <w:rStyle w:val="15"/>
          <w:rFonts w:eastAsia="宋体"/>
          <w:b w:val="0"/>
          <w:bCs w:val="0"/>
          <w:sz w:val="24"/>
          <w:szCs w:val="24"/>
        </w:rPr>
        <w:t>山西省免疫规划信息管理平台导出</w:t>
      </w:r>
      <w:bookmarkStart w:id="73" w:name="_Hlk134987422"/>
      <w:r>
        <w:rPr>
          <w:rStyle w:val="15"/>
          <w:rFonts w:eastAsia="宋体"/>
          <w:b w:val="0"/>
          <w:bCs w:val="0"/>
          <w:sz w:val="24"/>
          <w:szCs w:val="24"/>
        </w:rPr>
        <w:t>调查县（区）</w:t>
      </w:r>
      <w:r>
        <w:rPr>
          <w:rStyle w:val="15"/>
          <w:rFonts w:hint="eastAsia" w:eastAsia="宋体"/>
          <w:b w:val="0"/>
          <w:bCs w:val="0"/>
          <w:sz w:val="24"/>
          <w:szCs w:val="24"/>
        </w:rPr>
        <w:t>2020</w:t>
      </w:r>
      <w:r>
        <w:rPr>
          <w:rStyle w:val="15"/>
          <w:rFonts w:eastAsia="宋体"/>
          <w:b w:val="0"/>
          <w:bCs w:val="0"/>
          <w:sz w:val="24"/>
          <w:szCs w:val="24"/>
        </w:rPr>
        <w:t>年和2</w:t>
      </w:r>
      <w:r>
        <w:rPr>
          <w:rStyle w:val="15"/>
          <w:rFonts w:hint="eastAsia" w:eastAsia="宋体"/>
          <w:b w:val="0"/>
          <w:bCs w:val="0"/>
          <w:sz w:val="24"/>
          <w:szCs w:val="24"/>
        </w:rPr>
        <w:t>021</w:t>
      </w:r>
      <w:r>
        <w:rPr>
          <w:rStyle w:val="15"/>
          <w:rFonts w:eastAsia="宋体"/>
          <w:b w:val="0"/>
          <w:bCs w:val="0"/>
          <w:sz w:val="24"/>
          <w:szCs w:val="24"/>
        </w:rPr>
        <w:t>年出生并在2岁前一直在本地接受预防接种的儿童，</w:t>
      </w:r>
      <w:bookmarkEnd w:id="72"/>
      <w:r>
        <w:rPr>
          <w:rStyle w:val="15"/>
          <w:rFonts w:eastAsia="宋体"/>
          <w:b w:val="0"/>
          <w:bCs w:val="0"/>
          <w:sz w:val="24"/>
          <w:szCs w:val="24"/>
        </w:rPr>
        <w:t>内容包括儿童姓名、出生日期、性别、家庭地址、父亲姓名、母亲姓名、受种者档案状态、起始管理日期和迁出日期，以肺炎球菌结合疫苗的</w:t>
      </w:r>
      <w:bookmarkEnd w:id="73"/>
      <w:r>
        <w:rPr>
          <w:rStyle w:val="15"/>
          <w:rFonts w:eastAsia="宋体"/>
          <w:b w:val="0"/>
          <w:bCs w:val="0"/>
          <w:sz w:val="24"/>
          <w:szCs w:val="24"/>
        </w:rPr>
        <w:t>接种日期。</w:t>
      </w:r>
    </w:p>
    <w:p>
      <w:pPr>
        <w:numPr>
          <w:ilvl w:val="0"/>
          <w:numId w:val="1"/>
        </w:numPr>
        <w:spacing w:line="360" w:lineRule="auto"/>
        <w:ind w:left="425" w:hanging="425" w:firstLineChars="0"/>
        <w:rPr>
          <w:ins w:id="49" w:author="Yanhy" w:date="2023-11-30T09:38:24Z"/>
          <w:rStyle w:val="15"/>
          <w:rFonts w:ascii="Times New Roman" w:hAnsi="Times New Roman" w:eastAsia="宋体" w:cs="Times New Roman"/>
          <w:b w:val="0"/>
          <w:bCs w:val="0"/>
          <w:sz w:val="24"/>
          <w:szCs w:val="24"/>
        </w:rPr>
      </w:pPr>
      <w:ins w:id="50" w:author="Yanhy" w:date="2023-11-30T09:38:24Z">
        <w:r>
          <w:rPr>
            <w:rStyle w:val="15"/>
            <w:rFonts w:ascii="Times New Roman" w:hAnsi="Times New Roman" w:eastAsia="宋体" w:cs="Times New Roman"/>
            <w:b w:val="0"/>
            <w:bCs w:val="0"/>
            <w:sz w:val="24"/>
            <w:szCs w:val="24"/>
          </w:rPr>
          <w:t>自山西省免疫规划信息管理平台导出调查县（区）</w:t>
        </w:r>
      </w:ins>
      <w:ins w:id="51" w:author="Yanhy" w:date="2023-11-30T09:38:24Z">
        <w:r>
          <w:rPr>
            <w:rStyle w:val="15"/>
            <w:rFonts w:hint="eastAsia" w:ascii="Times New Roman" w:hAnsi="Times New Roman" w:eastAsia="宋体" w:cs="Times New Roman"/>
            <w:b w:val="0"/>
            <w:bCs w:val="0"/>
            <w:sz w:val="24"/>
            <w:szCs w:val="24"/>
          </w:rPr>
          <w:t>≥65岁且</w:t>
        </w:r>
      </w:ins>
      <w:ins w:id="52" w:author="Yanhy" w:date="2023-11-30T09:38:24Z">
        <w:r>
          <w:rPr>
            <w:rStyle w:val="15"/>
            <w:rFonts w:ascii="Times New Roman" w:hAnsi="Times New Roman" w:eastAsia="宋体" w:cs="Times New Roman"/>
            <w:b w:val="0"/>
            <w:bCs w:val="0"/>
            <w:sz w:val="24"/>
            <w:szCs w:val="24"/>
          </w:rPr>
          <w:t>一直在本地接受预防接种的老年人，内容包括姓名、出生日期、性别、家庭地址、受种者档案状态、起始管理日期和迁出日期，以肺炎球菌结合疫苗的接种日期。</w:t>
        </w:r>
      </w:ins>
    </w:p>
    <w:p>
      <w:pPr>
        <w:numPr>
          <w:ilvl w:val="-1"/>
          <w:numId w:val="0"/>
        </w:numPr>
        <w:adjustRightInd w:val="0"/>
        <w:snapToGrid w:val="0"/>
        <w:ind w:left="0" w:firstLine="0" w:firstLineChars="0"/>
        <w:rPr>
          <w:rStyle w:val="15"/>
          <w:rFonts w:eastAsia="宋体"/>
          <w:b w:val="0"/>
          <w:bCs w:val="0"/>
          <w:sz w:val="24"/>
          <w:szCs w:val="24"/>
        </w:rPr>
      </w:pPr>
    </w:p>
    <w:p>
      <w:pPr>
        <w:rPr>
          <w:rFonts w:ascii="黑体" w:hAnsi="黑体" w:eastAsia="黑体" w:cs="黑体"/>
          <w:b/>
          <w:bCs/>
          <w:sz w:val="28"/>
          <w:szCs w:val="28"/>
        </w:rPr>
      </w:pPr>
      <w:r>
        <w:rPr>
          <w:rFonts w:hint="eastAsia" w:ascii="黑体" w:hAnsi="黑体" w:eastAsia="黑体" w:cs="黑体"/>
          <w:b/>
          <w:bCs/>
          <w:sz w:val="28"/>
          <w:szCs w:val="28"/>
        </w:rPr>
        <w:t>2.现场复核</w:t>
      </w:r>
    </w:p>
    <w:p>
      <w:pPr>
        <w:rPr>
          <w:rFonts w:hint="eastAsia" w:ascii="黑体" w:hAnsi="黑体" w:eastAsia="黑体" w:cs="黑体"/>
          <w:b/>
          <w:bCs/>
          <w:kern w:val="2"/>
          <w:sz w:val="28"/>
          <w:szCs w:val="28"/>
        </w:rPr>
      </w:pPr>
      <w:ins w:id="53" w:author="Yanhy" w:date="2023-11-30T09:49:26Z">
        <w:r>
          <w:rPr>
            <w:rFonts w:hint="eastAsia" w:ascii="黑体" w:hAnsi="黑体" w:eastAsia="黑体" w:cs="黑体"/>
            <w:b/>
            <w:bCs/>
            <w:kern w:val="2"/>
            <w:sz w:val="28"/>
            <w:szCs w:val="28"/>
            <w:lang w:val="en-US" w:eastAsia="zh-CN"/>
          </w:rPr>
          <w:t>2.</w:t>
        </w:r>
      </w:ins>
      <w:ins w:id="54" w:author="Yanhy" w:date="2023-11-30T09:49:27Z">
        <w:r>
          <w:rPr>
            <w:rFonts w:hint="eastAsia" w:ascii="黑体" w:hAnsi="黑体" w:eastAsia="黑体" w:cs="黑体"/>
            <w:b/>
            <w:bCs/>
            <w:kern w:val="2"/>
            <w:sz w:val="28"/>
            <w:szCs w:val="28"/>
            <w:lang w:val="en-US" w:eastAsia="zh-CN"/>
          </w:rPr>
          <w:t>1</w:t>
        </w:r>
      </w:ins>
      <w:ins w:id="55" w:author="Yanhy" w:date="2023-11-30T09:49:42Z">
        <w:r>
          <w:rPr>
            <w:rFonts w:hint="eastAsia" w:ascii="黑体" w:hAnsi="黑体" w:eastAsia="黑体" w:cs="黑体"/>
            <w:b/>
            <w:bCs/>
            <w:kern w:val="2"/>
            <w:sz w:val="28"/>
            <w:szCs w:val="28"/>
            <w:lang w:val="en-US" w:eastAsia="zh-CN"/>
          </w:rPr>
          <w:t>.</w:t>
        </w:r>
      </w:ins>
      <w:r>
        <w:rPr>
          <w:rFonts w:hint="eastAsia" w:ascii="黑体" w:hAnsi="黑体" w:eastAsia="黑体" w:cs="黑体"/>
          <w:b/>
          <w:bCs/>
          <w:kern w:val="2"/>
          <w:sz w:val="28"/>
          <w:szCs w:val="28"/>
        </w:rPr>
        <w:t>采取分层随机抽样方法：</w:t>
      </w:r>
    </w:p>
    <w:p>
      <w:pPr>
        <w:pStyle w:val="18"/>
        <w:spacing w:line="360" w:lineRule="auto"/>
        <w:ind w:firstLine="480"/>
        <w:textAlignment w:val="baseline"/>
        <w:rPr>
          <w:rFonts w:ascii="Times New Roman" w:hAnsi="Times New Roman" w:cs="Times New Roman"/>
          <w:kern w:val="0"/>
          <w:sz w:val="24"/>
          <w:szCs w:val="24"/>
        </w:rPr>
      </w:pPr>
      <w:r>
        <w:rPr>
          <w:rFonts w:hint="eastAsia" w:ascii="Times New Roman" w:hAnsi="Times New Roman" w:cs="Times New Roman"/>
          <w:kern w:val="0"/>
          <w:sz w:val="24"/>
          <w:szCs w:val="24"/>
        </w:rPr>
        <w:t>从山西省</w:t>
      </w:r>
      <w:r>
        <w:fldChar w:fldCharType="begin"/>
      </w:r>
      <w:r>
        <w:instrText xml:space="preserve"> HYPERLINK "https://baike.baidu.com/item/%E5%90%95%E6%A2%81%E5%B8%82/528596" \t "https://baike.baidu.com/item/_blank" </w:instrText>
      </w:r>
      <w:r>
        <w:fldChar w:fldCharType="separate"/>
      </w:r>
      <w:r>
        <w:rPr>
          <w:rFonts w:ascii="Times New Roman" w:hAnsi="Times New Roman" w:cs="Times New Roman"/>
          <w:kern w:val="0"/>
          <w:sz w:val="24"/>
          <w:szCs w:val="24"/>
        </w:rPr>
        <w:t>吕梁市</w:t>
      </w:r>
      <w:r>
        <w:rPr>
          <w:rFonts w:ascii="Times New Roman" w:hAnsi="Times New Roman" w:cs="Times New Roman"/>
          <w:kern w:val="0"/>
          <w:sz w:val="24"/>
          <w:szCs w:val="24"/>
        </w:rPr>
        <w:fldChar w:fldCharType="end"/>
      </w:r>
      <w:r>
        <w:rPr>
          <w:rFonts w:ascii="Times New Roman" w:hAnsi="Times New Roman" w:cs="Times New Roman"/>
          <w:kern w:val="0"/>
          <w:sz w:val="24"/>
          <w:szCs w:val="24"/>
        </w:rPr>
        <w:t>汾阳市</w:t>
      </w:r>
      <w:r>
        <w:rPr>
          <w:rFonts w:hint="eastAsia" w:ascii="Times New Roman" w:hAnsi="Times New Roman" w:cs="Times New Roman"/>
          <w:kern w:val="0"/>
          <w:sz w:val="24"/>
          <w:szCs w:val="24"/>
        </w:rPr>
        <w:t>贾家庄镇按东、南、西、北、中分别抽取5个村，每村随机抽取5名2020年和20</w:t>
      </w:r>
      <w:ins w:id="56" w:author="Yanhy" w:date="2023-11-30T10:08:53Z">
        <w:r>
          <w:rPr>
            <w:rFonts w:hint="eastAsia" w:ascii="Times New Roman" w:hAnsi="Times New Roman" w:cs="Times New Roman"/>
            <w:kern w:val="0"/>
            <w:sz w:val="24"/>
            <w:szCs w:val="24"/>
            <w:lang w:val="en-US" w:eastAsia="zh-CN"/>
          </w:rPr>
          <w:t>2</w:t>
        </w:r>
      </w:ins>
      <w:r>
        <w:rPr>
          <w:rFonts w:hint="eastAsia" w:ascii="Times New Roman" w:hAnsi="Times New Roman" w:cs="Times New Roman"/>
          <w:kern w:val="0"/>
          <w:sz w:val="24"/>
          <w:szCs w:val="24"/>
        </w:rPr>
        <w:t>1年出生儿童</w:t>
      </w:r>
      <w:ins w:id="57" w:author="Yanhy" w:date="2023-11-30T09:40:55Z">
        <w:r>
          <w:rPr>
            <w:rFonts w:hint="eastAsia" w:ascii="Times New Roman" w:hAnsi="Times New Roman" w:cs="Times New Roman"/>
            <w:kern w:val="0"/>
            <w:sz w:val="24"/>
            <w:szCs w:val="24"/>
            <w:lang w:val="en-US" w:eastAsia="zh-CN"/>
          </w:rPr>
          <w:t>及</w:t>
        </w:r>
      </w:ins>
      <w:ins w:id="58" w:author="Yanhy" w:date="2023-11-30T09:40:56Z">
        <w:r>
          <w:rPr>
            <w:rFonts w:hint="eastAsia" w:ascii="Times New Roman" w:hAnsi="Times New Roman" w:cs="Times New Roman"/>
            <w:kern w:val="0"/>
            <w:sz w:val="24"/>
            <w:szCs w:val="24"/>
            <w:lang w:val="en-US" w:eastAsia="zh-CN"/>
          </w:rPr>
          <w:t>5</w:t>
        </w:r>
      </w:ins>
      <w:ins w:id="59" w:author="Yanhy" w:date="2023-11-30T09:40:57Z">
        <w:r>
          <w:rPr>
            <w:rFonts w:hint="eastAsia" w:ascii="Times New Roman" w:hAnsi="Times New Roman" w:cs="Times New Roman"/>
            <w:kern w:val="0"/>
            <w:sz w:val="24"/>
            <w:szCs w:val="24"/>
            <w:lang w:val="en-US" w:eastAsia="zh-CN"/>
          </w:rPr>
          <w:t>名</w:t>
        </w:r>
      </w:ins>
      <w:ins w:id="60" w:author="Yanhy" w:date="2023-11-30T09:41:01Z">
        <w:r>
          <w:rPr>
            <w:rStyle w:val="15"/>
            <w:rFonts w:hint="eastAsia" w:ascii="Times New Roman" w:hAnsi="Times New Roman" w:eastAsia="宋体" w:cs="Times New Roman"/>
            <w:b w:val="0"/>
            <w:bCs w:val="0"/>
            <w:sz w:val="24"/>
            <w:szCs w:val="24"/>
          </w:rPr>
          <w:t>≥65岁</w:t>
        </w:r>
      </w:ins>
      <w:ins w:id="61" w:author="Yanhy" w:date="2023-11-30T09:41:14Z">
        <w:r>
          <w:rPr>
            <w:rStyle w:val="15"/>
            <w:rFonts w:hint="eastAsia" w:ascii="Times New Roman" w:hAnsi="Times New Roman" w:eastAsia="宋体" w:cs="Times New Roman"/>
            <w:b w:val="0"/>
            <w:bCs w:val="0"/>
            <w:sz w:val="24"/>
            <w:szCs w:val="24"/>
            <w:lang w:val="en-US" w:eastAsia="zh-CN"/>
          </w:rPr>
          <w:t>老年人</w:t>
        </w:r>
      </w:ins>
      <w:r>
        <w:rPr>
          <w:rFonts w:hint="eastAsia" w:ascii="Times New Roman" w:hAnsi="Times New Roman" w:cs="Times New Roman"/>
          <w:kern w:val="0"/>
          <w:sz w:val="24"/>
          <w:szCs w:val="24"/>
        </w:rPr>
        <w:t>为调查对象。每县（区）共调查</w:t>
      </w:r>
      <w:del w:id="62" w:author="Yanhy" w:date="2023-11-30T09:41:46Z">
        <w:r>
          <w:rPr>
            <w:rFonts w:hint="default" w:ascii="Times New Roman" w:hAnsi="Times New Roman" w:cs="Times New Roman"/>
            <w:kern w:val="0"/>
            <w:sz w:val="24"/>
            <w:szCs w:val="24"/>
            <w:lang w:val="en-US"/>
          </w:rPr>
          <w:delText>125</w:delText>
        </w:r>
      </w:del>
      <w:ins w:id="63" w:author="Yanhy" w:date="2023-11-30T09:41:50Z">
        <w:r>
          <w:rPr>
            <w:rFonts w:hint="eastAsia" w:ascii="Times New Roman" w:hAnsi="Times New Roman" w:cs="Times New Roman"/>
            <w:kern w:val="0"/>
            <w:sz w:val="24"/>
            <w:szCs w:val="24"/>
            <w:lang w:val="en-US" w:eastAsia="zh-CN"/>
          </w:rPr>
          <w:t>12</w:t>
        </w:r>
      </w:ins>
      <w:ins w:id="64" w:author="Yanhy" w:date="2023-11-30T09:41:51Z">
        <w:r>
          <w:rPr>
            <w:rFonts w:hint="eastAsia" w:ascii="Times New Roman" w:hAnsi="Times New Roman" w:cs="Times New Roman"/>
            <w:kern w:val="0"/>
            <w:sz w:val="24"/>
            <w:szCs w:val="24"/>
            <w:lang w:val="en-US" w:eastAsia="zh-CN"/>
          </w:rPr>
          <w:t>5</w:t>
        </w:r>
      </w:ins>
      <w:ins w:id="65" w:author="Yanhy" w:date="2023-11-30T09:41:53Z">
        <w:r>
          <w:rPr>
            <w:rFonts w:hint="eastAsia" w:ascii="Times New Roman" w:hAnsi="Times New Roman" w:cs="Times New Roman"/>
            <w:kern w:val="0"/>
            <w:sz w:val="24"/>
            <w:szCs w:val="24"/>
            <w:lang w:val="en-US" w:eastAsia="zh-CN"/>
          </w:rPr>
          <w:t>名</w:t>
        </w:r>
      </w:ins>
      <w:ins w:id="66" w:author="Yanhy" w:date="2023-11-30T09:41:55Z">
        <w:r>
          <w:rPr>
            <w:rFonts w:hint="eastAsia" w:ascii="Times New Roman" w:hAnsi="Times New Roman" w:cs="Times New Roman"/>
            <w:kern w:val="0"/>
            <w:sz w:val="24"/>
            <w:szCs w:val="24"/>
            <w:lang w:val="en-US" w:eastAsia="zh-CN"/>
          </w:rPr>
          <w:t>儿童</w:t>
        </w:r>
      </w:ins>
      <w:ins w:id="67" w:author="Yanhy" w:date="2023-11-30T09:41:57Z">
        <w:r>
          <w:rPr>
            <w:rFonts w:hint="eastAsia" w:ascii="Times New Roman" w:hAnsi="Times New Roman" w:cs="Times New Roman"/>
            <w:kern w:val="0"/>
            <w:sz w:val="24"/>
            <w:szCs w:val="24"/>
            <w:lang w:val="en-US" w:eastAsia="zh-CN"/>
          </w:rPr>
          <w:t>及12</w:t>
        </w:r>
      </w:ins>
      <w:ins w:id="68" w:author="Yanhy" w:date="2023-11-30T09:41:58Z">
        <w:r>
          <w:rPr>
            <w:rFonts w:hint="eastAsia" w:ascii="Times New Roman" w:hAnsi="Times New Roman" w:cs="Times New Roman"/>
            <w:kern w:val="0"/>
            <w:sz w:val="24"/>
            <w:szCs w:val="24"/>
            <w:lang w:val="en-US" w:eastAsia="zh-CN"/>
          </w:rPr>
          <w:t>5名</w:t>
        </w:r>
      </w:ins>
      <w:ins w:id="69" w:author="Yanhy" w:date="2023-11-30T09:41:59Z">
        <w:r>
          <w:rPr>
            <w:rFonts w:hint="eastAsia" w:ascii="Times New Roman" w:hAnsi="Times New Roman" w:cs="Times New Roman"/>
            <w:kern w:val="0"/>
            <w:sz w:val="24"/>
            <w:szCs w:val="24"/>
            <w:lang w:val="en-US" w:eastAsia="zh-CN"/>
          </w:rPr>
          <w:t>老年人</w:t>
        </w:r>
      </w:ins>
      <w:del w:id="70" w:author="Yanhy" w:date="2023-11-30T09:41:52Z">
        <w:r>
          <w:rPr>
            <w:rFonts w:hint="eastAsia" w:ascii="Times New Roman" w:hAnsi="Times New Roman" w:cs="Times New Roman"/>
            <w:kern w:val="0"/>
            <w:sz w:val="24"/>
            <w:szCs w:val="24"/>
          </w:rPr>
          <w:delText>人</w:delText>
        </w:r>
      </w:del>
      <w:r>
        <w:rPr>
          <w:rFonts w:hint="eastAsia" w:ascii="Times New Roman" w:hAnsi="Times New Roman" w:cs="Times New Roman"/>
          <w:kern w:val="0"/>
          <w:sz w:val="24"/>
          <w:szCs w:val="24"/>
        </w:rPr>
        <w:t>。如果该村2020年和2011年出生儿童</w:t>
      </w:r>
      <w:ins w:id="71" w:author="Yanhy" w:date="2023-11-30T09:42:08Z">
        <w:r>
          <w:rPr>
            <w:rFonts w:hint="eastAsia" w:ascii="Times New Roman" w:hAnsi="Times New Roman" w:cs="Times New Roman"/>
            <w:kern w:val="0"/>
            <w:sz w:val="24"/>
            <w:szCs w:val="24"/>
            <w:lang w:val="en-US" w:eastAsia="zh-CN"/>
          </w:rPr>
          <w:t>或</w:t>
        </w:r>
      </w:ins>
      <w:ins w:id="72" w:author="Yanhy" w:date="2023-11-30T09:42:12Z">
        <w:r>
          <w:rPr>
            <w:rStyle w:val="15"/>
            <w:rFonts w:hint="eastAsia" w:ascii="Times New Roman" w:hAnsi="Times New Roman" w:eastAsia="宋体" w:cs="Times New Roman"/>
            <w:b w:val="0"/>
            <w:bCs w:val="0"/>
            <w:sz w:val="24"/>
            <w:szCs w:val="24"/>
          </w:rPr>
          <w:t>≥65岁</w:t>
        </w:r>
      </w:ins>
      <w:ins w:id="73" w:author="Yanhy" w:date="2023-11-30T09:42:12Z">
        <w:r>
          <w:rPr>
            <w:rStyle w:val="15"/>
            <w:rFonts w:hint="eastAsia" w:ascii="Times New Roman" w:hAnsi="Times New Roman" w:eastAsia="宋体" w:cs="Times New Roman"/>
            <w:b w:val="0"/>
            <w:bCs w:val="0"/>
            <w:sz w:val="24"/>
            <w:szCs w:val="24"/>
            <w:lang w:val="en-US" w:eastAsia="zh-CN"/>
          </w:rPr>
          <w:t>老年人</w:t>
        </w:r>
      </w:ins>
      <w:r>
        <w:rPr>
          <w:rFonts w:hint="eastAsia" w:ascii="Times New Roman" w:hAnsi="Times New Roman" w:cs="Times New Roman"/>
          <w:kern w:val="0"/>
          <w:sz w:val="24"/>
          <w:szCs w:val="24"/>
        </w:rPr>
        <w:t>不足5人，选取距离最近邻村随机抽取补足样本。</w:t>
      </w:r>
    </w:p>
    <w:p>
      <w:pPr>
        <w:pStyle w:val="18"/>
        <w:spacing w:line="360" w:lineRule="auto"/>
        <w:ind w:firstLine="480"/>
        <w:textAlignment w:val="baseline"/>
        <w:rPr>
          <w:rFonts w:ascii="Times New Roman" w:hAnsi="Times New Roman" w:cs="Times New Roman"/>
          <w:kern w:val="0"/>
          <w:sz w:val="24"/>
          <w:szCs w:val="24"/>
        </w:rPr>
      </w:pPr>
      <w:r>
        <w:rPr>
          <w:rFonts w:hint="eastAsia" w:ascii="Times New Roman" w:hAnsi="Times New Roman" w:cs="Times New Roman"/>
          <w:kern w:val="0"/>
          <w:sz w:val="24"/>
          <w:szCs w:val="24"/>
        </w:rPr>
        <w:t>样本量计算依据：</w:t>
      </w:r>
    </w:p>
    <w:p>
      <w:pPr>
        <w:pStyle w:val="18"/>
        <w:spacing w:line="360" w:lineRule="auto"/>
        <w:ind w:firstLine="480"/>
        <w:textAlignment w:val="baseline"/>
        <w:rPr>
          <w:rFonts w:ascii="Times New Roman" w:hAnsi="Times New Roman" w:cs="Times New Roman"/>
          <w:kern w:val="0"/>
          <w:sz w:val="24"/>
          <w:szCs w:val="24"/>
        </w:rPr>
      </w:pPr>
      <w:bookmarkStart w:id="204" w:name="_GoBack"/>
      <w:bookmarkEnd w:id="204"/>
    </w:p>
    <w:p>
      <w:pPr>
        <w:pStyle w:val="18"/>
        <w:spacing w:line="360" w:lineRule="auto"/>
        <w:ind w:firstLine="480"/>
        <w:textAlignment w:val="baseline"/>
        <w:rPr>
          <w:rFonts w:ascii="Times New Roman" w:hAnsi="Times New Roman" w:cs="Times New Roman"/>
          <w:kern w:val="0"/>
          <w:sz w:val="24"/>
          <w:szCs w:val="24"/>
        </w:rPr>
      </w:pPr>
      <w:r>
        <w:rPr>
          <w:rFonts w:hint="eastAsia" w:ascii="Times New Roman" w:hAnsi="Times New Roman" w:cs="Times New Roman"/>
          <w:kern w:val="0"/>
          <w:sz w:val="24"/>
          <w:szCs w:val="24"/>
        </w:rPr>
        <w:t>调查人数=73*1.5=109.5</w:t>
      </w:r>
    </w:p>
    <w:p>
      <w:pPr>
        <w:pStyle w:val="18"/>
        <w:spacing w:line="360" w:lineRule="auto"/>
        <w:ind w:firstLine="480"/>
        <w:textAlignment w:val="baseline"/>
        <w:rPr>
          <w:rFonts w:ascii="Times New Roman" w:hAnsi="Times New Roman" w:cs="Times New Roman"/>
          <w:kern w:val="0"/>
          <w:sz w:val="24"/>
          <w:szCs w:val="24"/>
        </w:rPr>
      </w:pPr>
      <w:r>
        <w:rPr>
          <w:rFonts w:hint="eastAsia" w:ascii="Times New Roman" w:hAnsi="Times New Roman" w:cs="Times New Roman"/>
          <w:kern w:val="0"/>
          <w:sz w:val="24"/>
          <w:szCs w:val="24"/>
        </w:rPr>
        <w:t>每村调查人数=109.5/25=4.38≈5</w:t>
      </w:r>
    </w:p>
    <w:p>
      <w:pPr>
        <w:pStyle w:val="18"/>
        <w:spacing w:line="360" w:lineRule="auto"/>
        <w:ind w:firstLine="480"/>
        <w:textAlignment w:val="baseline"/>
        <w:rPr>
          <w:rFonts w:ascii="Times New Roman" w:hAnsi="Times New Roman" w:cs="Times New Roman"/>
          <w:kern w:val="0"/>
          <w:sz w:val="24"/>
          <w:szCs w:val="24"/>
        </w:rPr>
      </w:pPr>
      <w:r>
        <w:rPr>
          <w:rFonts w:hint="eastAsia" w:ascii="Times New Roman" w:hAnsi="Times New Roman" w:cs="Times New Roman"/>
          <w:kern w:val="0"/>
          <w:sz w:val="24"/>
          <w:szCs w:val="24"/>
        </w:rPr>
        <w:t>*置信水平统计量Z值：1.96</w:t>
      </w:r>
    </w:p>
    <w:p>
      <w:pPr>
        <w:pStyle w:val="18"/>
        <w:spacing w:line="360" w:lineRule="auto"/>
        <w:ind w:firstLine="480"/>
        <w:textAlignment w:val="baseline"/>
        <w:rPr>
          <w:rFonts w:ascii="Times New Roman" w:hAnsi="Times New Roman" w:cs="Times New Roman"/>
          <w:kern w:val="0"/>
          <w:sz w:val="24"/>
          <w:szCs w:val="24"/>
        </w:rPr>
      </w:pPr>
      <w:r>
        <w:rPr>
          <w:rFonts w:hint="eastAsia" w:ascii="Times New Roman" w:hAnsi="Times New Roman" w:cs="Times New Roman"/>
          <w:kern w:val="0"/>
          <w:sz w:val="24"/>
          <w:szCs w:val="24"/>
        </w:rPr>
        <w:t>*误差边界（MOE）：0.05</w:t>
      </w:r>
    </w:p>
    <w:p>
      <w:pPr>
        <w:pStyle w:val="18"/>
        <w:spacing w:line="360" w:lineRule="auto"/>
        <w:ind w:firstLine="480"/>
        <w:textAlignment w:val="baseline"/>
        <w:rPr>
          <w:rFonts w:ascii="Times New Roman" w:hAnsi="Times New Roman" w:cs="Times New Roman"/>
          <w:kern w:val="0"/>
          <w:sz w:val="24"/>
          <w:szCs w:val="24"/>
        </w:rPr>
      </w:pPr>
      <w:r>
        <w:rPr>
          <w:rFonts w:hint="eastAsia" w:ascii="Times New Roman" w:hAnsi="Times New Roman" w:cs="Times New Roman"/>
          <w:kern w:val="0"/>
          <w:sz w:val="24"/>
          <w:szCs w:val="24"/>
        </w:rPr>
        <w:t>*待调查指标的发生率：0.95</w:t>
      </w:r>
    </w:p>
    <w:p>
      <w:pPr>
        <w:pStyle w:val="18"/>
        <w:spacing w:line="360" w:lineRule="auto"/>
        <w:ind w:firstLine="480"/>
        <w:textAlignment w:val="baseline"/>
        <w:rPr>
          <w:rFonts w:ascii="Times New Roman" w:hAnsi="Times New Roman" w:cs="Times New Roman"/>
          <w:kern w:val="0"/>
          <w:sz w:val="24"/>
          <w:szCs w:val="24"/>
        </w:rPr>
      </w:pPr>
      <w:r>
        <w:rPr>
          <w:rFonts w:hint="eastAsia" w:ascii="Times New Roman" w:hAnsi="Times New Roman" w:cs="Times New Roman"/>
          <w:kern w:val="0"/>
          <w:sz w:val="24"/>
          <w:szCs w:val="24"/>
        </w:rPr>
        <w:t>*设计效率 (Deff)：1.5</w:t>
      </w:r>
    </w:p>
    <w:p>
      <w:pPr>
        <w:pStyle w:val="18"/>
        <w:spacing w:line="360" w:lineRule="auto"/>
        <w:ind w:firstLine="480"/>
        <w:textAlignment w:val="baseline"/>
        <w:rPr>
          <w:rFonts w:ascii="宋体" w:hAnsi="宋体" w:eastAsia="宋体" w:cs="宋体"/>
          <w:kern w:val="0"/>
          <w:sz w:val="24"/>
          <w:szCs w:val="24"/>
        </w:rPr>
      </w:pPr>
      <w:r>
        <w:rPr>
          <w:rFonts w:hint="eastAsia" w:ascii="宋体" w:hAnsi="宋体" w:eastAsia="宋体" w:cs="宋体"/>
          <w:kern w:val="0"/>
          <w:sz w:val="24"/>
          <w:szCs w:val="24"/>
        </w:rPr>
        <w:t>由抽取的县（区）所在的疾控中心组织调查人员，</w:t>
      </w:r>
      <w:del w:id="74" w:author="Yanhy" w:date="2023-11-30T09:36:19Z">
        <w:r>
          <w:rPr>
            <w:rFonts w:hint="eastAsia" w:ascii="宋体" w:hAnsi="宋体" w:eastAsia="宋体" w:cs="宋体"/>
            <w:kern w:val="0"/>
            <w:sz w:val="24"/>
            <w:szCs w:val="24"/>
          </w:rPr>
          <w:delText xml:space="preserve"> </w:delText>
        </w:r>
      </w:del>
      <w:r>
        <w:rPr>
          <w:rFonts w:hint="eastAsia" w:ascii="宋体" w:hAnsi="宋体" w:eastAsia="宋体" w:cs="宋体"/>
          <w:kern w:val="0"/>
          <w:sz w:val="24"/>
          <w:szCs w:val="24"/>
        </w:rPr>
        <w:t>调查2020年和2021年出生并在2岁前一直在本地接受预防接种的儿童</w:t>
      </w:r>
      <w:ins w:id="75" w:author="Yanhy" w:date="2023-11-30T09:44:50Z">
        <w:r>
          <w:rPr>
            <w:rFonts w:hint="eastAsia" w:ascii="Times New Roman" w:hAnsi="Times New Roman" w:cs="Times New Roman"/>
            <w:kern w:val="0"/>
            <w:sz w:val="24"/>
            <w:szCs w:val="24"/>
            <w:lang w:val="en-US" w:eastAsia="zh-CN"/>
          </w:rPr>
          <w:t>及</w:t>
        </w:r>
      </w:ins>
      <w:ins w:id="76" w:author="Yanhy" w:date="2023-11-30T09:44:56Z">
        <w:r>
          <w:rPr>
            <w:rStyle w:val="15"/>
            <w:rFonts w:hint="eastAsia" w:ascii="Times New Roman" w:hAnsi="Times New Roman" w:eastAsia="宋体" w:cs="Times New Roman"/>
            <w:b w:val="0"/>
            <w:bCs w:val="0"/>
            <w:sz w:val="24"/>
            <w:szCs w:val="24"/>
          </w:rPr>
          <w:t>≥65岁且</w:t>
        </w:r>
      </w:ins>
      <w:ins w:id="77" w:author="Yanhy" w:date="2023-11-30T09:44:56Z">
        <w:r>
          <w:rPr>
            <w:rStyle w:val="15"/>
            <w:rFonts w:ascii="Times New Roman" w:hAnsi="Times New Roman" w:eastAsia="宋体" w:cs="Times New Roman"/>
            <w:b w:val="0"/>
            <w:bCs w:val="0"/>
            <w:sz w:val="24"/>
            <w:szCs w:val="24"/>
          </w:rPr>
          <w:t>一直在本地接受预防接种的老年人</w:t>
        </w:r>
      </w:ins>
      <w:r>
        <w:rPr>
          <w:rFonts w:hint="eastAsia" w:ascii="宋体" w:hAnsi="宋体" w:eastAsia="宋体" w:cs="宋体"/>
          <w:kern w:val="0"/>
          <w:sz w:val="24"/>
          <w:szCs w:val="24"/>
        </w:rPr>
        <w:t>，内容包括</w:t>
      </w:r>
      <w:del w:id="78" w:author="Yanhy" w:date="2023-11-30T09:45:00Z">
        <w:r>
          <w:rPr>
            <w:rFonts w:hint="eastAsia" w:ascii="宋体" w:hAnsi="宋体" w:eastAsia="宋体" w:cs="宋体"/>
            <w:kern w:val="0"/>
            <w:sz w:val="24"/>
            <w:szCs w:val="24"/>
          </w:rPr>
          <w:delText>儿童</w:delText>
        </w:r>
      </w:del>
      <w:r>
        <w:rPr>
          <w:rFonts w:hint="eastAsia" w:ascii="宋体" w:hAnsi="宋体" w:eastAsia="宋体" w:cs="宋体"/>
          <w:kern w:val="0"/>
          <w:sz w:val="24"/>
          <w:szCs w:val="24"/>
        </w:rPr>
        <w:t>姓名、出生日期、性别、家庭地址、</w:t>
      </w:r>
      <w:ins w:id="79" w:author="Yanhy" w:date="2023-11-30T09:44:24Z">
        <w:r>
          <w:rPr>
            <w:rFonts w:hint="eastAsia" w:ascii="宋体" w:hAnsi="宋体" w:eastAsia="宋体" w:cs="宋体"/>
            <w:kern w:val="0"/>
            <w:sz w:val="24"/>
            <w:szCs w:val="24"/>
            <w:lang w:val="en-US" w:eastAsia="zh-CN"/>
          </w:rPr>
          <w:t>儿童</w:t>
        </w:r>
      </w:ins>
      <w:r>
        <w:rPr>
          <w:rFonts w:hint="eastAsia" w:ascii="宋体" w:hAnsi="宋体" w:eastAsia="宋体" w:cs="宋体"/>
          <w:kern w:val="0"/>
          <w:sz w:val="24"/>
          <w:szCs w:val="24"/>
        </w:rPr>
        <w:t>父</w:t>
      </w:r>
      <w:ins w:id="80" w:author="Yanhy" w:date="2023-11-30T09:44:27Z">
        <w:r>
          <w:rPr>
            <w:rFonts w:hint="eastAsia" w:ascii="宋体" w:hAnsi="宋体" w:eastAsia="宋体" w:cs="宋体"/>
            <w:kern w:val="0"/>
            <w:sz w:val="24"/>
            <w:szCs w:val="24"/>
            <w:lang w:val="en-US" w:eastAsia="zh-CN"/>
          </w:rPr>
          <w:t>母</w:t>
        </w:r>
      </w:ins>
      <w:r>
        <w:rPr>
          <w:rFonts w:hint="eastAsia" w:ascii="宋体" w:hAnsi="宋体" w:eastAsia="宋体" w:cs="宋体"/>
          <w:kern w:val="0"/>
          <w:sz w:val="24"/>
          <w:szCs w:val="24"/>
        </w:rPr>
        <w:t>亲姓名</w:t>
      </w:r>
      <w:del w:id="81" w:author="Yanhy" w:date="2023-11-30T09:44:30Z">
        <w:r>
          <w:rPr>
            <w:rFonts w:hint="eastAsia" w:ascii="宋体" w:hAnsi="宋体" w:eastAsia="宋体" w:cs="宋体"/>
            <w:kern w:val="0"/>
            <w:sz w:val="24"/>
            <w:szCs w:val="24"/>
          </w:rPr>
          <w:delText>、</w:delText>
        </w:r>
      </w:del>
      <w:del w:id="82" w:author="Yanhy" w:date="2023-11-30T09:44:29Z">
        <w:r>
          <w:rPr>
            <w:rFonts w:hint="eastAsia" w:ascii="宋体" w:hAnsi="宋体" w:eastAsia="宋体" w:cs="宋体"/>
            <w:kern w:val="0"/>
            <w:sz w:val="24"/>
            <w:szCs w:val="24"/>
          </w:rPr>
          <w:delText>母亲姓名</w:delText>
        </w:r>
      </w:del>
      <w:r>
        <w:rPr>
          <w:rFonts w:hint="eastAsia" w:ascii="宋体" w:hAnsi="宋体" w:eastAsia="宋体" w:cs="宋体"/>
          <w:kern w:val="0"/>
          <w:sz w:val="24"/>
          <w:szCs w:val="24"/>
        </w:rPr>
        <w:t>，以及肺炎球菌结合疫苗的接种情况，接种记录以接种证为准。</w:t>
      </w:r>
    </w:p>
    <w:p>
      <w:pPr>
        <w:rPr>
          <w:rFonts w:ascii="黑体" w:hAnsi="黑体" w:eastAsia="黑体" w:cs="黑体"/>
          <w:b/>
          <w:bCs/>
          <w:sz w:val="28"/>
          <w:szCs w:val="28"/>
        </w:rPr>
      </w:pPr>
      <w:ins w:id="83" w:author="Yanhy" w:date="2023-11-30T09:48:34Z">
        <w:bookmarkStart w:id="74" w:name="_Toc17274"/>
        <w:bookmarkStart w:id="75" w:name="_Toc2265"/>
        <w:r>
          <w:rPr>
            <w:rFonts w:hint="eastAsia" w:ascii="黑体" w:hAnsi="黑体" w:eastAsia="黑体" w:cs="黑体"/>
            <w:b/>
            <w:bCs/>
            <w:sz w:val="28"/>
            <w:szCs w:val="28"/>
            <w:lang w:val="en-US" w:eastAsia="zh-CN"/>
          </w:rPr>
          <w:t>2</w:t>
        </w:r>
      </w:ins>
      <w:del w:id="84" w:author="Yanhy" w:date="2023-11-30T09:48:34Z">
        <w:r>
          <w:rPr>
            <w:rFonts w:hint="eastAsia" w:ascii="黑体" w:hAnsi="黑体" w:eastAsia="黑体" w:cs="黑体"/>
            <w:b/>
            <w:bCs/>
            <w:sz w:val="28"/>
            <w:szCs w:val="28"/>
          </w:rPr>
          <w:delText>3</w:delText>
        </w:r>
      </w:del>
      <w:r>
        <w:rPr>
          <w:rFonts w:hint="eastAsia" w:ascii="黑体" w:hAnsi="黑体" w:eastAsia="黑体" w:cs="黑体"/>
          <w:b/>
          <w:bCs/>
          <w:sz w:val="28"/>
          <w:szCs w:val="28"/>
        </w:rPr>
        <w:t>.</w:t>
      </w:r>
      <w:ins w:id="85" w:author="Yanhy" w:date="2023-11-30T09:49:39Z">
        <w:r>
          <w:rPr>
            <w:rFonts w:hint="eastAsia" w:ascii="黑体" w:hAnsi="黑体" w:eastAsia="黑体" w:cs="黑体"/>
            <w:b/>
            <w:bCs/>
            <w:sz w:val="28"/>
            <w:szCs w:val="28"/>
            <w:lang w:val="en-US" w:eastAsia="zh-CN"/>
          </w:rPr>
          <w:t>2</w:t>
        </w:r>
      </w:ins>
      <w:ins w:id="86" w:author="Yanhy" w:date="2023-11-30T09:48:36Z">
        <w:r>
          <w:rPr>
            <w:rFonts w:hint="eastAsia" w:ascii="黑体" w:hAnsi="黑体" w:eastAsia="黑体" w:cs="黑体"/>
            <w:b/>
            <w:bCs/>
            <w:sz w:val="28"/>
            <w:szCs w:val="28"/>
            <w:lang w:val="en-US" w:eastAsia="zh-CN"/>
          </w:rPr>
          <w:t>.</w:t>
        </w:r>
      </w:ins>
      <w:r>
        <w:rPr>
          <w:rFonts w:hint="eastAsia" w:ascii="黑体" w:hAnsi="黑体" w:eastAsia="黑体" w:cs="黑体"/>
          <w:b/>
          <w:bCs/>
          <w:sz w:val="28"/>
          <w:szCs w:val="28"/>
        </w:rPr>
        <w:t>调查中一些特殊情况处理:</w:t>
      </w:r>
      <w:bookmarkEnd w:id="74"/>
      <w:bookmarkEnd w:id="75"/>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调查对象置换：在现场调查时，如果抽取的</w:t>
      </w:r>
      <w:ins w:id="87" w:author="Yanhy" w:date="2023-11-30T09:46:07Z">
        <w:r>
          <w:rPr>
            <w:rFonts w:hint="eastAsia" w:ascii="Times New Roman" w:hAnsi="Times New Roman" w:cs="Times New Roman"/>
            <w:kern w:val="0"/>
            <w:sz w:val="24"/>
            <w:szCs w:val="24"/>
          </w:rPr>
          <w:t>儿童/老年人</w:t>
        </w:r>
      </w:ins>
      <w:del w:id="88" w:author="Yanhy" w:date="2023-11-30T09:46:07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不符合条件或无法进行调查，需要对</w:t>
      </w:r>
      <w:ins w:id="89" w:author="Yanhy" w:date="2023-11-30T09:46:09Z">
        <w:r>
          <w:rPr>
            <w:rFonts w:hint="eastAsia" w:ascii="Times New Roman" w:hAnsi="Times New Roman" w:cs="Times New Roman"/>
            <w:kern w:val="0"/>
            <w:sz w:val="24"/>
            <w:szCs w:val="24"/>
          </w:rPr>
          <w:t>儿童/老年人</w:t>
        </w:r>
      </w:ins>
      <w:del w:id="90" w:author="Yanhy" w:date="2023-11-30T09:46:09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进行置换。</w:t>
      </w:r>
    </w:p>
    <w:p>
      <w:pPr>
        <w:ind w:firstLine="480" w:firstLineChars="200"/>
        <w:rPr>
          <w:rFonts w:ascii="Times New Roman" w:hAnsi="Times New Roman" w:cs="Times New Roman"/>
          <w:kern w:val="0"/>
          <w:sz w:val="24"/>
          <w:szCs w:val="24"/>
        </w:rPr>
      </w:pPr>
      <w:bookmarkStart w:id="76" w:name="_Toc11562"/>
      <w:bookmarkStart w:id="77" w:name="_Toc30329"/>
      <w:r>
        <w:rPr>
          <w:rFonts w:hint="eastAsia" w:ascii="Times New Roman" w:hAnsi="Times New Roman" w:cs="Times New Roman"/>
          <w:kern w:val="0"/>
          <w:sz w:val="24"/>
          <w:szCs w:val="24"/>
        </w:rPr>
        <w:t>（1）置换原则</w:t>
      </w:r>
      <w:bookmarkEnd w:id="76"/>
      <w:bookmarkEnd w:id="77"/>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按照居住就近置换原则，选取与调查</w:t>
      </w:r>
      <w:ins w:id="91" w:author="Yanhy" w:date="2023-11-30T09:54:20Z">
        <w:r>
          <w:rPr>
            <w:rFonts w:hint="eastAsia" w:ascii="Times New Roman" w:hAnsi="Times New Roman" w:cs="Times New Roman"/>
            <w:kern w:val="0"/>
            <w:sz w:val="24"/>
            <w:szCs w:val="24"/>
          </w:rPr>
          <w:t>儿童/老年人</w:t>
        </w:r>
      </w:ins>
      <w:del w:id="92" w:author="Yanhy" w:date="2023-11-30T09:54:20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在同一村/居小组中未被抽中的</w:t>
      </w:r>
      <w:ins w:id="93" w:author="Yanhy" w:date="2023-11-30T09:46:15Z">
        <w:r>
          <w:rPr>
            <w:rFonts w:hint="eastAsia" w:ascii="Times New Roman" w:hAnsi="Times New Roman" w:cs="Times New Roman"/>
            <w:kern w:val="0"/>
            <w:sz w:val="24"/>
            <w:szCs w:val="24"/>
          </w:rPr>
          <w:t>儿童/老年人</w:t>
        </w:r>
      </w:ins>
      <w:del w:id="94" w:author="Yanhy" w:date="2023-11-30T09:46:15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，或相邻村/居中符合条件儿童/老年人的进行置换。注意问题：置换率控制在10%以内。</w:t>
      </w:r>
    </w:p>
    <w:p>
      <w:pPr>
        <w:ind w:firstLine="480" w:firstLineChars="200"/>
        <w:rPr>
          <w:rFonts w:ascii="Times New Roman" w:hAnsi="Times New Roman" w:cs="Times New Roman"/>
          <w:kern w:val="0"/>
          <w:sz w:val="24"/>
          <w:szCs w:val="24"/>
        </w:rPr>
      </w:pPr>
      <w:bookmarkStart w:id="78" w:name="_Toc10892"/>
      <w:bookmarkStart w:id="79" w:name="_Toc26956"/>
      <w:r>
        <w:rPr>
          <w:rFonts w:hint="eastAsia" w:ascii="Times New Roman" w:hAnsi="Times New Roman" w:cs="Times New Roman"/>
          <w:kern w:val="0"/>
          <w:sz w:val="24"/>
          <w:szCs w:val="24"/>
        </w:rPr>
        <w:t>（2）发生以下情况时，需对抽取的居民户进行置换</w:t>
      </w:r>
      <w:bookmarkEnd w:id="78"/>
      <w:bookmarkEnd w:id="79"/>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1）无法接受调查：调查时抽取的</w:t>
      </w:r>
      <w:ins w:id="95" w:author="Yanhy" w:date="2023-11-30T09:46:21Z">
        <w:r>
          <w:rPr>
            <w:rFonts w:hint="eastAsia" w:ascii="Times New Roman" w:hAnsi="Times New Roman" w:cs="Times New Roman"/>
            <w:kern w:val="0"/>
            <w:sz w:val="24"/>
            <w:szCs w:val="24"/>
          </w:rPr>
          <w:t>儿童/老年人</w:t>
        </w:r>
      </w:ins>
      <w:del w:id="96" w:author="Yanhy" w:date="2023-11-30T09:46:21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已搬离，且在调查期间短期内不能回到该村/居，或因故身亡等因无法参与调查，则予以置换；</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2）调查对象拒绝调查：尽量争取调查对象配合调查，如调查对象始终不予配合，则与当地县（区）疾控中心联系，重新安排时间，由调查队长亲自联系或安排另一位更有经验的调查员调查，如仍旧不配合，则予以置换。</w:t>
      </w:r>
    </w:p>
    <w:p>
      <w:pPr>
        <w:rPr>
          <w:rFonts w:ascii="黑体" w:hAnsi="黑体" w:eastAsia="黑体" w:cs="黑体"/>
          <w:b/>
          <w:bCs/>
          <w:sz w:val="28"/>
          <w:szCs w:val="28"/>
        </w:rPr>
      </w:pPr>
      <w:ins w:id="97" w:author="Yanhy" w:date="2023-11-30T09:49:51Z">
        <w:r>
          <w:rPr>
            <w:rFonts w:hint="eastAsia" w:ascii="黑体" w:hAnsi="黑体" w:eastAsia="黑体" w:cs="黑体"/>
            <w:b/>
            <w:bCs/>
            <w:sz w:val="28"/>
            <w:szCs w:val="28"/>
            <w:lang w:val="en-US" w:eastAsia="zh-CN"/>
          </w:rPr>
          <w:t>2</w:t>
        </w:r>
      </w:ins>
      <w:del w:id="98" w:author="Yanhy" w:date="2023-11-30T09:49:51Z">
        <w:r>
          <w:rPr>
            <w:rFonts w:hint="eastAsia" w:ascii="黑体" w:hAnsi="黑体" w:eastAsia="黑体" w:cs="黑体"/>
            <w:b/>
            <w:bCs/>
            <w:sz w:val="28"/>
            <w:szCs w:val="28"/>
          </w:rPr>
          <w:delText>4</w:delText>
        </w:r>
      </w:del>
      <w:r>
        <w:rPr>
          <w:rFonts w:hint="eastAsia" w:ascii="黑体" w:hAnsi="黑体" w:eastAsia="黑体" w:cs="黑体"/>
          <w:b/>
          <w:bCs/>
          <w:sz w:val="28"/>
          <w:szCs w:val="28"/>
        </w:rPr>
        <w:t>.</w:t>
      </w:r>
      <w:ins w:id="99" w:author="Yanhy" w:date="2023-11-30T09:49:52Z">
        <w:r>
          <w:rPr>
            <w:rFonts w:hint="eastAsia" w:ascii="黑体" w:hAnsi="黑体" w:eastAsia="黑体" w:cs="黑体"/>
            <w:b/>
            <w:bCs/>
            <w:sz w:val="28"/>
            <w:szCs w:val="28"/>
            <w:lang w:val="en-US" w:eastAsia="zh-CN"/>
          </w:rPr>
          <w:t>3</w:t>
        </w:r>
      </w:ins>
      <w:ins w:id="100" w:author="Yanhy" w:date="2023-11-30T09:49:53Z">
        <w:r>
          <w:rPr>
            <w:rFonts w:hint="eastAsia" w:ascii="黑体" w:hAnsi="黑体" w:eastAsia="黑体" w:cs="黑体"/>
            <w:b/>
            <w:bCs/>
            <w:sz w:val="28"/>
            <w:szCs w:val="28"/>
            <w:lang w:val="en-US" w:eastAsia="zh-CN"/>
          </w:rPr>
          <w:t>.</w:t>
        </w:r>
      </w:ins>
      <w:r>
        <w:rPr>
          <w:rFonts w:hint="eastAsia" w:ascii="黑体" w:hAnsi="黑体" w:eastAsia="黑体" w:cs="黑体"/>
          <w:b/>
          <w:bCs/>
          <w:sz w:val="28"/>
          <w:szCs w:val="28"/>
        </w:rPr>
        <w:t>信息比对</w:t>
      </w:r>
    </w:p>
    <w:p>
      <w:pPr>
        <w:ind w:firstLine="480" w:firstLineChars="200"/>
        <w:rPr>
          <w:rFonts w:ascii="仿宋_GB2312" w:hAnsi="Times New Roman" w:eastAsia="仿宋_GB2312" w:cs="Times New Roman"/>
          <w:sz w:val="32"/>
          <w:szCs w:val="32"/>
        </w:rPr>
      </w:pPr>
      <w:r>
        <w:rPr>
          <w:rFonts w:hint="eastAsia" w:ascii="Times New Roman" w:hAnsi="Times New Roman" w:cs="Times New Roman"/>
          <w:kern w:val="0"/>
          <w:sz w:val="24"/>
          <w:szCs w:val="24"/>
        </w:rPr>
        <w:t>将现场调查</w:t>
      </w:r>
      <w:ins w:id="101" w:author="Yanhy" w:date="2023-11-30T09:46:36Z">
        <w:r>
          <w:rPr>
            <w:rFonts w:hint="eastAsia" w:ascii="Times New Roman" w:hAnsi="Times New Roman" w:cs="Times New Roman"/>
            <w:kern w:val="0"/>
            <w:sz w:val="24"/>
            <w:szCs w:val="24"/>
          </w:rPr>
          <w:t>儿童/老年人</w:t>
        </w:r>
      </w:ins>
      <w:del w:id="102" w:author="Yanhy" w:date="2023-11-30T09:46:36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的基本信息与接种信息与省级免疫规划信息管理平台导出</w:t>
      </w:r>
      <w:del w:id="103" w:author="Yanhy" w:date="2023-11-30T09:46:44Z">
        <w:r>
          <w:rPr>
            <w:rFonts w:hint="eastAsia" w:ascii="宋体" w:hAnsi="宋体" w:eastAsia="宋体" w:cs="宋体"/>
            <w:kern w:val="0"/>
            <w:sz w:val="24"/>
            <w:szCs w:val="24"/>
          </w:rPr>
          <w:delText>2020年和2021年出生并在2岁前</w:delText>
        </w:r>
      </w:del>
      <w:del w:id="104" w:author="Yanhy" w:date="2023-11-30T09:46:44Z">
        <w:r>
          <w:rPr>
            <w:rFonts w:hint="eastAsia" w:ascii="Times New Roman" w:hAnsi="Times New Roman" w:cs="Times New Roman"/>
            <w:kern w:val="0"/>
            <w:sz w:val="24"/>
            <w:szCs w:val="24"/>
          </w:rPr>
          <w:delText>一直在本地接受</w:delText>
        </w:r>
      </w:del>
      <w:r>
        <w:rPr>
          <w:rFonts w:hint="eastAsia" w:ascii="Times New Roman" w:hAnsi="Times New Roman" w:cs="Times New Roman"/>
          <w:kern w:val="0"/>
          <w:sz w:val="24"/>
          <w:szCs w:val="24"/>
        </w:rPr>
        <w:t>预防接种</w:t>
      </w:r>
      <w:del w:id="105" w:author="Yanhy" w:date="2023-11-30T09:46:48Z">
        <w:r>
          <w:rPr>
            <w:rFonts w:hint="eastAsia" w:ascii="Times New Roman" w:hAnsi="Times New Roman" w:cs="Times New Roman"/>
            <w:kern w:val="0"/>
            <w:sz w:val="24"/>
            <w:szCs w:val="24"/>
          </w:rPr>
          <w:delText>的</w:delText>
        </w:r>
      </w:del>
      <w:del w:id="106" w:author="Yanhy" w:date="2023-11-30T09:46:46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个案信息逐一比对并记录，确定接种记录是否一致，其结果用以校正实际接种率。</w:t>
      </w:r>
    </w:p>
    <w:p>
      <w:pPr>
        <w:rPr>
          <w:rFonts w:ascii="黑体" w:hAnsi="黑体" w:eastAsia="黑体" w:cs="黑体"/>
          <w:b/>
          <w:bCs/>
          <w:sz w:val="28"/>
          <w:szCs w:val="28"/>
        </w:rPr>
      </w:pPr>
      <w:ins w:id="107" w:author="Yanhy" w:date="2023-11-30T09:49:57Z">
        <w:r>
          <w:rPr>
            <w:rFonts w:hint="eastAsia" w:ascii="黑体" w:hAnsi="黑体" w:eastAsia="黑体" w:cs="黑体"/>
            <w:b/>
            <w:bCs/>
            <w:sz w:val="28"/>
            <w:szCs w:val="28"/>
            <w:lang w:val="en-US" w:eastAsia="zh-CN"/>
          </w:rPr>
          <w:t>2</w:t>
        </w:r>
      </w:ins>
      <w:del w:id="108" w:author="Yanhy" w:date="2023-11-30T09:49:57Z">
        <w:r>
          <w:rPr>
            <w:rFonts w:hint="eastAsia" w:ascii="黑体" w:hAnsi="黑体" w:eastAsia="黑体" w:cs="黑体"/>
            <w:b/>
            <w:bCs/>
            <w:sz w:val="28"/>
            <w:szCs w:val="28"/>
          </w:rPr>
          <w:delText>5</w:delText>
        </w:r>
      </w:del>
      <w:r>
        <w:rPr>
          <w:rFonts w:hint="eastAsia" w:ascii="黑体" w:hAnsi="黑体" w:eastAsia="黑体" w:cs="黑体"/>
          <w:b/>
          <w:bCs/>
          <w:sz w:val="28"/>
          <w:szCs w:val="28"/>
        </w:rPr>
        <w:t>.</w:t>
      </w:r>
      <w:ins w:id="109" w:author="Yanhy" w:date="2023-11-30T09:49:58Z">
        <w:r>
          <w:rPr>
            <w:rFonts w:hint="eastAsia" w:ascii="黑体" w:hAnsi="黑体" w:eastAsia="黑体" w:cs="黑体"/>
            <w:b/>
            <w:bCs/>
            <w:sz w:val="28"/>
            <w:szCs w:val="28"/>
            <w:lang w:val="en-US" w:eastAsia="zh-CN"/>
          </w:rPr>
          <w:t>4</w:t>
        </w:r>
      </w:ins>
      <w:ins w:id="110" w:author="Yanhy" w:date="2023-11-30T09:49:59Z">
        <w:r>
          <w:rPr>
            <w:rFonts w:hint="eastAsia" w:ascii="黑体" w:hAnsi="黑体" w:eastAsia="黑体" w:cs="黑体"/>
            <w:b/>
            <w:bCs/>
            <w:sz w:val="28"/>
            <w:szCs w:val="28"/>
            <w:lang w:val="en-US" w:eastAsia="zh-CN"/>
          </w:rPr>
          <w:t>.</w:t>
        </w:r>
      </w:ins>
      <w:r>
        <w:rPr>
          <w:rFonts w:hint="eastAsia" w:ascii="黑体" w:hAnsi="黑体" w:eastAsia="黑体" w:cs="黑体"/>
          <w:b/>
          <w:bCs/>
          <w:sz w:val="28"/>
          <w:szCs w:val="28"/>
        </w:rPr>
        <w:t>数据质量控制</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本次调查的数据库由暨南大学组织编写，数据采取双录入，由县和市级疾控中心进行双录入。市级疾控中心对数据的初审合格后，交省级疾控中心审核。</w:t>
      </w:r>
    </w:p>
    <w:p>
      <w:pPr>
        <w:rPr>
          <w:rFonts w:ascii="黑体" w:hAnsi="黑体" w:eastAsia="黑体" w:cs="黑体"/>
          <w:b/>
          <w:bCs/>
          <w:sz w:val="28"/>
          <w:szCs w:val="28"/>
        </w:rPr>
      </w:pPr>
      <w:ins w:id="111" w:author="Yanhy" w:date="2023-11-30T09:50:03Z">
        <w:r>
          <w:rPr>
            <w:rFonts w:hint="eastAsia" w:ascii="黑体" w:hAnsi="黑体" w:eastAsia="黑体" w:cs="黑体"/>
            <w:b/>
            <w:bCs/>
            <w:sz w:val="28"/>
            <w:szCs w:val="28"/>
            <w:lang w:val="en-US" w:eastAsia="zh-CN"/>
          </w:rPr>
          <w:t>2</w:t>
        </w:r>
      </w:ins>
      <w:del w:id="112" w:author="Yanhy" w:date="2023-11-30T09:50:02Z">
        <w:r>
          <w:rPr>
            <w:rFonts w:hint="eastAsia" w:ascii="黑体" w:hAnsi="黑体" w:eastAsia="黑体" w:cs="黑体"/>
            <w:b/>
            <w:bCs/>
            <w:sz w:val="28"/>
            <w:szCs w:val="28"/>
          </w:rPr>
          <w:delText>6</w:delText>
        </w:r>
      </w:del>
      <w:r>
        <w:rPr>
          <w:rFonts w:hint="eastAsia" w:ascii="黑体" w:hAnsi="黑体" w:eastAsia="黑体" w:cs="黑体"/>
          <w:b/>
          <w:bCs/>
          <w:sz w:val="28"/>
          <w:szCs w:val="28"/>
        </w:rPr>
        <w:t>.</w:t>
      </w:r>
      <w:ins w:id="113" w:author="Yanhy" w:date="2023-11-30T09:50:04Z">
        <w:r>
          <w:rPr>
            <w:rFonts w:hint="eastAsia" w:ascii="黑体" w:hAnsi="黑体" w:eastAsia="黑体" w:cs="黑体"/>
            <w:b/>
            <w:bCs/>
            <w:sz w:val="28"/>
            <w:szCs w:val="28"/>
            <w:lang w:val="en-US" w:eastAsia="zh-CN"/>
          </w:rPr>
          <w:t>5.</w:t>
        </w:r>
      </w:ins>
      <w:r>
        <w:rPr>
          <w:rFonts w:hint="eastAsia" w:ascii="黑体" w:hAnsi="黑体" w:eastAsia="黑体" w:cs="黑体"/>
          <w:b/>
          <w:bCs/>
          <w:sz w:val="28"/>
          <w:szCs w:val="28"/>
        </w:rPr>
        <w:t>数据统计方案</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疫苗的合格接种和及时接种按照《预防接种工作规范》的规定进行判断。</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（1）信息系统接种率统计</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将从系统导出的数据按抽样县所辖的全部预防接种单位合并统计，分别计算抽样县的信息系统上各种疫苗接种率、肺炎疫苗第1针及时接种率。</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（2）调查接种率统计</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将调查结果按县分别计算建卡率、建证率、调查各疫苗接种率、肺炎疫苗第1针及时接种率。</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（3）系统信息和调查信息的偏差</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1）建卡率的偏差</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按照调查</w:t>
      </w:r>
      <w:ins w:id="114" w:author="Yanhy" w:date="2023-11-30T09:50:52Z">
        <w:r>
          <w:rPr>
            <w:rFonts w:hint="eastAsia" w:ascii="Times New Roman" w:hAnsi="Times New Roman" w:cs="Times New Roman"/>
            <w:kern w:val="0"/>
            <w:sz w:val="24"/>
            <w:szCs w:val="24"/>
          </w:rPr>
          <w:t>儿童/老年人</w:t>
        </w:r>
      </w:ins>
      <w:del w:id="115" w:author="Yanhy" w:date="2023-11-30T09:50:20Z">
        <w:r>
          <w:rPr>
            <w:rFonts w:hint="eastAsia" w:ascii="Times New Roman" w:hAnsi="Times New Roman" w:cs="Times New Roman"/>
            <w:kern w:val="0"/>
            <w:sz w:val="24"/>
            <w:szCs w:val="24"/>
          </w:rPr>
          <w:delText>儿</w:delText>
        </w:r>
      </w:del>
      <w:del w:id="116" w:author="Yanhy" w:date="2023-11-30T09:50:19Z">
        <w:r>
          <w:rPr>
            <w:rFonts w:hint="eastAsia" w:ascii="Times New Roman" w:hAnsi="Times New Roman" w:cs="Times New Roman"/>
            <w:kern w:val="0"/>
            <w:sz w:val="24"/>
            <w:szCs w:val="24"/>
          </w:rPr>
          <w:delText>童</w:delText>
        </w:r>
      </w:del>
      <w:r>
        <w:rPr>
          <w:rFonts w:hint="eastAsia" w:ascii="Times New Roman" w:hAnsi="Times New Roman" w:cs="Times New Roman"/>
          <w:kern w:val="0"/>
          <w:sz w:val="24"/>
          <w:szCs w:val="24"/>
        </w:rPr>
        <w:t>名单，在系统中查找</w:t>
      </w:r>
      <w:ins w:id="117" w:author="Yanhy" w:date="2023-11-30T09:55:09Z">
        <w:r>
          <w:rPr>
            <w:rFonts w:hint="eastAsia" w:ascii="Times New Roman" w:hAnsi="Times New Roman" w:cs="Times New Roman"/>
            <w:kern w:val="0"/>
            <w:sz w:val="24"/>
            <w:szCs w:val="24"/>
            <w:lang w:val="en-US" w:eastAsia="zh-CN"/>
          </w:rPr>
          <w:t>被</w:t>
        </w:r>
      </w:ins>
      <w:del w:id="118" w:author="Yanhy" w:date="2023-11-30T09:50:32Z">
        <w:r>
          <w:rPr>
            <w:rFonts w:hint="eastAsia" w:ascii="Times New Roman" w:hAnsi="Times New Roman" w:cs="Times New Roman"/>
            <w:kern w:val="0"/>
            <w:sz w:val="24"/>
            <w:szCs w:val="24"/>
          </w:rPr>
          <w:delText>被</w:delText>
        </w:r>
      </w:del>
      <w:r>
        <w:rPr>
          <w:rFonts w:hint="eastAsia" w:ascii="Times New Roman" w:hAnsi="Times New Roman" w:cs="Times New Roman"/>
          <w:kern w:val="0"/>
          <w:sz w:val="24"/>
          <w:szCs w:val="24"/>
        </w:rPr>
        <w:t>调查</w:t>
      </w:r>
      <w:ins w:id="119" w:author="Yanhy" w:date="2023-11-30T09:50:54Z">
        <w:r>
          <w:rPr>
            <w:rFonts w:hint="eastAsia" w:ascii="Times New Roman" w:hAnsi="Times New Roman" w:cs="Times New Roman"/>
            <w:kern w:val="0"/>
            <w:sz w:val="24"/>
            <w:szCs w:val="24"/>
          </w:rPr>
          <w:t>儿童/老年人</w:t>
        </w:r>
      </w:ins>
      <w:del w:id="120" w:author="Yanhy" w:date="2023-11-30T09:50:24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，根据调查</w:t>
      </w:r>
      <w:ins w:id="121" w:author="Yanhy" w:date="2023-11-30T09:50:56Z">
        <w:r>
          <w:rPr>
            <w:rFonts w:hint="eastAsia" w:ascii="Times New Roman" w:hAnsi="Times New Roman" w:cs="Times New Roman"/>
            <w:kern w:val="0"/>
            <w:sz w:val="24"/>
            <w:szCs w:val="24"/>
          </w:rPr>
          <w:t>儿童/老年人</w:t>
        </w:r>
      </w:ins>
      <w:del w:id="122" w:author="Yanhy" w:date="2023-11-30T09:50:36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数和系统上建卡</w:t>
      </w:r>
      <w:ins w:id="123" w:author="Yanhy" w:date="2023-11-30T09:51:00Z">
        <w:r>
          <w:rPr>
            <w:rFonts w:hint="eastAsia" w:ascii="Times New Roman" w:hAnsi="Times New Roman" w:cs="Times New Roman"/>
            <w:kern w:val="0"/>
            <w:sz w:val="24"/>
            <w:szCs w:val="24"/>
          </w:rPr>
          <w:t>儿童/老年人</w:t>
        </w:r>
      </w:ins>
      <w:del w:id="124" w:author="Yanhy" w:date="2023-11-30T09:51:00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数计算建卡率的偏差值。</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偏差率=调查的</w:t>
      </w:r>
      <w:ins w:id="125" w:author="Yanhy" w:date="2023-11-30T09:51:14Z">
        <w:r>
          <w:rPr>
            <w:rFonts w:hint="eastAsia" w:ascii="Times New Roman" w:hAnsi="Times New Roman" w:cs="Times New Roman"/>
            <w:kern w:val="0"/>
            <w:sz w:val="24"/>
            <w:szCs w:val="24"/>
          </w:rPr>
          <w:t>儿童/老年人</w:t>
        </w:r>
      </w:ins>
      <w:del w:id="126" w:author="Yanhy" w:date="2023-11-30T09:51:14Z">
        <w:r>
          <w:rPr>
            <w:rFonts w:hint="eastAsia" w:ascii="Times New Roman" w:hAnsi="Times New Roman" w:cs="Times New Roman"/>
            <w:kern w:val="0"/>
            <w:sz w:val="24"/>
            <w:szCs w:val="24"/>
          </w:rPr>
          <w:delText>儿童数</w:delText>
        </w:r>
      </w:del>
      <w:r>
        <w:rPr>
          <w:rFonts w:hint="eastAsia" w:ascii="Times New Roman" w:hAnsi="Times New Roman" w:cs="Times New Roman"/>
          <w:kern w:val="0"/>
          <w:sz w:val="24"/>
          <w:szCs w:val="24"/>
        </w:rPr>
        <w:t>-系统一致</w:t>
      </w:r>
      <w:ins w:id="127" w:author="Yanhy" w:date="2023-11-30T09:51:18Z">
        <w:r>
          <w:rPr>
            <w:rFonts w:hint="eastAsia" w:ascii="Times New Roman" w:hAnsi="Times New Roman" w:cs="Times New Roman"/>
            <w:kern w:val="0"/>
            <w:sz w:val="24"/>
            <w:szCs w:val="24"/>
          </w:rPr>
          <w:t>儿童/老年人</w:t>
        </w:r>
      </w:ins>
      <w:del w:id="128" w:author="Yanhy" w:date="2023-11-30T09:51:18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数/调查的</w:t>
      </w:r>
      <w:ins w:id="129" w:author="Yanhy" w:date="2023-11-30T09:51:20Z">
        <w:r>
          <w:rPr>
            <w:rFonts w:hint="eastAsia" w:ascii="Times New Roman" w:hAnsi="Times New Roman" w:cs="Times New Roman"/>
            <w:kern w:val="0"/>
            <w:sz w:val="24"/>
            <w:szCs w:val="24"/>
          </w:rPr>
          <w:t>儿童/老年人</w:t>
        </w:r>
      </w:ins>
      <w:del w:id="130" w:author="Yanhy" w:date="2023-11-30T09:51:20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数*100%</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2）接种率的偏差</w:t>
      </w:r>
    </w:p>
    <w:p>
      <w:pPr>
        <w:ind w:firstLine="480" w:firstLineChars="200"/>
        <w:rPr>
          <w:rFonts w:ascii="Times New Roman" w:hAnsi="Times New Roman" w:cs="Times New Roman"/>
          <w:kern w:val="0"/>
          <w:sz w:val="24"/>
          <w:szCs w:val="24"/>
        </w:rPr>
      </w:pPr>
      <w:bookmarkStart w:id="80" w:name="_Hlk135574187"/>
      <w:r>
        <w:rPr>
          <w:rFonts w:hint="eastAsia" w:ascii="Times New Roman" w:hAnsi="Times New Roman" w:cs="Times New Roman"/>
          <w:kern w:val="0"/>
          <w:sz w:val="24"/>
          <w:szCs w:val="24"/>
        </w:rPr>
        <w:t>按照调查</w:t>
      </w:r>
      <w:ins w:id="131" w:author="Yanhy" w:date="2023-11-30T09:51:28Z">
        <w:r>
          <w:rPr>
            <w:rFonts w:hint="eastAsia" w:ascii="Times New Roman" w:hAnsi="Times New Roman" w:cs="Times New Roman"/>
            <w:kern w:val="0"/>
            <w:sz w:val="24"/>
            <w:szCs w:val="24"/>
          </w:rPr>
          <w:t>儿童/老年人</w:t>
        </w:r>
      </w:ins>
      <w:del w:id="132" w:author="Yanhy" w:date="2023-11-30T09:51:28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名单，在系统中查找所有被调查</w:t>
      </w:r>
      <w:ins w:id="133" w:author="Yanhy" w:date="2023-11-30T09:51:31Z">
        <w:r>
          <w:rPr>
            <w:rFonts w:hint="eastAsia" w:ascii="Times New Roman" w:hAnsi="Times New Roman" w:cs="Times New Roman"/>
            <w:kern w:val="0"/>
            <w:sz w:val="24"/>
            <w:szCs w:val="24"/>
          </w:rPr>
          <w:t>儿童/老年人</w:t>
        </w:r>
      </w:ins>
      <w:del w:id="134" w:author="Yanhy" w:date="2023-11-30T09:51:31Z">
        <w:r>
          <w:rPr>
            <w:rFonts w:hint="eastAsia" w:ascii="Times New Roman" w:hAnsi="Times New Roman" w:cs="Times New Roman"/>
            <w:kern w:val="0"/>
            <w:sz w:val="24"/>
            <w:szCs w:val="24"/>
          </w:rPr>
          <w:delText>儿童</w:delText>
        </w:r>
        <w:bookmarkEnd w:id="80"/>
      </w:del>
      <w:r>
        <w:rPr>
          <w:rFonts w:hint="eastAsia" w:ascii="Times New Roman" w:hAnsi="Times New Roman" w:cs="Times New Roman"/>
          <w:kern w:val="0"/>
          <w:sz w:val="24"/>
          <w:szCs w:val="24"/>
        </w:rPr>
        <w:t>疫苗接种信息相符情况，计算各疫苗接种的偏差率。</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某疫苗接种偏差值=调查</w:t>
      </w:r>
      <w:ins w:id="135" w:author="Yanhy" w:date="2023-11-30T09:51:36Z">
        <w:r>
          <w:rPr>
            <w:rFonts w:hint="eastAsia" w:ascii="Times New Roman" w:hAnsi="Times New Roman" w:cs="Times New Roman"/>
            <w:kern w:val="0"/>
            <w:sz w:val="24"/>
            <w:szCs w:val="24"/>
          </w:rPr>
          <w:t>儿童/老年人</w:t>
        </w:r>
      </w:ins>
      <w:del w:id="136" w:author="Yanhy" w:date="2023-11-30T09:51:36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某疫苗的接种数-系统上某疫苗的一致接种数/调查</w:t>
      </w:r>
      <w:ins w:id="137" w:author="Yanhy" w:date="2023-11-30T09:51:39Z">
        <w:r>
          <w:rPr>
            <w:rFonts w:hint="eastAsia" w:ascii="Times New Roman" w:hAnsi="Times New Roman" w:cs="Times New Roman"/>
            <w:kern w:val="0"/>
            <w:sz w:val="24"/>
            <w:szCs w:val="24"/>
          </w:rPr>
          <w:t>儿童/老年人</w:t>
        </w:r>
      </w:ins>
      <w:del w:id="138" w:author="Yanhy" w:date="2023-11-30T09:51:39Z">
        <w:r>
          <w:rPr>
            <w:rFonts w:hint="eastAsia" w:ascii="Times New Roman" w:hAnsi="Times New Roman" w:cs="Times New Roman"/>
            <w:kern w:val="0"/>
            <w:sz w:val="24"/>
            <w:szCs w:val="24"/>
          </w:rPr>
          <w:delText>儿童</w:delText>
        </w:r>
      </w:del>
      <w:r>
        <w:rPr>
          <w:rFonts w:hint="eastAsia" w:ascii="Times New Roman" w:hAnsi="Times New Roman" w:cs="Times New Roman"/>
          <w:kern w:val="0"/>
          <w:sz w:val="24"/>
          <w:szCs w:val="24"/>
        </w:rPr>
        <w:t>某疫苗的接种数*100%</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（4）校正接种率统计</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根据建卡率的偏差和接种率的偏差效正系统接种率。</w:t>
      </w:r>
    </w:p>
    <w:p>
      <w:pPr>
        <w:ind w:firstLine="480" w:firstLineChars="200"/>
        <w:rPr>
          <w:rFonts w:ascii="Times New Roman" w:hAnsi="Times New Roman" w:cs="Times New Roman"/>
          <w:kern w:val="0"/>
          <w:sz w:val="24"/>
          <w:szCs w:val="24"/>
        </w:rPr>
      </w:pPr>
      <w:r>
        <w:rPr>
          <w:rFonts w:hint="eastAsia" w:ascii="Times New Roman" w:hAnsi="Times New Roman" w:cs="Times New Roman"/>
          <w:kern w:val="0"/>
          <w:sz w:val="24"/>
          <w:szCs w:val="24"/>
        </w:rPr>
        <w:t>校正接种率的计算:校正接种率(%)=建卡率(D)×报告接种率</w:t>
      </w:r>
    </w:p>
    <w:p>
      <w:pPr>
        <w:ind w:firstLine="480" w:firstLineChars="200"/>
        <w:rPr>
          <w:rFonts w:ascii="Times New Roman" w:hAnsi="Times New Roman" w:cs="Times New Roman"/>
          <w:kern w:val="0"/>
          <w:sz w:val="24"/>
          <w:szCs w:val="24"/>
        </w:rPr>
      </w:pPr>
    </w:p>
    <w:p>
      <w:pPr>
        <w:pStyle w:val="4"/>
        <w:adjustRightInd w:val="0"/>
        <w:snapToGrid w:val="0"/>
        <w:spacing w:line="360" w:lineRule="auto"/>
      </w:pPr>
      <w:bookmarkStart w:id="81" w:name="_Toc4419"/>
      <w:bookmarkStart w:id="82" w:name="_Toc32347"/>
      <w:bookmarkStart w:id="83" w:name="_Toc12321"/>
      <w:bookmarkStart w:id="84" w:name="_Toc25560"/>
      <w:r>
        <w:rPr>
          <w:rFonts w:hint="eastAsia"/>
        </w:rPr>
        <w:t>3.1.2</w:t>
      </w:r>
      <w:del w:id="139" w:author="Yanhy" w:date="2023-11-30T09:53:03Z">
        <w:r>
          <w:rPr>
            <w:rFonts w:hint="eastAsia"/>
          </w:rPr>
          <w:delText xml:space="preserve"> </w:delText>
        </w:r>
      </w:del>
      <w:ins w:id="140" w:author="Yanhy" w:date="2023-11-30T09:52:43Z">
        <w:r>
          <w:rPr>
            <w:rFonts w:hint="eastAsia" w:asciiTheme="minorHAnsi" w:hAnsiTheme="minorHAnsi" w:eastAsiaTheme="minorEastAsia" w:cstheme="minorBidi"/>
            <w:b/>
            <w:bCs w:val="0"/>
            <w:sz w:val="32"/>
            <w:szCs w:val="22"/>
          </w:rPr>
          <w:t>通过居民健康档案提取老年人人群登记信息</w:t>
        </w:r>
      </w:ins>
      <w:del w:id="141" w:author="Yanhy" w:date="2023-11-30T09:52:43Z">
        <w:r>
          <w:rPr>
            <w:rFonts w:hint="eastAsia"/>
          </w:rPr>
          <w:delText>老年人接种率调查</w:delText>
        </w:r>
        <w:bookmarkEnd w:id="81"/>
        <w:bookmarkEnd w:id="82"/>
        <w:bookmarkEnd w:id="83"/>
        <w:bookmarkEnd w:id="84"/>
      </w:del>
    </w:p>
    <w:p>
      <w:pPr>
        <w:rPr>
          <w:del w:id="142" w:author="Yanhy" w:date="2023-11-30T09:53:11Z"/>
          <w:rFonts w:ascii="黑体" w:hAnsi="黑体" w:eastAsia="黑体" w:cs="黑体"/>
          <w:b/>
          <w:bCs/>
          <w:sz w:val="28"/>
          <w:szCs w:val="28"/>
        </w:rPr>
      </w:pPr>
      <w:del w:id="143" w:author="Yanhy" w:date="2023-11-30T09:53:11Z">
        <w:r>
          <w:rPr>
            <w:rFonts w:hint="eastAsia" w:ascii="黑体" w:hAnsi="黑体" w:eastAsia="黑体" w:cs="黑体"/>
            <w:b/>
            <w:bCs/>
            <w:sz w:val="28"/>
            <w:szCs w:val="28"/>
          </w:rPr>
          <w:delText>1.预防接种个案数据库信息提取</w:delText>
        </w:r>
      </w:del>
      <w:ins w:id="144" w:author="郑景山" w:date="2023-11-28T10:09:00Z">
        <w:del w:id="145" w:author="Yanhy" w:date="2023-11-30T09:53:11Z">
          <w:r>
            <w:rPr>
              <w:rFonts w:hint="eastAsia" w:ascii="黑体" w:hAnsi="黑体" w:eastAsia="黑体" w:cs="黑体"/>
              <w:b/>
              <w:bCs/>
              <w:sz w:val="28"/>
              <w:szCs w:val="28"/>
            </w:rPr>
            <w:delText>老年人</w:delText>
          </w:r>
        </w:del>
      </w:ins>
      <w:ins w:id="146" w:author="郑景山" w:date="2023-11-28T10:08:00Z">
        <w:del w:id="147" w:author="Yanhy" w:date="2023-11-30T09:53:11Z">
          <w:r>
            <w:rPr>
              <w:rFonts w:hint="eastAsia" w:ascii="黑体" w:hAnsi="黑体" w:eastAsia="黑体" w:cs="黑体"/>
              <w:b/>
              <w:bCs/>
              <w:sz w:val="28"/>
              <w:szCs w:val="28"/>
            </w:rPr>
            <w:delText>预防接种信息</w:delText>
          </w:r>
        </w:del>
      </w:ins>
    </w:p>
    <w:p>
      <w:pPr>
        <w:pStyle w:val="18"/>
        <w:adjustRightInd w:val="0"/>
        <w:snapToGrid w:val="0"/>
        <w:spacing w:line="360" w:lineRule="auto"/>
        <w:ind w:firstLine="480"/>
        <w:textAlignment w:val="baseline"/>
        <w:rPr>
          <w:ins w:id="148" w:author="郑景山" w:date="2023-11-28T10:09:00Z"/>
          <w:del w:id="149" w:author="Yanhy" w:date="2023-11-30T09:53:11Z"/>
          <w:rFonts w:hint="eastAsia" w:ascii="Times New Roman" w:hAnsi="Times New Roman" w:cs="Times New Roman"/>
          <w:kern w:val="0"/>
          <w:sz w:val="24"/>
          <w:szCs w:val="24"/>
        </w:rPr>
      </w:pPr>
      <w:del w:id="150" w:author="Yanhy" w:date="2023-11-30T09:53:11Z">
        <w:r>
          <w:rPr>
            <w:rFonts w:hint="eastAsia" w:ascii="Times New Roman" w:hAnsi="Times New Roman" w:cs="Times New Roman"/>
            <w:kern w:val="0"/>
            <w:sz w:val="24"/>
            <w:szCs w:val="24"/>
          </w:rPr>
          <w:delText>自山西省免疫规划信息管理平台导出调查县（区）</w:delText>
        </w:r>
      </w:del>
      <w:del w:id="151" w:author="Yanhy" w:date="2023-11-30T09:53:11Z">
        <w:r>
          <w:rPr>
            <w:rStyle w:val="15"/>
            <w:rFonts w:hint="eastAsia" w:ascii="Times New Roman" w:hAnsi="Times New Roman" w:eastAsia="宋体" w:cs="Times New Roman"/>
            <w:b w:val="0"/>
            <w:bCs w:val="0"/>
            <w:sz w:val="24"/>
            <w:szCs w:val="24"/>
          </w:rPr>
          <w:delText>≥65岁且</w:delText>
        </w:r>
      </w:del>
      <w:del w:id="152" w:author="Yanhy" w:date="2023-11-30T09:53:11Z">
        <w:r>
          <w:rPr>
            <w:rFonts w:hint="eastAsia" w:ascii="Times New Roman" w:hAnsi="Times New Roman" w:cs="Times New Roman"/>
            <w:kern w:val="0"/>
            <w:sz w:val="24"/>
            <w:szCs w:val="24"/>
          </w:rPr>
          <w:delText>一直在本地接受预防接种的老年人，内容包括姓名、出生日期、性别、家庭地址、受种者档案状态、起始管理日期和迁出日期，以肺炎球菌结合疫苗的接种日期。</w:delText>
        </w:r>
      </w:del>
    </w:p>
    <w:p>
      <w:pPr>
        <w:rPr>
          <w:ins w:id="153" w:author="郑景山" w:date="2023-11-28T10:09:00Z"/>
          <w:del w:id="154" w:author="Yanhy" w:date="2023-11-30T09:53:14Z"/>
          <w:rFonts w:ascii="黑体" w:hAnsi="黑体" w:eastAsia="黑体" w:cs="黑体"/>
          <w:b/>
          <w:bCs/>
          <w:sz w:val="28"/>
          <w:szCs w:val="28"/>
        </w:rPr>
      </w:pPr>
      <w:ins w:id="155" w:author="郑景山" w:date="2023-11-28T10:09:00Z">
        <w:del w:id="156" w:author="Yanhy" w:date="2023-11-30T09:53:14Z">
          <w:r>
            <w:rPr>
              <w:rFonts w:hint="eastAsia" w:ascii="黑体" w:hAnsi="黑体" w:eastAsia="黑体" w:cs="黑体"/>
              <w:b/>
              <w:bCs/>
              <w:sz w:val="28"/>
              <w:szCs w:val="28"/>
            </w:rPr>
            <w:delText>2.通过居民健康档案提取老年人人群登记信息</w:delText>
          </w:r>
        </w:del>
      </w:ins>
    </w:p>
    <w:p>
      <w:pPr>
        <w:pStyle w:val="18"/>
        <w:numPr>
          <w:ilvl w:val="0"/>
          <w:numId w:val="2"/>
        </w:numPr>
        <w:adjustRightInd w:val="0"/>
        <w:snapToGrid w:val="0"/>
        <w:spacing w:line="360" w:lineRule="auto"/>
        <w:ind w:left="425" w:hanging="425" w:firstLineChars="0"/>
        <w:textAlignment w:val="baseline"/>
        <w:rPr>
          <w:ins w:id="157" w:author="Yanhy" w:date="2023-11-30T09:33:22Z"/>
          <w:rStyle w:val="15"/>
          <w:rFonts w:hint="eastAsia" w:ascii="Times New Roman" w:hAnsi="Times New Roman" w:eastAsia="宋体" w:cs="Times New Roman"/>
          <w:b w:val="0"/>
          <w:bCs w:val="0"/>
          <w:kern w:val="44"/>
          <w:sz w:val="24"/>
          <w:szCs w:val="24"/>
          <w:lang w:val="en-US" w:eastAsia="zh-CN"/>
        </w:rPr>
      </w:pPr>
      <w:ins w:id="158" w:author="Yanhy" w:date="2023-11-30T09:30:03Z">
        <w:r>
          <w:rPr>
            <w:rStyle w:val="15"/>
            <w:rFonts w:hint="eastAsia" w:ascii="Times New Roman" w:hAnsi="Times New Roman" w:eastAsia="宋体" w:cs="Times New Roman"/>
            <w:b w:val="0"/>
            <w:bCs w:val="0"/>
            <w:kern w:val="44"/>
            <w:sz w:val="24"/>
            <w:szCs w:val="24"/>
            <w:lang w:val="en-US" w:eastAsia="zh-CN"/>
          </w:rPr>
          <w:t>自</w:t>
        </w:r>
      </w:ins>
      <w:ins w:id="159" w:author="Yanhy" w:date="2023-11-30T09:30:06Z">
        <w:r>
          <w:rPr>
            <w:rStyle w:val="15"/>
            <w:rFonts w:hint="eastAsia" w:ascii="Times New Roman" w:hAnsi="Times New Roman" w:eastAsia="宋体" w:cs="Times New Roman"/>
            <w:b w:val="0"/>
            <w:bCs w:val="0"/>
            <w:kern w:val="44"/>
            <w:sz w:val="24"/>
            <w:szCs w:val="24"/>
            <w:lang w:val="en-US" w:eastAsia="zh-CN"/>
          </w:rPr>
          <w:t>居民</w:t>
        </w:r>
      </w:ins>
      <w:ins w:id="160" w:author="Yanhy" w:date="2023-11-30T09:30:11Z">
        <w:r>
          <w:rPr>
            <w:rStyle w:val="15"/>
            <w:rFonts w:hint="eastAsia" w:ascii="Times New Roman" w:hAnsi="Times New Roman" w:eastAsia="宋体" w:cs="Times New Roman"/>
            <w:b w:val="0"/>
            <w:bCs w:val="0"/>
            <w:kern w:val="44"/>
            <w:sz w:val="24"/>
            <w:szCs w:val="24"/>
            <w:lang w:val="en-US" w:eastAsia="zh-CN"/>
          </w:rPr>
          <w:t>健康档案</w:t>
        </w:r>
      </w:ins>
      <w:ins w:id="161" w:author="Yanhy" w:date="2023-11-30T09:30:12Z">
        <w:r>
          <w:rPr>
            <w:rStyle w:val="15"/>
            <w:rFonts w:hint="eastAsia" w:ascii="Times New Roman" w:hAnsi="Times New Roman" w:eastAsia="宋体" w:cs="Times New Roman"/>
            <w:b w:val="0"/>
            <w:bCs w:val="0"/>
            <w:kern w:val="44"/>
            <w:sz w:val="24"/>
            <w:szCs w:val="24"/>
            <w:lang w:val="en-US" w:eastAsia="zh-CN"/>
          </w:rPr>
          <w:t>获取</w:t>
        </w:r>
      </w:ins>
      <w:ins w:id="162" w:author="Yanhy" w:date="2023-11-30T09:30:22Z">
        <w:r>
          <w:rPr>
            <w:rStyle w:val="15"/>
            <w:rFonts w:hint="eastAsia" w:ascii="Times New Roman" w:hAnsi="Times New Roman" w:eastAsia="宋体" w:cs="Times New Roman"/>
            <w:b w:val="0"/>
            <w:bCs w:val="0"/>
            <w:kern w:val="44"/>
            <w:sz w:val="24"/>
            <w:szCs w:val="24"/>
          </w:rPr>
          <w:t>老年人的姓名、性别、出生日期以及联系方式等基本身份信息</w:t>
        </w:r>
      </w:ins>
      <w:ins w:id="163" w:author="Yanhy" w:date="2023-11-30T09:31:26Z">
        <w:r>
          <w:rPr>
            <w:rStyle w:val="15"/>
            <w:rFonts w:hint="eastAsia" w:ascii="Times New Roman" w:hAnsi="Times New Roman" w:eastAsia="宋体" w:cs="Times New Roman"/>
            <w:b w:val="0"/>
            <w:bCs w:val="0"/>
            <w:kern w:val="44"/>
            <w:sz w:val="24"/>
            <w:szCs w:val="24"/>
          </w:rPr>
          <w:t>和既往史、家庭史等基本健康信息</w:t>
        </w:r>
      </w:ins>
      <w:ins w:id="164" w:author="Yanhy" w:date="2023-11-30T09:30:59Z">
        <w:r>
          <w:rPr>
            <w:rStyle w:val="15"/>
            <w:rFonts w:hint="eastAsia" w:ascii="Times New Roman" w:hAnsi="Times New Roman" w:eastAsia="宋体" w:cs="Times New Roman"/>
            <w:b w:val="0"/>
            <w:bCs w:val="0"/>
            <w:kern w:val="44"/>
            <w:sz w:val="24"/>
            <w:szCs w:val="24"/>
            <w:lang w:eastAsia="zh-CN"/>
          </w:rPr>
          <w:t>，</w:t>
        </w:r>
      </w:ins>
      <w:ins w:id="165" w:author="Yanhy" w:date="2023-11-30T09:30:29Z">
        <w:r>
          <w:rPr>
            <w:rStyle w:val="15"/>
            <w:rFonts w:hint="eastAsia" w:ascii="Times New Roman" w:hAnsi="Times New Roman" w:eastAsia="宋体" w:cs="Times New Roman"/>
            <w:b w:val="0"/>
            <w:bCs w:val="0"/>
            <w:kern w:val="44"/>
            <w:sz w:val="24"/>
            <w:szCs w:val="24"/>
          </w:rPr>
          <w:t>以及当前的健康状况，以全面评估老年人的整体健康状况。</w:t>
        </w:r>
      </w:ins>
    </w:p>
    <w:p>
      <w:pPr>
        <w:pStyle w:val="18"/>
        <w:numPr>
          <w:ilvl w:val="0"/>
          <w:numId w:val="2"/>
        </w:numPr>
        <w:adjustRightInd w:val="0"/>
        <w:snapToGrid w:val="0"/>
        <w:spacing w:line="360" w:lineRule="auto"/>
        <w:ind w:left="425" w:hanging="425" w:firstLineChars="0"/>
        <w:textAlignment w:val="baseline"/>
        <w:rPr>
          <w:ins w:id="166" w:author="Yanhy" w:date="2023-11-30T09:33:33Z"/>
          <w:rStyle w:val="15"/>
          <w:rFonts w:hint="eastAsia" w:ascii="Times New Roman" w:hAnsi="Times New Roman" w:eastAsia="宋体" w:cs="Times New Roman"/>
          <w:b w:val="0"/>
          <w:bCs w:val="0"/>
          <w:kern w:val="44"/>
          <w:sz w:val="24"/>
          <w:szCs w:val="24"/>
          <w:lang w:val="en-US" w:eastAsia="zh-CN"/>
        </w:rPr>
      </w:pPr>
      <w:ins w:id="167" w:author="Yanhy" w:date="2023-11-30T09:33:30Z">
        <w:r>
          <w:rPr>
            <w:rStyle w:val="15"/>
            <w:rFonts w:hint="eastAsia" w:ascii="Times New Roman" w:hAnsi="Times New Roman" w:eastAsia="宋体" w:cs="Times New Roman"/>
            <w:b w:val="0"/>
            <w:bCs w:val="0"/>
            <w:kern w:val="44"/>
            <w:sz w:val="24"/>
            <w:szCs w:val="24"/>
            <w:lang w:val="en-US" w:eastAsia="zh-CN"/>
          </w:rPr>
          <w:t>自居民健康档案</w:t>
        </w:r>
      </w:ins>
      <w:ins w:id="168" w:author="Yanhy" w:date="2023-11-30T09:32:36Z">
        <w:r>
          <w:rPr>
            <w:rStyle w:val="15"/>
            <w:rFonts w:hint="eastAsia" w:ascii="Times New Roman" w:hAnsi="Times New Roman" w:eastAsia="宋体" w:cs="Times New Roman"/>
            <w:b w:val="0"/>
            <w:bCs w:val="0"/>
            <w:kern w:val="44"/>
            <w:sz w:val="24"/>
            <w:szCs w:val="24"/>
          </w:rPr>
          <w:t>提取老年人的饮食习惯、运动水平、社交活动等生活方式数据，以了解其日常习惯对健康的影响。</w:t>
        </w:r>
      </w:ins>
    </w:p>
    <w:p>
      <w:pPr>
        <w:pStyle w:val="18"/>
        <w:numPr>
          <w:ilvl w:val="0"/>
          <w:numId w:val="2"/>
        </w:numPr>
        <w:adjustRightInd w:val="0"/>
        <w:snapToGrid w:val="0"/>
        <w:spacing w:line="360" w:lineRule="auto"/>
        <w:ind w:left="425" w:hanging="425" w:firstLineChars="0"/>
        <w:textAlignment w:val="baseline"/>
        <w:rPr>
          <w:ins w:id="169" w:author="Yanhy" w:date="2023-11-30T09:33:52Z"/>
          <w:rStyle w:val="15"/>
          <w:rFonts w:hint="eastAsia" w:ascii="Times New Roman" w:hAnsi="Times New Roman" w:eastAsia="宋体" w:cs="Times New Roman"/>
          <w:b w:val="0"/>
          <w:bCs w:val="0"/>
          <w:kern w:val="44"/>
          <w:sz w:val="24"/>
          <w:szCs w:val="24"/>
          <w:lang w:val="en-US" w:eastAsia="zh-CN"/>
        </w:rPr>
      </w:pPr>
      <w:ins w:id="170" w:author="Yanhy" w:date="2023-11-30T09:33:40Z">
        <w:r>
          <w:rPr>
            <w:rStyle w:val="15"/>
            <w:rFonts w:hint="eastAsia" w:ascii="Times New Roman" w:hAnsi="Times New Roman" w:eastAsia="宋体" w:cs="Times New Roman"/>
            <w:b w:val="0"/>
            <w:bCs w:val="0"/>
            <w:kern w:val="44"/>
            <w:sz w:val="24"/>
            <w:szCs w:val="24"/>
            <w:lang w:val="en-US" w:eastAsia="zh-CN"/>
          </w:rPr>
          <w:t>自居民健康档案</w:t>
        </w:r>
      </w:ins>
      <w:ins w:id="171" w:author="Yanhy" w:date="2023-11-30T09:32:42Z">
        <w:r>
          <w:rPr>
            <w:rStyle w:val="15"/>
            <w:rFonts w:hint="eastAsia" w:ascii="Times New Roman" w:hAnsi="Times New Roman" w:eastAsia="宋体" w:cs="Times New Roman"/>
            <w:b w:val="0"/>
            <w:bCs w:val="0"/>
            <w:kern w:val="44"/>
            <w:sz w:val="24"/>
            <w:szCs w:val="24"/>
          </w:rPr>
          <w:t>记录老年人当前使用的药物信息，包括药物名称、剂量、用药频率等，以评估其药物管理状况</w:t>
        </w:r>
      </w:ins>
    </w:p>
    <w:p>
      <w:pPr>
        <w:pStyle w:val="18"/>
        <w:numPr>
          <w:ilvl w:val="0"/>
          <w:numId w:val="2"/>
        </w:numPr>
        <w:adjustRightInd w:val="0"/>
        <w:snapToGrid w:val="0"/>
        <w:spacing w:line="360" w:lineRule="auto"/>
        <w:ind w:left="425" w:hanging="425" w:firstLineChars="0"/>
        <w:textAlignment w:val="baseline"/>
        <w:rPr>
          <w:rStyle w:val="15"/>
          <w:rFonts w:hint="eastAsia" w:ascii="Times New Roman" w:hAnsi="Times New Roman" w:eastAsia="宋体" w:cs="Times New Roman"/>
          <w:b w:val="0"/>
          <w:bCs w:val="0"/>
          <w:kern w:val="44"/>
          <w:sz w:val="24"/>
          <w:szCs w:val="24"/>
          <w:lang w:val="en-US" w:eastAsia="zh-CN"/>
          <w:rPrChange w:id="172" w:author="Yanhy" w:date="2023-11-30T09:32:54Z">
            <w:rPr>
              <w:rStyle w:val="15"/>
              <w:rFonts w:hint="eastAsia" w:ascii="Times New Roman" w:hAnsi="Times New Roman" w:eastAsia="宋体" w:cs="Times New Roman"/>
              <w:b w:val="0"/>
              <w:bCs w:val="0"/>
              <w:kern w:val="44"/>
              <w:sz w:val="24"/>
              <w:szCs w:val="24"/>
              <w:lang w:val="en-US" w:eastAsia="zh-CN"/>
            </w:rPr>
          </w:rPrChange>
        </w:rPr>
      </w:pPr>
      <w:ins w:id="173" w:author="Yanhy" w:date="2023-11-30T09:33:59Z">
        <w:r>
          <w:rPr>
            <w:rStyle w:val="15"/>
            <w:rFonts w:hint="eastAsia" w:ascii="Times New Roman" w:hAnsi="Times New Roman" w:eastAsia="宋体" w:cs="Times New Roman"/>
            <w:b w:val="0"/>
            <w:bCs w:val="0"/>
            <w:kern w:val="44"/>
            <w:sz w:val="24"/>
            <w:szCs w:val="24"/>
            <w:lang w:val="en-US" w:eastAsia="zh-CN"/>
          </w:rPr>
          <w:t>自居民健康档案</w:t>
        </w:r>
      </w:ins>
      <w:ins w:id="174" w:author="Yanhy" w:date="2023-11-30T09:34:03Z">
        <w:r>
          <w:rPr>
            <w:rStyle w:val="15"/>
            <w:rFonts w:hint="eastAsia" w:ascii="Times New Roman" w:hAnsi="Times New Roman" w:eastAsia="宋体" w:cs="Times New Roman"/>
            <w:b w:val="0"/>
            <w:bCs w:val="0"/>
            <w:kern w:val="44"/>
            <w:sz w:val="24"/>
            <w:szCs w:val="24"/>
            <w:lang w:val="en-US" w:eastAsia="zh-CN"/>
          </w:rPr>
          <w:t>获取</w:t>
        </w:r>
      </w:ins>
      <w:ins w:id="175" w:author="Yanhy" w:date="2023-11-30T09:32:47Z">
        <w:r>
          <w:rPr>
            <w:rStyle w:val="15"/>
            <w:rFonts w:hint="eastAsia" w:ascii="Times New Roman" w:hAnsi="Times New Roman" w:eastAsia="宋体" w:cs="Times New Roman"/>
            <w:b w:val="0"/>
            <w:bCs w:val="0"/>
            <w:kern w:val="44"/>
            <w:sz w:val="24"/>
            <w:szCs w:val="24"/>
          </w:rPr>
          <w:t>老年人的疫苗接种史，包括接种的疫苗类型、接种日期等关键信息。</w:t>
        </w:r>
      </w:ins>
    </w:p>
    <w:p>
      <w:pPr>
        <w:pStyle w:val="3"/>
      </w:pPr>
      <w:bookmarkStart w:id="85" w:name="_Toc27770"/>
      <w:bookmarkStart w:id="86" w:name="_Toc31154"/>
      <w:bookmarkStart w:id="87" w:name="_Toc23240"/>
      <w:bookmarkStart w:id="88" w:name="_Toc14824"/>
      <w:bookmarkStart w:id="89" w:name="_Toc22036"/>
      <w:r>
        <w:rPr>
          <w:rFonts w:hint="eastAsia"/>
        </w:rPr>
        <w:t>3.2评价儿童和老年人的肺炎疫苗接种效果及保护效力</w:t>
      </w:r>
      <w:bookmarkEnd w:id="85"/>
      <w:bookmarkEnd w:id="86"/>
      <w:bookmarkEnd w:id="87"/>
      <w:bookmarkEnd w:id="88"/>
      <w:bookmarkEnd w:id="89"/>
    </w:p>
    <w:p>
      <w:pPr>
        <w:rPr>
          <w:rFonts w:ascii="黑体" w:hAnsi="黑体" w:eastAsia="黑体" w:cs="黑体"/>
          <w:b/>
          <w:bCs/>
          <w:sz w:val="28"/>
          <w:szCs w:val="28"/>
        </w:rPr>
      </w:pPr>
      <w:r>
        <w:rPr>
          <w:rFonts w:hint="eastAsia" w:ascii="黑体" w:hAnsi="黑体" w:eastAsia="黑体" w:cs="黑体"/>
          <w:b/>
          <w:bCs/>
          <w:sz w:val="28"/>
          <w:szCs w:val="28"/>
        </w:rPr>
        <w:t>1.评价方法</w:t>
      </w:r>
    </w:p>
    <w:p>
      <w:pPr>
        <w:spacing w:line="360" w:lineRule="auto"/>
        <w:ind w:firstLine="480" w:firstLineChars="200"/>
        <w:textAlignment w:val="baseline"/>
        <w:rPr>
          <w:rFonts w:ascii="Times New Roman" w:hAnsi="Times New Roman" w:cs="Times New Roman"/>
          <w:kern w:val="0"/>
          <w:sz w:val="24"/>
          <w:szCs w:val="24"/>
        </w:rPr>
      </w:pPr>
      <w:r>
        <w:rPr>
          <w:rFonts w:hint="eastAsia" w:ascii="Times New Roman" w:hAnsi="Times New Roman" w:cs="Times New Roman"/>
          <w:kern w:val="0"/>
          <w:sz w:val="24"/>
          <w:szCs w:val="24"/>
        </w:rPr>
        <w:t>现场提供用于儿童接种的</w:t>
      </w:r>
      <w:r>
        <w:rPr>
          <w:rFonts w:ascii="Times New Roman" w:hAnsi="Times New Roman" w:cs="Times New Roman"/>
          <w:kern w:val="0"/>
          <w:sz w:val="24"/>
          <w:szCs w:val="24"/>
        </w:rPr>
        <w:t>13</w:t>
      </w:r>
      <w:r>
        <w:rPr>
          <w:rFonts w:hint="eastAsia" w:ascii="Times New Roman" w:hAnsi="Times New Roman" w:cs="Times New Roman"/>
          <w:kern w:val="0"/>
          <w:sz w:val="24"/>
          <w:szCs w:val="24"/>
        </w:rPr>
        <w:t>价肺炎链球菌结合疫苗</w:t>
      </w:r>
      <w:r>
        <w:rPr>
          <w:rFonts w:ascii="Times New Roman" w:hAnsi="Times New Roman" w:cs="Times New Roman"/>
          <w:kern w:val="0"/>
          <w:sz w:val="24"/>
          <w:szCs w:val="24"/>
        </w:rPr>
        <w:t xml:space="preserve"> (PCV13)</w:t>
      </w:r>
      <w:r>
        <w:rPr>
          <w:rFonts w:hint="eastAsia" w:ascii="Times New Roman" w:hAnsi="Times New Roman" w:cs="Times New Roman"/>
          <w:kern w:val="0"/>
          <w:sz w:val="24"/>
          <w:szCs w:val="24"/>
        </w:rPr>
        <w:t>以及老年人接种的肺炎球菌多糖疫苗（PPV23）。本研究拟采集疫苗接种人群接种前和接种后的静脉血和痰样本同时进行肺功能检测，通过血清分型评价和</w:t>
      </w:r>
      <w:r>
        <w:rPr>
          <w:rStyle w:val="15"/>
          <w:rFonts w:hint="eastAsia" w:ascii="Times New Roman" w:hAnsi="Times New Roman" w:eastAsia="宋体" w:cs="Times New Roman"/>
          <w:b w:val="0"/>
          <w:bCs w:val="0"/>
          <w:color w:val="000000" w:themeColor="text1"/>
          <w:sz w:val="24"/>
          <w:szCs w:val="24"/>
          <w14:textFill>
            <w14:solidFill>
              <w14:schemeClr w14:val="tx1"/>
            </w14:solidFill>
          </w14:textFill>
        </w:rPr>
        <w:t>呼吸道菌群多组学分析</w:t>
      </w:r>
      <w:r>
        <w:rPr>
          <w:rFonts w:hint="eastAsia" w:ascii="Times New Roman" w:hAnsi="Times New Roman" w:cs="Times New Roman"/>
          <w:kern w:val="0"/>
          <w:sz w:val="24"/>
          <w:szCs w:val="24"/>
        </w:rPr>
        <w:t>肺炎疫苗效果；并对该人群进行随访，观察疫苗保护效力；同时对未接种疫苗组和接种疫苗组随访到的肺炎感染者进行血清型检测、</w:t>
      </w:r>
      <w:r>
        <w:rPr>
          <w:rStyle w:val="15"/>
          <w:rFonts w:hint="eastAsia" w:ascii="Times New Roman" w:hAnsi="Times New Roman" w:eastAsia="宋体" w:cs="Times New Roman"/>
          <w:b w:val="0"/>
          <w:bCs w:val="0"/>
          <w:color w:val="000000" w:themeColor="text1"/>
          <w:sz w:val="24"/>
          <w:szCs w:val="24"/>
          <w14:textFill>
            <w14:solidFill>
              <w14:schemeClr w14:val="tx1"/>
            </w14:solidFill>
          </w14:textFill>
        </w:rPr>
        <w:t>呼吸道菌群多组学分析和肺功能检测，</w:t>
      </w:r>
      <w:r>
        <w:rPr>
          <w:rFonts w:hint="eastAsia" w:ascii="Times New Roman" w:hAnsi="Times New Roman" w:cs="Times New Roman"/>
          <w:kern w:val="0"/>
          <w:sz w:val="24"/>
          <w:szCs w:val="24"/>
        </w:rPr>
        <w:t>评估突破感染的可能性。</w:t>
      </w:r>
    </w:p>
    <w:p>
      <w:pPr>
        <w:rPr>
          <w:rFonts w:ascii="黑体" w:hAnsi="黑体" w:eastAsia="黑体" w:cs="黑体"/>
          <w:b/>
          <w:bCs/>
          <w:sz w:val="28"/>
          <w:szCs w:val="28"/>
        </w:rPr>
      </w:pPr>
      <w:r>
        <w:rPr>
          <w:rFonts w:hint="eastAsia" w:ascii="黑体" w:hAnsi="黑体" w:eastAsia="黑体" w:cs="黑体"/>
          <w:b/>
          <w:bCs/>
          <w:sz w:val="28"/>
          <w:szCs w:val="28"/>
        </w:rPr>
        <w:t>2.干预试验方案</w:t>
      </w:r>
    </w:p>
    <w:p>
      <w:pPr>
        <w:spacing w:line="360" w:lineRule="auto"/>
        <w:ind w:firstLine="480" w:firstLineChars="200"/>
        <w:textAlignment w:val="baseline"/>
        <w:rPr>
          <w:rFonts w:ascii="Times New Roman" w:hAnsi="Times New Roman" w:cs="Times New Roman"/>
          <w:kern w:val="0"/>
          <w:sz w:val="24"/>
          <w:szCs w:val="24"/>
        </w:rPr>
      </w:pPr>
      <w:r>
        <w:rPr>
          <w:rFonts w:hint="eastAsia" w:ascii="Times New Roman" w:hAnsi="Times New Roman" w:cs="Times New Roman"/>
          <w:kern w:val="0"/>
          <w:sz w:val="24"/>
          <w:szCs w:val="24"/>
        </w:rPr>
        <w:t>干预试验的具体实施方案为（儿童和老年人为同一方法）：将在当地医疗系统就诊及现场招募未感染肺炎链球菌疾病的研究对象随机分为两组：①疫苗接种组；②非接种组。对于接种组，医生在完成常规的问诊及治疗后，主动向患者提供肺炎疫苗的有关信息，包括疫苗的安全性、有效性以及接种的必要性；之后由病人自主决定是否接种疫苗；如果病人决定接种，医生随即提供疫苗接种服务。对于非接种组，医生在完成常规诊断后，不主动提供疫苗相关信息，如果此时病人主动提出疫苗接种要求，则同样按正常程序完成疫苗接种工作。研究收集基线资料，包括一般人口学特征、生活方式、疾病史等。随访内容包括一般情况、疾病史、医疗就诊情况及产生费用等。</w:t>
      </w:r>
    </w:p>
    <w:p>
      <w:pPr>
        <w:rPr>
          <w:rFonts w:ascii="黑体" w:hAnsi="黑体" w:eastAsia="黑体" w:cs="黑体"/>
          <w:b/>
          <w:bCs/>
          <w:sz w:val="28"/>
          <w:szCs w:val="28"/>
        </w:rPr>
      </w:pPr>
      <w:r>
        <w:rPr>
          <w:rFonts w:hint="eastAsia" w:ascii="黑体" w:hAnsi="黑体" w:eastAsia="黑体" w:cs="黑体"/>
          <w:b/>
          <w:bCs/>
          <w:sz w:val="28"/>
          <w:szCs w:val="28"/>
        </w:rPr>
        <w:t>3.样本量计算依据</w:t>
      </w:r>
    </w:p>
    <w:p>
      <w:pPr>
        <w:spacing w:line="360" w:lineRule="auto"/>
        <w:ind w:firstLine="480" w:firstLineChars="200"/>
        <w:textAlignment w:val="baseline"/>
        <w:rPr>
          <w:rFonts w:ascii="Times New Roman" w:hAnsi="Times New Roman" w:eastAsia="宋体" w:cs="Times New Roman"/>
          <w:bCs/>
          <w:sz w:val="24"/>
        </w:rPr>
      </w:pPr>
      <w:r>
        <w:rPr>
          <w:rFonts w:hint="eastAsia" w:ascii="Times New Roman" w:hAnsi="Times New Roman" w:cs="Times New Roman"/>
          <w:sz w:val="24"/>
          <w:szCs w:val="24"/>
        </w:rPr>
        <w:t>采用</w:t>
      </w:r>
      <w:r>
        <w:rPr>
          <w:rFonts w:ascii="Times New Roman" w:hAnsi="Times New Roman" w:cs="Times New Roman"/>
          <w:sz w:val="24"/>
          <w:szCs w:val="24"/>
        </w:rPr>
        <w:t>PASS15.0</w:t>
      </w:r>
      <w:r>
        <w:rPr>
          <w:rFonts w:hint="eastAsia" w:ascii="Times New Roman" w:hAnsi="Times New Roman" w:cs="Times New Roman"/>
          <w:sz w:val="24"/>
          <w:szCs w:val="24"/>
        </w:rPr>
        <w:t>软件计算样本量。</w:t>
      </w:r>
      <w:r>
        <w:rPr>
          <w:rFonts w:hint="eastAsia" w:ascii="Times New Roman" w:hAnsi="Times New Roman" w:eastAsia="宋体" w:cs="Times New Roman"/>
          <w:bCs/>
          <w:sz w:val="24"/>
        </w:rPr>
        <w:t>在检验效能为</w:t>
      </w:r>
      <w:r>
        <w:rPr>
          <w:rFonts w:ascii="Times New Roman" w:hAnsi="Times New Roman" w:eastAsia="宋体" w:cs="Times New Roman"/>
          <w:bCs/>
          <w:sz w:val="24"/>
        </w:rPr>
        <w:t>80%</w:t>
      </w:r>
      <w:r>
        <w:rPr>
          <w:rFonts w:hint="eastAsia" w:ascii="Times New Roman" w:hAnsi="Times New Roman" w:eastAsia="宋体" w:cs="Times New Roman"/>
          <w:bCs/>
          <w:sz w:val="24"/>
        </w:rPr>
        <w:t>，一类误差</w:t>
      </w:r>
      <w:r>
        <w:rPr>
          <w:rFonts w:ascii="Times New Roman" w:hAnsi="Times New Roman" w:eastAsia="宋体" w:cs="Times New Roman"/>
          <w:bCs/>
          <w:sz w:val="24"/>
        </w:rPr>
        <w:t xml:space="preserve"> (α) </w:t>
      </w:r>
      <w:r>
        <w:rPr>
          <w:rFonts w:hint="eastAsia" w:ascii="Times New Roman" w:hAnsi="Times New Roman" w:eastAsia="宋体" w:cs="Times New Roman"/>
          <w:bCs/>
          <w:sz w:val="24"/>
        </w:rPr>
        <w:t>为</w:t>
      </w:r>
      <w:r>
        <w:rPr>
          <w:rFonts w:ascii="Times New Roman" w:hAnsi="Times New Roman" w:eastAsia="宋体" w:cs="Times New Roman"/>
          <w:bCs/>
          <w:sz w:val="24"/>
        </w:rPr>
        <w:t xml:space="preserve"> 5%</w:t>
      </w:r>
      <w:r>
        <w:rPr>
          <w:rFonts w:hint="eastAsia" w:ascii="Times New Roman" w:hAnsi="Times New Roman" w:eastAsia="宋体" w:cs="Times New Roman"/>
          <w:bCs/>
          <w:sz w:val="24"/>
        </w:rPr>
        <w:t>条件下，样本量为</w:t>
      </w:r>
      <w:r>
        <w:rPr>
          <w:rFonts w:ascii="Times New Roman" w:hAnsi="Times New Roman" w:eastAsia="宋体" w:cs="Times New Roman"/>
          <w:bCs/>
          <w:sz w:val="24"/>
        </w:rPr>
        <w:t>200</w:t>
      </w:r>
      <w:r>
        <w:rPr>
          <w:rFonts w:hint="eastAsia" w:ascii="Times New Roman" w:hAnsi="Times New Roman" w:eastAsia="宋体" w:cs="Times New Roman"/>
          <w:bCs/>
          <w:sz w:val="24"/>
        </w:rPr>
        <w:t>（</w:t>
      </w:r>
      <w:r>
        <w:rPr>
          <w:rFonts w:ascii="Times New Roman" w:hAnsi="Times New Roman" w:eastAsia="宋体" w:cs="Times New Roman"/>
          <w:bCs/>
          <w:sz w:val="24"/>
        </w:rPr>
        <w:t>100</w:t>
      </w:r>
      <w:r>
        <w:rPr>
          <w:rFonts w:hint="eastAsia" w:ascii="Times New Roman" w:hAnsi="Times New Roman" w:cs="Times New Roman"/>
          <w:sz w:val="24"/>
          <w:szCs w:val="24"/>
        </w:rPr>
        <w:t>疫苗接种组</w:t>
      </w:r>
      <w:r>
        <w:rPr>
          <w:rFonts w:hint="eastAsia" w:ascii="Times New Roman" w:hAnsi="Times New Roman" w:eastAsia="宋体" w:cs="Times New Roman"/>
          <w:bCs/>
          <w:sz w:val="24"/>
        </w:rPr>
        <w:t>，</w:t>
      </w:r>
      <w:r>
        <w:rPr>
          <w:rFonts w:ascii="Times New Roman" w:hAnsi="Times New Roman" w:eastAsia="宋体" w:cs="Times New Roman"/>
          <w:bCs/>
          <w:sz w:val="24"/>
        </w:rPr>
        <w:t>100</w:t>
      </w:r>
      <w:r>
        <w:rPr>
          <w:rFonts w:hint="eastAsia" w:ascii="Times New Roman" w:hAnsi="Times New Roman" w:cs="Times New Roman"/>
          <w:sz w:val="24"/>
          <w:szCs w:val="24"/>
        </w:rPr>
        <w:t>非接种组</w:t>
      </w:r>
      <w:r>
        <w:rPr>
          <w:rFonts w:hint="eastAsia" w:ascii="Times New Roman" w:hAnsi="Times New Roman" w:eastAsia="宋体" w:cs="Times New Roman"/>
          <w:bCs/>
          <w:sz w:val="24"/>
        </w:rPr>
        <w:t>）时能检查暴露比为</w:t>
      </w:r>
      <w:r>
        <w:rPr>
          <w:rFonts w:ascii="Times New Roman" w:hAnsi="Times New Roman" w:eastAsia="宋体" w:cs="Times New Roman"/>
          <w:bCs/>
          <w:sz w:val="24"/>
        </w:rPr>
        <w:t>20%</w:t>
      </w:r>
      <w:r>
        <w:rPr>
          <w:rFonts w:hint="eastAsia" w:ascii="Times New Roman" w:hAnsi="Times New Roman" w:eastAsia="宋体" w:cs="Times New Roman"/>
          <w:bCs/>
          <w:sz w:val="24"/>
        </w:rPr>
        <w:t>，比值比（</w:t>
      </w:r>
      <w:r>
        <w:rPr>
          <w:rFonts w:ascii="Times New Roman" w:hAnsi="Times New Roman" w:eastAsia="宋体" w:cs="Times New Roman"/>
          <w:bCs/>
          <w:sz w:val="24"/>
        </w:rPr>
        <w:t>OR</w:t>
      </w:r>
      <w:r>
        <w:rPr>
          <w:rFonts w:hint="eastAsia" w:ascii="Times New Roman" w:hAnsi="Times New Roman" w:eastAsia="宋体" w:cs="Times New Roman"/>
          <w:bCs/>
          <w:sz w:val="24"/>
        </w:rPr>
        <w:t>）为</w:t>
      </w:r>
      <w:r>
        <w:rPr>
          <w:rFonts w:ascii="Times New Roman" w:hAnsi="Times New Roman" w:eastAsia="宋体" w:cs="Times New Roman"/>
          <w:bCs/>
          <w:sz w:val="24"/>
        </w:rPr>
        <w:t>1.2</w:t>
      </w:r>
      <w:r>
        <w:rPr>
          <w:rFonts w:hint="eastAsia" w:ascii="Times New Roman" w:hAnsi="Times New Roman" w:eastAsia="宋体" w:cs="Times New Roman"/>
          <w:bCs/>
          <w:sz w:val="24"/>
        </w:rPr>
        <w:t>时暴露比在两组的差异有统计学意义。考虑到可能有</w:t>
      </w:r>
      <w:r>
        <w:rPr>
          <w:rFonts w:ascii="Times New Roman" w:hAnsi="Times New Roman" w:eastAsia="宋体" w:cs="Times New Roman"/>
          <w:bCs/>
          <w:sz w:val="24"/>
        </w:rPr>
        <w:t>20%</w:t>
      </w:r>
      <w:r>
        <w:rPr>
          <w:rFonts w:hint="eastAsia" w:ascii="Times New Roman" w:hAnsi="Times New Roman" w:eastAsia="宋体" w:cs="Times New Roman"/>
          <w:bCs/>
          <w:sz w:val="24"/>
        </w:rPr>
        <w:t>的缺失值，计划实际招募</w:t>
      </w:r>
      <w:r>
        <w:rPr>
          <w:rFonts w:ascii="Times New Roman" w:hAnsi="Times New Roman" w:eastAsia="宋体" w:cs="Times New Roman"/>
          <w:bCs/>
          <w:sz w:val="24"/>
        </w:rPr>
        <w:t>240</w:t>
      </w:r>
      <w:r>
        <w:rPr>
          <w:rFonts w:hint="eastAsia" w:ascii="Times New Roman" w:hAnsi="Times New Roman" w:eastAsia="宋体" w:cs="Times New Roman"/>
          <w:bCs/>
          <w:sz w:val="24"/>
        </w:rPr>
        <w:t>人。</w:t>
      </w:r>
    </w:p>
    <w:p>
      <w:pPr>
        <w:rPr>
          <w:rFonts w:ascii="黑体" w:hAnsi="黑体" w:eastAsia="黑体" w:cs="黑体"/>
          <w:b/>
          <w:bCs/>
          <w:sz w:val="28"/>
          <w:szCs w:val="28"/>
        </w:rPr>
      </w:pPr>
      <w:r>
        <w:rPr>
          <w:rFonts w:hint="eastAsia" w:ascii="黑体" w:hAnsi="黑体" w:eastAsia="黑体" w:cs="黑体"/>
          <w:b/>
          <w:bCs/>
          <w:sz w:val="28"/>
          <w:szCs w:val="28"/>
        </w:rPr>
        <w:t>4.招募要求</w:t>
      </w:r>
    </w:p>
    <w:p>
      <w:pPr>
        <w:spacing w:line="360" w:lineRule="auto"/>
        <w:textAlignment w:val="baseline"/>
        <w:rPr>
          <w:rFonts w:ascii="Times New Roman" w:hAnsi="Times New Roman" w:eastAsia="宋体" w:cs="Times New Roman"/>
          <w:bCs/>
          <w:sz w:val="24"/>
        </w:rPr>
      </w:pPr>
      <w:r>
        <w:rPr>
          <w:rFonts w:hint="eastAsia" w:ascii="Times New Roman" w:hAnsi="Times New Roman" w:cs="Times New Roman"/>
          <w:kern w:val="0"/>
          <w:sz w:val="24"/>
          <w:szCs w:val="24"/>
        </w:rPr>
        <w:t>①</w:t>
      </w:r>
      <w:r>
        <w:rPr>
          <w:rFonts w:hint="eastAsia" w:ascii="Times New Roman" w:hAnsi="Times New Roman" w:eastAsia="宋体" w:cs="Times New Roman"/>
          <w:bCs/>
          <w:sz w:val="24"/>
        </w:rPr>
        <w:t>儿童组年龄要求：2月龄-5周岁（6 周岁生日前）；</w:t>
      </w:r>
    </w:p>
    <w:p>
      <w:pPr>
        <w:spacing w:line="360" w:lineRule="auto"/>
        <w:textAlignment w:val="baseline"/>
        <w:rPr>
          <w:rStyle w:val="15"/>
          <w:rFonts w:ascii="Times New Roman" w:hAnsi="Times New Roman" w:eastAsia="宋体" w:cs="Times New Roman"/>
          <w:b w:val="0"/>
          <w:bCs w:val="0"/>
          <w:sz w:val="24"/>
          <w:szCs w:val="24"/>
        </w:rPr>
      </w:pPr>
      <w:r>
        <w:rPr>
          <w:rFonts w:hint="eastAsia" w:ascii="Times New Roman" w:hAnsi="Times New Roman" w:cs="Times New Roman"/>
          <w:kern w:val="0"/>
          <w:sz w:val="24"/>
          <w:szCs w:val="24"/>
        </w:rPr>
        <w:t>②</w:t>
      </w:r>
      <w:r>
        <w:rPr>
          <w:rFonts w:hint="eastAsia" w:ascii="Times New Roman" w:hAnsi="Times New Roman" w:eastAsia="宋体" w:cs="Times New Roman"/>
          <w:bCs/>
          <w:sz w:val="24"/>
        </w:rPr>
        <w:t>老年人组年龄要求：</w:t>
      </w:r>
      <w:r>
        <w:rPr>
          <w:rStyle w:val="15"/>
          <w:rFonts w:hint="eastAsia" w:ascii="Times New Roman" w:hAnsi="Times New Roman" w:eastAsia="宋体" w:cs="Times New Roman"/>
          <w:b w:val="0"/>
          <w:bCs w:val="0"/>
          <w:sz w:val="24"/>
          <w:szCs w:val="24"/>
        </w:rPr>
        <w:t>≥65岁；</w:t>
      </w:r>
    </w:p>
    <w:p>
      <w:pPr>
        <w:spacing w:line="360" w:lineRule="auto"/>
        <w:textAlignment w:val="baseline"/>
        <w:rPr>
          <w:rFonts w:ascii="Times New Roman" w:hAnsi="Times New Roman" w:eastAsia="宋体" w:cs="Times New Roman"/>
          <w:bCs/>
          <w:sz w:val="24"/>
        </w:rPr>
      </w:pPr>
      <w:r>
        <w:rPr>
          <w:rFonts w:hint="eastAsia" w:ascii="Times New Roman" w:hAnsi="Times New Roman" w:eastAsia="宋体" w:cs="Times New Roman"/>
          <w:bCs/>
          <w:sz w:val="24"/>
        </w:rPr>
        <w:t>③</w:t>
      </w:r>
      <w:r>
        <w:rPr>
          <w:rFonts w:hint="eastAsia" w:ascii="Times New Roman" w:hAnsi="Times New Roman" w:cs="Times New Roman"/>
          <w:sz w:val="24"/>
          <w:szCs w:val="24"/>
        </w:rPr>
        <w:t>疫苗接种组</w:t>
      </w:r>
      <w:r>
        <w:rPr>
          <w:rFonts w:hint="eastAsia" w:ascii="Times New Roman" w:hAnsi="Times New Roman" w:eastAsia="宋体" w:cs="Times New Roman"/>
          <w:bCs/>
          <w:sz w:val="24"/>
        </w:rPr>
        <w:t>和</w:t>
      </w:r>
      <w:r>
        <w:rPr>
          <w:rFonts w:hint="eastAsia" w:ascii="Times New Roman" w:hAnsi="Times New Roman" w:cs="Times New Roman"/>
          <w:sz w:val="24"/>
          <w:szCs w:val="24"/>
        </w:rPr>
        <w:t>非接种组</w:t>
      </w:r>
      <w:r>
        <w:rPr>
          <w:rFonts w:hint="eastAsia" w:ascii="Times New Roman" w:hAnsi="Times New Roman" w:eastAsia="宋体" w:cs="Times New Roman"/>
          <w:bCs/>
          <w:sz w:val="24"/>
        </w:rPr>
        <w:t>各招募</w:t>
      </w:r>
      <w:r>
        <w:rPr>
          <w:rFonts w:ascii="Times New Roman" w:hAnsi="Times New Roman" w:eastAsia="宋体" w:cs="Times New Roman"/>
          <w:bCs/>
          <w:sz w:val="24"/>
        </w:rPr>
        <w:t>120</w:t>
      </w:r>
      <w:r>
        <w:rPr>
          <w:rFonts w:hint="eastAsia" w:ascii="Times New Roman" w:hAnsi="Times New Roman" w:eastAsia="宋体" w:cs="Times New Roman"/>
          <w:bCs/>
          <w:sz w:val="24"/>
        </w:rPr>
        <w:t>人；</w:t>
      </w:r>
    </w:p>
    <w:p>
      <w:pPr>
        <w:spacing w:line="360" w:lineRule="auto"/>
        <w:textAlignment w:val="baseline"/>
        <w:rPr>
          <w:rFonts w:ascii="Times New Roman" w:hAnsi="Times New Roman" w:eastAsia="宋体" w:cs="Times New Roman"/>
          <w:bCs/>
          <w:sz w:val="24"/>
        </w:rPr>
      </w:pPr>
      <w:r>
        <w:rPr>
          <w:rFonts w:hint="eastAsia" w:ascii="Times New Roman" w:hAnsi="Times New Roman" w:eastAsia="宋体" w:cs="Times New Roman"/>
          <w:bCs/>
          <w:sz w:val="24"/>
        </w:rPr>
        <w:t>④性别要求：男女各半；</w:t>
      </w:r>
    </w:p>
    <w:p>
      <w:pPr>
        <w:spacing w:line="360" w:lineRule="auto"/>
        <w:textAlignment w:val="baseline"/>
        <w:rPr>
          <w:rFonts w:ascii="Times New Roman" w:hAnsi="Times New Roman" w:eastAsia="宋体" w:cs="Times New Roman"/>
          <w:bCs/>
          <w:sz w:val="24"/>
        </w:rPr>
      </w:pPr>
      <w:r>
        <w:rPr>
          <w:rFonts w:hint="eastAsia" w:ascii="Times New Roman" w:hAnsi="Times New Roman" w:eastAsia="宋体" w:cs="Times New Roman"/>
          <w:bCs/>
          <w:sz w:val="24"/>
        </w:rPr>
        <w:t>⑤未曾感染过肺炎链球菌。</w:t>
      </w:r>
    </w:p>
    <w:p>
      <w:pPr>
        <w:adjustRightInd w:val="0"/>
        <w:snapToGrid w:val="0"/>
        <w:spacing w:line="360" w:lineRule="auto"/>
        <w:ind w:firstLine="482" w:firstLineChars="200"/>
        <w:rPr>
          <w:rStyle w:val="15"/>
          <w:rFonts w:ascii="Times New Roman" w:hAnsi="Times New Roman" w:eastAsia="宋体" w:cs="Times New Roman"/>
          <w:sz w:val="24"/>
          <w:szCs w:val="24"/>
        </w:rPr>
      </w:pPr>
    </w:p>
    <w:p>
      <w:pPr>
        <w:pStyle w:val="3"/>
      </w:pPr>
      <w:bookmarkStart w:id="90" w:name="_Toc26866"/>
      <w:bookmarkStart w:id="91" w:name="_Toc24092"/>
      <w:bookmarkStart w:id="92" w:name="_Toc19172"/>
      <w:bookmarkStart w:id="93" w:name="_Toc27570"/>
      <w:bookmarkStart w:id="94" w:name="_Toc4589"/>
      <w:r>
        <w:rPr>
          <w:rFonts w:hint="eastAsia"/>
        </w:rPr>
        <w:t>3.3初步评估成本效益</w:t>
      </w:r>
      <w:bookmarkEnd w:id="90"/>
      <w:bookmarkEnd w:id="91"/>
      <w:bookmarkEnd w:id="92"/>
      <w:bookmarkEnd w:id="93"/>
      <w:bookmarkEnd w:id="94"/>
    </w:p>
    <w:p>
      <w:pPr>
        <w:pStyle w:val="4"/>
      </w:pPr>
      <w:bookmarkStart w:id="95" w:name="_Toc9961"/>
      <w:bookmarkStart w:id="96" w:name="_Toc23959"/>
      <w:bookmarkStart w:id="97" w:name="_Toc29407"/>
      <w:bookmarkStart w:id="98" w:name="_Toc28198"/>
      <w:bookmarkStart w:id="99" w:name="_Toc26920"/>
      <w:r>
        <w:rPr>
          <w:rFonts w:hint="eastAsia"/>
        </w:rPr>
        <w:t>3.3.1医疗</w:t>
      </w:r>
      <w:bookmarkEnd w:id="95"/>
      <w:r>
        <w:rPr>
          <w:rFonts w:hint="eastAsia"/>
        </w:rPr>
        <w:t>、家庭、社会成本</w:t>
      </w:r>
      <w:bookmarkEnd w:id="96"/>
      <w:bookmarkEnd w:id="97"/>
      <w:bookmarkEnd w:id="98"/>
      <w:bookmarkEnd w:id="99"/>
    </w:p>
    <w:p>
      <w:pPr>
        <w:pStyle w:val="18"/>
        <w:spacing w:line="360" w:lineRule="auto"/>
        <w:ind w:firstLine="480"/>
        <w:textAlignment w:val="baseline"/>
        <w:rPr>
          <w:rFonts w:ascii="Times New Roman" w:hAnsi="Times New Roman" w:cs="Times New Roman"/>
          <w:kern w:val="0"/>
          <w:sz w:val="24"/>
          <w:szCs w:val="24"/>
        </w:rPr>
      </w:pPr>
      <w:r>
        <w:rPr>
          <w:rFonts w:hint="eastAsia" w:ascii="Times New Roman" w:hAnsi="Times New Roman" w:cs="Times New Roman"/>
          <w:kern w:val="0"/>
          <w:sz w:val="24"/>
          <w:szCs w:val="24"/>
        </w:rPr>
        <w:t>评估由于儿童和老年人患肺炎链球菌性疾病及其并发症而导致其病情加重，评估患者治疗期间发生的直接医疗成本，包括提供服务的费用（医药费、住院费、预防经费）和接受服务的费用（患者及陪护人员的差旅费、伙食费、营养食品费等等）。同时，由于儿童和老年人患肺炎链球菌性疾病及其并发症导致病情加重对其家庭和社会的间接影响，包括因病而引起的过早死亡损失的工作时间；陪护人员、亲友损失的工作时间；教育投资的减少等等。尤其关注低收入患者的家庭疾病负担状况以及由此导致的因病致贫、因病返贫等现象。</w:t>
      </w:r>
    </w:p>
    <w:p>
      <w:pPr>
        <w:pStyle w:val="18"/>
        <w:spacing w:line="360" w:lineRule="auto"/>
        <w:ind w:firstLine="643"/>
        <w:textAlignment w:val="baseline"/>
        <w:rPr>
          <w:rStyle w:val="28"/>
        </w:rPr>
      </w:pPr>
    </w:p>
    <w:p>
      <w:pPr>
        <w:pStyle w:val="18"/>
        <w:spacing w:line="360" w:lineRule="auto"/>
        <w:ind w:firstLine="0" w:firstLineChars="0"/>
        <w:textAlignment w:val="baseline"/>
        <w:rPr>
          <w:b/>
          <w:sz w:val="32"/>
        </w:rPr>
      </w:pPr>
      <w:bookmarkStart w:id="100" w:name="_Toc25306"/>
      <w:bookmarkStart w:id="101" w:name="_Toc20421"/>
      <w:bookmarkStart w:id="102" w:name="_Toc15317"/>
      <w:r>
        <w:rPr>
          <w:rStyle w:val="28"/>
          <w:rFonts w:hint="eastAsia"/>
        </w:rPr>
        <w:t>3.3.2成本效益及疾病负担分析</w:t>
      </w:r>
      <w:bookmarkEnd w:id="100"/>
      <w:bookmarkEnd w:id="101"/>
      <w:bookmarkEnd w:id="102"/>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于3、6及1</w:t>
      </w:r>
      <w:r>
        <w:rPr>
          <w:rFonts w:ascii="Times New Roman" w:hAnsi="Times New Roman" w:cs="Times New Roman"/>
          <w:sz w:val="24"/>
          <w:szCs w:val="24"/>
        </w:rPr>
        <w:t>2</w:t>
      </w:r>
      <w:r>
        <w:rPr>
          <w:rFonts w:hint="eastAsia" w:ascii="Times New Roman" w:hAnsi="Times New Roman" w:cs="Times New Roman"/>
          <w:sz w:val="24"/>
          <w:szCs w:val="24"/>
        </w:rPr>
        <w:t>个月对研究对象实施随访，其内容包括：接种疫苗后</w:t>
      </w:r>
      <w:r>
        <w:rPr>
          <w:rFonts w:hint="eastAsia" w:ascii="Times New Roman" w:hAnsi="Times New Roman" w:cs="Times New Roman"/>
          <w:kern w:val="0"/>
          <w:sz w:val="24"/>
          <w:szCs w:val="24"/>
        </w:rPr>
        <w:t>患者</w:t>
      </w:r>
      <w:r>
        <w:rPr>
          <w:rFonts w:ascii="Times New Roman" w:hAnsi="Times New Roman" w:cs="Times New Roman"/>
          <w:sz w:val="24"/>
          <w:szCs w:val="24"/>
        </w:rPr>
        <w:t>肺炎链</w:t>
      </w:r>
      <w:r>
        <w:rPr>
          <w:rFonts w:ascii="Times New Roman" w:hAnsi="Times New Roman" w:cs="Times New Roman"/>
          <w:kern w:val="0"/>
          <w:sz w:val="24"/>
          <w:szCs w:val="24"/>
        </w:rPr>
        <w:t>球菌</w:t>
      </w:r>
      <w:r>
        <w:rPr>
          <w:rFonts w:hint="eastAsia" w:ascii="Times New Roman" w:hAnsi="Times New Roman" w:cs="Times New Roman"/>
          <w:kern w:val="0"/>
          <w:sz w:val="24"/>
          <w:szCs w:val="24"/>
        </w:rPr>
        <w:t>疾病</w:t>
      </w:r>
      <w:r>
        <w:rPr>
          <w:rFonts w:hint="eastAsia" w:ascii="Times New Roman" w:hAnsi="Times New Roman" w:cs="Times New Roman"/>
          <w:sz w:val="24"/>
          <w:szCs w:val="24"/>
        </w:rPr>
        <w:t>就诊次数和疾病负担等指标是否发生改变；计算患者预防成本效益研究指标：</w:t>
      </w:r>
      <w:r>
        <w:rPr>
          <w:rFonts w:hint="eastAsia" w:ascii="Times New Roman" w:hAnsi="Times New Roman" w:eastAsia="宋体" w:cs="Times New Roman"/>
          <w:kern w:val="0"/>
          <w:sz w:val="24"/>
          <w:szCs w:val="24"/>
        </w:rPr>
        <w:t>①</w:t>
      </w:r>
      <w:r>
        <w:rPr>
          <w:rFonts w:hint="eastAsia" w:ascii="Times New Roman" w:hAnsi="Times New Roman" w:cs="Times New Roman"/>
          <w:sz w:val="24"/>
          <w:szCs w:val="24"/>
        </w:rPr>
        <w:t>成本</w:t>
      </w:r>
      <w:r>
        <w:rPr>
          <w:rFonts w:ascii="Times New Roman" w:hAnsi="Times New Roman" w:cs="Times New Roman"/>
          <w:sz w:val="24"/>
          <w:szCs w:val="24"/>
        </w:rPr>
        <w:t>=</w:t>
      </w:r>
      <w:r>
        <w:rPr>
          <w:rFonts w:hint="eastAsia" w:ascii="Times New Roman" w:hAnsi="Times New Roman" w:cs="Times New Roman"/>
          <w:sz w:val="24"/>
          <w:szCs w:val="24"/>
        </w:rPr>
        <w:t>疫苗成本</w:t>
      </w:r>
      <w:r>
        <w:rPr>
          <w:rFonts w:ascii="Times New Roman" w:hAnsi="Times New Roman" w:cs="Times New Roman"/>
          <w:sz w:val="24"/>
          <w:szCs w:val="24"/>
        </w:rPr>
        <w:t>+</w:t>
      </w:r>
      <w:r>
        <w:rPr>
          <w:rFonts w:hint="eastAsia" w:ascii="Times New Roman" w:hAnsi="Times New Roman" w:cs="Times New Roman"/>
          <w:sz w:val="24"/>
          <w:szCs w:val="24"/>
        </w:rPr>
        <w:t>接种费用；</w:t>
      </w:r>
      <w:r>
        <w:rPr>
          <w:rFonts w:hint="eastAsia" w:ascii="Times New Roman" w:hAnsi="Times New Roman" w:eastAsia="宋体" w:cs="Times New Roman"/>
          <w:kern w:val="0"/>
          <w:sz w:val="24"/>
          <w:szCs w:val="24"/>
        </w:rPr>
        <w:t>②</w:t>
      </w:r>
      <w:r>
        <w:rPr>
          <w:rFonts w:hint="eastAsia" w:ascii="Times New Roman" w:hAnsi="Times New Roman" w:cs="Times New Roman"/>
          <w:sz w:val="24"/>
          <w:szCs w:val="24"/>
        </w:rPr>
        <w:t>接种疫苗效益</w:t>
      </w:r>
      <w:r>
        <w:rPr>
          <w:rFonts w:ascii="Times New Roman" w:hAnsi="Times New Roman" w:cs="Times New Roman"/>
          <w:sz w:val="24"/>
          <w:szCs w:val="24"/>
        </w:rPr>
        <w:t>=</w:t>
      </w:r>
      <w:r>
        <w:rPr>
          <w:rFonts w:hint="eastAsia" w:ascii="Times New Roman" w:hAnsi="Times New Roman" w:cs="Times New Roman"/>
          <w:sz w:val="24"/>
          <w:szCs w:val="24"/>
        </w:rPr>
        <w:t>非疫苗组医疗费用</w:t>
      </w:r>
      <w:r>
        <w:rPr>
          <w:rFonts w:ascii="Times New Roman" w:hAnsi="Times New Roman" w:cs="Times New Roman"/>
          <w:sz w:val="24"/>
          <w:szCs w:val="24"/>
        </w:rPr>
        <w:t>-</w:t>
      </w:r>
      <w:r>
        <w:rPr>
          <w:rFonts w:hint="eastAsia" w:ascii="Times New Roman" w:hAnsi="Times New Roman" w:cs="Times New Roman"/>
          <w:sz w:val="24"/>
          <w:szCs w:val="24"/>
        </w:rPr>
        <w:t>疫苗组医疗费用；</w:t>
      </w:r>
      <w:r>
        <w:rPr>
          <w:rFonts w:hint="eastAsia" w:ascii="Times New Roman" w:hAnsi="Times New Roman" w:eastAsia="宋体" w:cs="Times New Roman"/>
          <w:kern w:val="0"/>
          <w:sz w:val="24"/>
          <w:szCs w:val="24"/>
        </w:rPr>
        <w:t>③</w:t>
      </w:r>
      <w:r>
        <w:rPr>
          <w:rFonts w:hint="eastAsia" w:ascii="Times New Roman" w:hAnsi="Times New Roman" w:cs="Times New Roman"/>
          <w:sz w:val="24"/>
          <w:szCs w:val="24"/>
        </w:rPr>
        <w:t>接种疫苗后成本效益</w:t>
      </w:r>
      <w:r>
        <w:rPr>
          <w:rFonts w:ascii="Times New Roman" w:hAnsi="Times New Roman" w:cs="Times New Roman"/>
          <w:sz w:val="24"/>
          <w:szCs w:val="24"/>
        </w:rPr>
        <w:t>=</w:t>
      </w:r>
      <w:r>
        <w:rPr>
          <w:rFonts w:hint="eastAsia" w:ascii="Times New Roman" w:hAnsi="Times New Roman" w:cs="Times New Roman"/>
          <w:sz w:val="24"/>
          <w:szCs w:val="24"/>
        </w:rPr>
        <w:t>接种后效益</w:t>
      </w:r>
      <w:r>
        <w:rPr>
          <w:rFonts w:ascii="Times New Roman" w:hAnsi="Times New Roman" w:cs="Times New Roman"/>
          <w:sz w:val="24"/>
          <w:szCs w:val="24"/>
        </w:rPr>
        <w:t>/</w:t>
      </w:r>
      <w:r>
        <w:rPr>
          <w:rFonts w:hint="eastAsia" w:ascii="Times New Roman" w:hAnsi="Times New Roman" w:cs="Times New Roman"/>
          <w:sz w:val="24"/>
          <w:szCs w:val="24"/>
        </w:rPr>
        <w:t>接种疫苗费用等；了解信息干预对疫苗接种率的影响；对接种疫苗造成的社会成本收益进行量化分析；着重研究干预政策对中低收入患者家庭疾病负担的改善情况。</w:t>
      </w:r>
    </w:p>
    <w:p>
      <w:pPr>
        <w:pStyle w:val="2"/>
      </w:pPr>
      <w:bookmarkStart w:id="103" w:name="_Toc19678"/>
      <w:bookmarkStart w:id="104" w:name="_Toc14899"/>
      <w:bookmarkStart w:id="105" w:name="_Toc10159"/>
      <w:bookmarkStart w:id="106" w:name="_Toc7844"/>
      <w:bookmarkStart w:id="107" w:name="_Toc4263"/>
      <w:r>
        <w:rPr>
          <w:rFonts w:hint="eastAsia"/>
        </w:rPr>
        <w:t>四、技术路线</w:t>
      </w:r>
      <w:bookmarkEnd w:id="103"/>
      <w:bookmarkEnd w:id="104"/>
      <w:bookmarkEnd w:id="105"/>
      <w:bookmarkEnd w:id="106"/>
      <w:bookmarkEnd w:id="107"/>
    </w:p>
    <w:p>
      <w:pPr>
        <w:pStyle w:val="3"/>
        <w:rPr>
          <w:rFonts w:eastAsiaTheme="minorEastAsia"/>
          <w:b w:val="0"/>
        </w:rPr>
      </w:pPr>
      <w:bookmarkStart w:id="108" w:name="_Toc30021"/>
      <w:bookmarkStart w:id="109" w:name="_Toc5593"/>
      <w:bookmarkStart w:id="110" w:name="_Toc2753"/>
      <w:bookmarkStart w:id="111" w:name="_Toc27089"/>
      <w:r>
        <w:t xml:space="preserve">4.1 </w:t>
      </w:r>
      <w:r>
        <w:rPr>
          <w:rFonts w:hint="eastAsia"/>
        </w:rPr>
        <w:t>肺炎疫苗接种率调查</w:t>
      </w:r>
      <w:bookmarkEnd w:id="108"/>
      <w:bookmarkEnd w:id="109"/>
      <w:bookmarkEnd w:id="110"/>
      <w:bookmarkEnd w:id="111"/>
      <w:bookmarkStart w:id="112" w:name="_Toc11351"/>
      <w:bookmarkStart w:id="113" w:name="_Toc108606668"/>
      <w:bookmarkStart w:id="114" w:name="_Toc13283"/>
      <w:bookmarkStart w:id="115" w:name="_Toc117696714"/>
    </w:p>
    <w:p>
      <w:pPr>
        <w:rPr>
          <w:rFonts w:hint="eastAsia" w:eastAsiaTheme="minorEastAsia"/>
          <w:lang w:eastAsia="zh-CN"/>
        </w:rPr>
      </w:pPr>
      <w:ins w:id="176" w:author="Yanhy" w:date="2023-11-30T10:10:33Z">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-328930</wp:posOffset>
              </wp:positionH>
              <wp:positionV relativeFrom="paragraph">
                <wp:posOffset>2540</wp:posOffset>
              </wp:positionV>
              <wp:extent cx="5596890" cy="6478270"/>
              <wp:effectExtent l="0" t="0" r="3810" b="8255"/>
              <wp:wrapSquare wrapText="bothSides"/>
              <wp:docPr id="4" name="图片 4" descr="路线图(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路线图(2)_01"/>
                      <pic:cNvPicPr>
                        <a:picLocks noChangeAspect="1"/>
                      </pic:cNvPicPr>
                    </pic:nvPicPr>
                    <pic:blipFill>
                      <a:blip r:embed="rId4"/>
                      <a:srcRect b="40089"/>
                      <a:stretch>
                        <a:fillRect/>
                      </a:stretch>
                    </pic:blipFill>
                    <pic:spPr>
                      <a:xfrm>
                        <a:off x="0" y="0"/>
                        <a:ext cx="5596890" cy="6478270"/>
                      </a:xfrm>
                      <a:prstGeom prst="rect">
                        <a:avLst/>
                      </a:prstGeom>
                    </pic:spPr>
                  </pic:pic>
                </a:graphicData>
              </a:graphic>
            </wp:anchor>
          </w:drawing>
        </w:r>
      </w:ins>
    </w:p>
    <w:p>
      <w:pPr>
        <w:pStyle w:val="3"/>
      </w:pPr>
      <w:bookmarkStart w:id="116" w:name="_Toc10863"/>
      <w:bookmarkStart w:id="117" w:name="_Toc15374"/>
      <w:bookmarkStart w:id="118" w:name="_Toc24681"/>
      <w:bookmarkStart w:id="119" w:name="_Toc23772"/>
      <w:r>
        <w:t xml:space="preserve">4.2 </w:t>
      </w:r>
      <w:r>
        <w:rPr>
          <w:rFonts w:hint="eastAsia"/>
        </w:rPr>
        <w:t>疫苗接种效果评价和成本效益评估</w:t>
      </w:r>
      <w:bookmarkEnd w:id="116"/>
      <w:bookmarkEnd w:id="117"/>
      <w:bookmarkEnd w:id="118"/>
      <w:bookmarkEnd w:id="119"/>
      <w:bookmarkStart w:id="120" w:name="_Toc30939"/>
    </w:p>
    <w:p>
      <w:r>
        <w:rPr>
          <w:rFonts w:hint="eastAsia"/>
        </w:rPr>
        <w:drawing>
          <wp:inline distT="0" distB="0" distL="114300" distR="114300">
            <wp:extent cx="5888355" cy="7027545"/>
            <wp:effectExtent l="0" t="0" r="17145" b="1905"/>
            <wp:docPr id="1" name="图片 1" descr="路线图(2)(2)(2)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路线图(2)(2)(2)_02"/>
                    <pic:cNvPicPr>
                      <a:picLocks noChangeAspect="1"/>
                    </pic:cNvPicPr>
                  </pic:nvPicPr>
                  <pic:blipFill>
                    <a:blip r:embed="rId5"/>
                    <a:srcRect t="6012" b="21149"/>
                    <a:stretch>
                      <a:fillRect/>
                    </a:stretch>
                  </pic:blipFill>
                  <pic:spPr>
                    <a:xfrm>
                      <a:off x="0" y="0"/>
                      <a:ext cx="5888355" cy="7027545"/>
                    </a:xfrm>
                    <a:prstGeom prst="rect">
                      <a:avLst/>
                    </a:prstGeom>
                  </pic:spPr>
                </pic:pic>
              </a:graphicData>
            </a:graphic>
          </wp:inline>
        </w:drawing>
      </w:r>
      <w:bookmarkStart w:id="121" w:name="_Toc6815"/>
    </w:p>
    <w:p/>
    <w:p>
      <w:pPr>
        <w:rPr>
          <w:del w:id="178" w:author="Yanhy" w:date="2023-11-30T10:17:52Z"/>
        </w:rPr>
      </w:pPr>
    </w:p>
    <w:p>
      <w:pPr>
        <w:rPr>
          <w:del w:id="179" w:author="Yanhy" w:date="2023-11-30T10:17:52Z"/>
        </w:rPr>
      </w:pPr>
    </w:p>
    <w:p>
      <w:pPr>
        <w:rPr>
          <w:del w:id="180" w:author="Yanhy" w:date="2023-11-30T10:17:52Z"/>
        </w:rPr>
      </w:pPr>
    </w:p>
    <w:p>
      <w:pPr>
        <w:pStyle w:val="2"/>
      </w:pPr>
      <w:bookmarkStart w:id="122" w:name="_Toc25832"/>
      <w:bookmarkStart w:id="123" w:name="_Toc14291"/>
      <w:r>
        <w:rPr>
          <w:rFonts w:hint="eastAsia"/>
        </w:rPr>
        <w:t>五</w:t>
      </w:r>
      <w:r>
        <w:t>、质量控制</w:t>
      </w:r>
      <w:bookmarkEnd w:id="112"/>
      <w:bookmarkEnd w:id="113"/>
      <w:bookmarkEnd w:id="114"/>
      <w:bookmarkEnd w:id="115"/>
      <w:bookmarkEnd w:id="120"/>
      <w:bookmarkEnd w:id="121"/>
      <w:bookmarkEnd w:id="122"/>
      <w:bookmarkEnd w:id="123"/>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调查方案必须经权威专家论证后方可正式实施。</w:t>
      </w:r>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质控员对医院电子记录完整性、逻辑性进行检查，对有错误和缺失的数据，要及时与调查人员联系进行补充，核对无误后，由录入员和质控员签字回收。</w:t>
      </w:r>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电子信息录入后，由暨南大学统计人员进行数据汇总与清洗，整理为数据总库，汇总与清洗过程均由两人负责，对录入的数据进行核对和逻辑校验。对有错误和缺失的数据，要及时与调查人员联系，核实情况并及时填补。</w:t>
      </w:r>
    </w:p>
    <w:p>
      <w:pPr>
        <w:pStyle w:val="2"/>
      </w:pPr>
      <w:bookmarkStart w:id="124" w:name="_Toc7864"/>
      <w:bookmarkStart w:id="125" w:name="_Toc23352"/>
      <w:bookmarkStart w:id="126" w:name="_Toc3592"/>
      <w:bookmarkStart w:id="127" w:name="_Toc117696715"/>
      <w:bookmarkStart w:id="128" w:name="_Toc26072"/>
      <w:bookmarkStart w:id="129" w:name="_Toc108606669"/>
      <w:bookmarkStart w:id="130" w:name="_Toc3258"/>
      <w:bookmarkStart w:id="131" w:name="_Toc15255"/>
      <w:r>
        <w:rPr>
          <w:rFonts w:hint="eastAsia"/>
        </w:rPr>
        <w:t>六</w:t>
      </w:r>
      <w:r>
        <w:t>、伦理审核</w:t>
      </w:r>
      <w:bookmarkEnd w:id="124"/>
      <w:bookmarkEnd w:id="125"/>
      <w:bookmarkEnd w:id="126"/>
      <w:bookmarkEnd w:id="127"/>
      <w:bookmarkEnd w:id="128"/>
      <w:bookmarkEnd w:id="129"/>
      <w:bookmarkEnd w:id="130"/>
      <w:bookmarkEnd w:id="131"/>
    </w:p>
    <w:p>
      <w:pPr>
        <w:adjustRightInd w:val="0"/>
        <w:snapToGrid w:val="0"/>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本调查遵循效用原则、尊重原则、公正原则、共济原则，调查方案在项目开展前将通过暨南大学基础医学与公共卫生学院的医学伦理委员会审核和批准。 </w:t>
      </w:r>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sz w:val="24"/>
          <w:szCs w:val="24"/>
        </w:rPr>
        <w:t>本调查在数据分析过程中仅使用调查编号，所有资料仅限于研究使用。受种者信息将受到严格保密，所有资料未经受种者同意不能供第三方使用或用于其他商业目的。</w:t>
      </w:r>
    </w:p>
    <w:p>
      <w:pPr>
        <w:pStyle w:val="2"/>
      </w:pPr>
      <w:bookmarkStart w:id="132" w:name="_Toc21750"/>
      <w:bookmarkStart w:id="133" w:name="_Toc108606670"/>
      <w:bookmarkStart w:id="134" w:name="_Toc21359"/>
      <w:bookmarkStart w:id="135" w:name="_Toc18787"/>
      <w:bookmarkStart w:id="136" w:name="_Toc117696716"/>
      <w:bookmarkStart w:id="137" w:name="_Toc17340"/>
      <w:bookmarkStart w:id="138" w:name="_Toc25669"/>
      <w:bookmarkStart w:id="139" w:name="_Toc8062"/>
      <w:r>
        <w:rPr>
          <w:rFonts w:hint="eastAsia"/>
        </w:rPr>
        <w:t>七</w:t>
      </w:r>
      <w:r>
        <w:t>、组织分工</w:t>
      </w:r>
      <w:bookmarkEnd w:id="132"/>
      <w:bookmarkEnd w:id="133"/>
      <w:bookmarkEnd w:id="134"/>
      <w:bookmarkEnd w:id="135"/>
      <w:bookmarkEnd w:id="136"/>
      <w:bookmarkEnd w:id="137"/>
      <w:bookmarkEnd w:id="138"/>
      <w:bookmarkEnd w:id="139"/>
    </w:p>
    <w:p>
      <w:pPr>
        <w:adjustRightInd w:val="0"/>
        <w:snapToGrid w:val="0"/>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暨南大学疾病预防控制研究院负责组织开展本次调查，并提前对调查员进行统一培训。</w:t>
      </w:r>
    </w:p>
    <w:p>
      <w:pPr>
        <w:adjustRightInd w:val="0"/>
        <w:snapToGrid w:val="0"/>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相关省疾病预防控制中心负责组织协调，确定参与本次调查的县（区）、人员培训及技术指导、组织具体的实施、数据质控、资料汇总。</w:t>
      </w:r>
    </w:p>
    <w:p>
      <w:pPr>
        <w:adjustRightInd w:val="0"/>
        <w:snapToGrid w:val="0"/>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相关市级疾病预防控制中心负责本级人员访谈，负责进行现场督导、数据库录入、质控、信息上报。</w:t>
      </w:r>
    </w:p>
    <w:p>
      <w:pPr>
        <w:adjustRightInd w:val="0"/>
        <w:snapToGrid w:val="0"/>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相关县级疾病预防控制中心负责辖区内老年人以及25个村的125名儿童的现场接种率调查，并将调查结果与免疫规划信息管理平台采集的预防接种个案进行比对；负责本级人员和辖区5名接种单位医务人员访谈以及相关数据库的录入上报工作。</w:t>
      </w:r>
    </w:p>
    <w:p>
      <w:pPr>
        <w:pStyle w:val="2"/>
      </w:pPr>
      <w:bookmarkStart w:id="140" w:name="_Toc32099"/>
      <w:bookmarkStart w:id="141" w:name="_Toc117696717"/>
      <w:bookmarkStart w:id="142" w:name="_Toc22987"/>
      <w:bookmarkStart w:id="143" w:name="_Toc20918"/>
      <w:bookmarkStart w:id="144" w:name="_Toc108606671"/>
      <w:bookmarkStart w:id="145" w:name="_Toc17839"/>
      <w:bookmarkStart w:id="146" w:name="_Toc25549"/>
      <w:bookmarkStart w:id="147" w:name="_Toc24223"/>
      <w:r>
        <w:rPr>
          <w:rFonts w:hint="eastAsia"/>
        </w:rPr>
        <w:t>八</w:t>
      </w:r>
      <w:r>
        <w:t>、进度安排</w:t>
      </w:r>
      <w:bookmarkEnd w:id="140"/>
      <w:bookmarkEnd w:id="141"/>
      <w:bookmarkEnd w:id="142"/>
      <w:bookmarkEnd w:id="143"/>
      <w:bookmarkEnd w:id="144"/>
      <w:bookmarkEnd w:id="145"/>
      <w:bookmarkEnd w:id="146"/>
      <w:bookmarkEnd w:id="147"/>
    </w:p>
    <w:tbl>
      <w:tblPr>
        <w:tblStyle w:val="12"/>
        <w:tblW w:w="8359" w:type="dxa"/>
        <w:tblInd w:w="0" w:type="dxa"/>
        <w:tblLayout w:type="autofit"/>
        <w:tblCellMar>
          <w:top w:w="0" w:type="dxa"/>
          <w:left w:w="108" w:type="dxa"/>
          <w:bottom w:w="0" w:type="dxa"/>
          <w:right w:w="108" w:type="dxa"/>
        </w:tblCellMar>
      </w:tblPr>
      <w:tblGrid>
        <w:gridCol w:w="2830"/>
        <w:gridCol w:w="5529"/>
      </w:tblGrid>
      <w:tr>
        <w:tblPrEx>
          <w:tblCellMar>
            <w:top w:w="0" w:type="dxa"/>
            <w:left w:w="108" w:type="dxa"/>
            <w:bottom w:w="0" w:type="dxa"/>
            <w:right w:w="108" w:type="dxa"/>
          </w:tblCellMar>
        </w:tblPrEx>
        <w:trPr>
          <w:trHeight w:val="288" w:hRule="atLeast"/>
        </w:trPr>
        <w:tc>
          <w:tcPr>
            <w:tcW w:w="283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line="360" w:lineRule="auto"/>
              <w:jc w:val="center"/>
              <w:rPr>
                <w:rFonts w:ascii="Times New Roman" w:hAnsi="Times New Roman" w:eastAsia="宋体" w:cs="Times New Roman"/>
                <w:b/>
                <w:bCs/>
                <w:color w:val="000000" w:themeColor="text1"/>
                <w:kern w:val="0"/>
                <w:szCs w:val="21"/>
                <w14:textFill>
                  <w14:solidFill>
                    <w14:schemeClr w14:val="tx1"/>
                  </w14:solidFill>
                </w14:textFill>
              </w:rPr>
            </w:pPr>
            <w:r>
              <w:rPr>
                <w:rFonts w:ascii="Times New Roman" w:hAnsi="Times New Roman" w:eastAsia="宋体" w:cs="Times New Roman"/>
                <w:b/>
                <w:bCs/>
                <w:color w:val="000000" w:themeColor="text1"/>
                <w:kern w:val="0"/>
                <w:szCs w:val="21"/>
                <w14:textFill>
                  <w14:solidFill>
                    <w14:schemeClr w14:val="tx1"/>
                  </w14:solidFill>
                </w14:textFill>
              </w:rPr>
              <w:t>时间</w:t>
            </w:r>
          </w:p>
        </w:tc>
        <w:tc>
          <w:tcPr>
            <w:tcW w:w="5529"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line="360" w:lineRule="auto"/>
              <w:jc w:val="center"/>
              <w:rPr>
                <w:rFonts w:ascii="Times New Roman" w:hAnsi="Times New Roman" w:eastAsia="宋体" w:cs="Times New Roman"/>
                <w:b/>
                <w:bCs/>
                <w:color w:val="000000" w:themeColor="text1"/>
                <w:kern w:val="0"/>
                <w:szCs w:val="21"/>
                <w14:textFill>
                  <w14:solidFill>
                    <w14:schemeClr w14:val="tx1"/>
                  </w14:solidFill>
                </w14:textFill>
              </w:rPr>
            </w:pPr>
            <w:r>
              <w:rPr>
                <w:rFonts w:ascii="Times New Roman" w:hAnsi="Times New Roman" w:eastAsia="宋体" w:cs="Times New Roman"/>
                <w:b/>
                <w:bCs/>
                <w:color w:val="000000" w:themeColor="text1"/>
                <w:kern w:val="0"/>
                <w:szCs w:val="21"/>
                <w14:textFill>
                  <w14:solidFill>
                    <w14:schemeClr w14:val="tx1"/>
                  </w14:solidFill>
                </w14:textFill>
              </w:rPr>
              <w:t>项目</w:t>
            </w:r>
          </w:p>
        </w:tc>
      </w:tr>
      <w:tr>
        <w:tblPrEx>
          <w:tblCellMar>
            <w:top w:w="0" w:type="dxa"/>
            <w:left w:w="108" w:type="dxa"/>
            <w:bottom w:w="0" w:type="dxa"/>
            <w:right w:w="108" w:type="dxa"/>
          </w:tblCellMar>
        </w:tblPrEx>
        <w:trPr>
          <w:trHeight w:val="288" w:hRule="atLeast"/>
        </w:trPr>
        <w:tc>
          <w:tcPr>
            <w:tcW w:w="283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202</w:t>
            </w:r>
            <w:r>
              <w:rPr>
                <w:rFonts w:hint="eastAsia" w:ascii="Times New Roman" w:hAnsi="Times New Roman" w:eastAsia="宋体" w:cs="Times New Roman"/>
                <w:color w:val="000000" w:themeColor="text1"/>
                <w:kern w:val="0"/>
                <w:szCs w:val="21"/>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年</w:t>
            </w:r>
            <w:ins w:id="181" w:author="Yanhy" w:date="2023-11-30T10:12:18Z">
              <w:r>
                <w:rPr>
                  <w:rFonts w:hint="eastAsia" w:ascii="Times New Roman" w:hAnsi="Times New Roman" w:eastAsia="宋体" w:cs="Times New Roman"/>
                  <w:color w:val="000000" w:themeColor="text1"/>
                  <w:kern w:val="0"/>
                  <w:szCs w:val="21"/>
                  <w:lang w:val="en-US" w:eastAsia="zh-CN"/>
                  <w14:textFill>
                    <w14:solidFill>
                      <w14:schemeClr w14:val="tx1"/>
                    </w14:solidFill>
                  </w14:textFill>
                </w:rPr>
                <w:t>12</w:t>
              </w:r>
            </w:ins>
            <w:del w:id="182" w:author="Yanhy" w:date="2023-11-30T10:12:17Z">
              <w:r>
                <w:rPr>
                  <w:rFonts w:hint="eastAsia" w:ascii="Times New Roman" w:hAnsi="Times New Roman" w:eastAsia="宋体" w:cs="Times New Roman"/>
                  <w:color w:val="000000" w:themeColor="text1"/>
                  <w:kern w:val="0"/>
                  <w:szCs w:val="21"/>
                  <w14:textFill>
                    <w14:solidFill>
                      <w14:schemeClr w14:val="tx1"/>
                    </w14:solidFill>
                  </w14:textFill>
                </w:rPr>
                <w:delText>6</w:delText>
              </w:r>
            </w:del>
            <w:r>
              <w:rPr>
                <w:rFonts w:ascii="Times New Roman" w:hAnsi="Times New Roman" w:eastAsia="宋体" w:cs="Times New Roman"/>
                <w:color w:val="000000" w:themeColor="text1"/>
                <w:kern w:val="0"/>
                <w:szCs w:val="21"/>
                <w14:textFill>
                  <w14:solidFill>
                    <w14:schemeClr w14:val="tx1"/>
                  </w14:solidFill>
                </w14:textFill>
              </w:rPr>
              <w:t>月</w:t>
            </w:r>
          </w:p>
        </w:tc>
        <w:tc>
          <w:tcPr>
            <w:tcW w:w="5529"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line="360" w:lineRule="auto"/>
              <w:jc w:val="left"/>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研究方案制定、实施细则、调查人员的培训等前期准备工作及伦理审查</w:t>
            </w:r>
          </w:p>
        </w:tc>
      </w:tr>
      <w:tr>
        <w:tblPrEx>
          <w:tblCellMar>
            <w:top w:w="0" w:type="dxa"/>
            <w:left w:w="108" w:type="dxa"/>
            <w:bottom w:w="0" w:type="dxa"/>
            <w:right w:w="108" w:type="dxa"/>
          </w:tblCellMar>
        </w:tblPrEx>
        <w:trPr>
          <w:trHeight w:val="288" w:hRule="atLeast"/>
        </w:trPr>
        <w:tc>
          <w:tcPr>
            <w:tcW w:w="283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202</w:t>
            </w:r>
            <w:ins w:id="183" w:author="Yanhy" w:date="2023-11-30T10:13:17Z">
              <w:r>
                <w:rPr>
                  <w:rFonts w:hint="eastAsia" w:ascii="Times New Roman" w:hAnsi="Times New Roman" w:eastAsia="宋体" w:cs="Times New Roman"/>
                  <w:color w:val="000000" w:themeColor="text1"/>
                  <w:kern w:val="0"/>
                  <w:szCs w:val="21"/>
                  <w:lang w:val="en-US" w:eastAsia="zh-CN"/>
                  <w14:textFill>
                    <w14:solidFill>
                      <w14:schemeClr w14:val="tx1"/>
                    </w14:solidFill>
                  </w14:textFill>
                </w:rPr>
                <w:t>4</w:t>
              </w:r>
            </w:ins>
            <w:del w:id="184" w:author="Yanhy" w:date="2023-11-30T10:13:17Z">
              <w:r>
                <w:rPr>
                  <w:rFonts w:ascii="Times New Roman" w:hAnsi="Times New Roman" w:eastAsia="宋体" w:cs="Times New Roman"/>
                  <w:color w:val="000000" w:themeColor="text1"/>
                  <w:kern w:val="0"/>
                  <w:szCs w:val="21"/>
                  <w14:textFill>
                    <w14:solidFill>
                      <w14:schemeClr w14:val="tx1"/>
                    </w14:solidFill>
                  </w14:textFill>
                </w:rPr>
                <w:delText>3</w:delText>
              </w:r>
            </w:del>
            <w:r>
              <w:rPr>
                <w:rFonts w:ascii="Times New Roman" w:hAnsi="Times New Roman" w:eastAsia="宋体" w:cs="Times New Roman"/>
                <w:color w:val="000000" w:themeColor="text1"/>
                <w:kern w:val="0"/>
                <w:szCs w:val="21"/>
                <w14:textFill>
                  <w14:solidFill>
                    <w14:schemeClr w14:val="tx1"/>
                  </w14:solidFill>
                </w14:textFill>
              </w:rPr>
              <w:t>年</w:t>
            </w:r>
            <w:ins w:id="185" w:author="Yanhy" w:date="2023-11-30T10:12:21Z">
              <w:r>
                <w:rPr>
                  <w:rFonts w:hint="eastAsia" w:ascii="Times New Roman" w:hAnsi="Times New Roman" w:eastAsia="宋体" w:cs="Times New Roman"/>
                  <w:color w:val="000000" w:themeColor="text1"/>
                  <w:kern w:val="0"/>
                  <w:szCs w:val="21"/>
                  <w:lang w:val="en-US" w:eastAsia="zh-CN"/>
                  <w14:textFill>
                    <w14:solidFill>
                      <w14:schemeClr w14:val="tx1"/>
                    </w14:solidFill>
                  </w14:textFill>
                </w:rPr>
                <w:t>1</w:t>
              </w:r>
            </w:ins>
            <w:del w:id="186" w:author="Yanhy" w:date="2023-11-30T10:12:20Z">
              <w:r>
                <w:rPr>
                  <w:rFonts w:hint="eastAsia" w:ascii="Times New Roman" w:hAnsi="Times New Roman" w:eastAsia="宋体" w:cs="Times New Roman"/>
                  <w:color w:val="000000" w:themeColor="text1"/>
                  <w:kern w:val="0"/>
                  <w:szCs w:val="21"/>
                  <w14:textFill>
                    <w14:solidFill>
                      <w14:schemeClr w14:val="tx1"/>
                    </w14:solidFill>
                  </w14:textFill>
                </w:rPr>
                <w:delText>7</w:delText>
              </w:r>
            </w:del>
            <w:r>
              <w:rPr>
                <w:rFonts w:ascii="Times New Roman" w:hAnsi="Times New Roman" w:eastAsia="宋体" w:cs="Times New Roman"/>
                <w:color w:val="000000" w:themeColor="text1"/>
                <w:kern w:val="0"/>
                <w:szCs w:val="21"/>
                <w14:textFill>
                  <w14:solidFill>
                    <w14:schemeClr w14:val="tx1"/>
                  </w14:solidFill>
                </w14:textFill>
              </w:rPr>
              <w:t>月</w:t>
            </w:r>
            <w:r>
              <w:rPr>
                <w:rFonts w:hint="eastAsia" w:ascii="Times New Roman" w:hAnsi="Times New Roman" w:eastAsia="宋体" w:cs="Times New Roman"/>
                <w:color w:val="000000" w:themeColor="text1"/>
                <w:kern w:val="0"/>
                <w:szCs w:val="21"/>
                <w14:textFill>
                  <w14:solidFill>
                    <w14:schemeClr w14:val="tx1"/>
                  </w14:solidFill>
                </w14:textFill>
              </w:rPr>
              <w:t>-202</w:t>
            </w:r>
            <w:ins w:id="187" w:author="Yanhy" w:date="2023-11-30T10:13:20Z">
              <w:r>
                <w:rPr>
                  <w:rFonts w:hint="eastAsia" w:ascii="Times New Roman" w:hAnsi="Times New Roman" w:eastAsia="宋体" w:cs="Times New Roman"/>
                  <w:color w:val="000000" w:themeColor="text1"/>
                  <w:kern w:val="0"/>
                  <w:szCs w:val="21"/>
                  <w:lang w:val="en-US" w:eastAsia="zh-CN"/>
                  <w14:textFill>
                    <w14:solidFill>
                      <w14:schemeClr w14:val="tx1"/>
                    </w14:solidFill>
                  </w14:textFill>
                </w:rPr>
                <w:t>5</w:t>
              </w:r>
            </w:ins>
            <w:del w:id="188" w:author="Yanhy" w:date="2023-11-30T10:13:19Z">
              <w:r>
                <w:rPr>
                  <w:rFonts w:hint="eastAsia" w:ascii="Times New Roman" w:hAnsi="Times New Roman" w:eastAsia="宋体" w:cs="Times New Roman"/>
                  <w:color w:val="000000" w:themeColor="text1"/>
                  <w:kern w:val="0"/>
                  <w:szCs w:val="21"/>
                  <w14:textFill>
                    <w14:solidFill>
                      <w14:schemeClr w14:val="tx1"/>
                    </w14:solidFill>
                  </w14:textFill>
                </w:rPr>
                <w:delText>4</w:delText>
              </w:r>
            </w:del>
            <w:r>
              <w:rPr>
                <w:rFonts w:hint="eastAsia" w:ascii="Times New Roman" w:hAnsi="Times New Roman" w:eastAsia="宋体" w:cs="Times New Roman"/>
                <w:color w:val="000000" w:themeColor="text1"/>
                <w:kern w:val="0"/>
                <w:szCs w:val="21"/>
                <w14:textFill>
                  <w14:solidFill>
                    <w14:schemeClr w14:val="tx1"/>
                  </w14:solidFill>
                </w14:textFill>
              </w:rPr>
              <w:t>年</w:t>
            </w:r>
            <w:ins w:id="189" w:author="Yanhy" w:date="2023-11-30T10:12:23Z">
              <w:r>
                <w:rPr>
                  <w:rFonts w:hint="eastAsia" w:ascii="Times New Roman" w:hAnsi="Times New Roman" w:eastAsia="宋体" w:cs="Times New Roman"/>
                  <w:color w:val="000000" w:themeColor="text1"/>
                  <w:kern w:val="0"/>
                  <w:szCs w:val="21"/>
                  <w:lang w:val="en-US" w:eastAsia="zh-CN"/>
                  <w14:textFill>
                    <w14:solidFill>
                      <w14:schemeClr w14:val="tx1"/>
                    </w14:solidFill>
                  </w14:textFill>
                </w:rPr>
                <w:t>1</w:t>
              </w:r>
            </w:ins>
            <w:del w:id="190" w:author="Yanhy" w:date="2023-11-30T10:12:23Z">
              <w:r>
                <w:rPr>
                  <w:rFonts w:hint="eastAsia" w:ascii="Times New Roman" w:hAnsi="Times New Roman" w:eastAsia="宋体" w:cs="Times New Roman"/>
                  <w:color w:val="000000" w:themeColor="text1"/>
                  <w:kern w:val="0"/>
                  <w:szCs w:val="21"/>
                  <w14:textFill>
                    <w14:solidFill>
                      <w14:schemeClr w14:val="tx1"/>
                    </w14:solidFill>
                  </w14:textFill>
                </w:rPr>
                <w:delText>7</w:delText>
              </w:r>
            </w:del>
            <w:r>
              <w:rPr>
                <w:rFonts w:hint="eastAsia" w:ascii="Times New Roman" w:hAnsi="Times New Roman" w:eastAsia="宋体" w:cs="Times New Roman"/>
                <w:color w:val="000000" w:themeColor="text1"/>
                <w:kern w:val="0"/>
                <w:szCs w:val="21"/>
                <w14:textFill>
                  <w14:solidFill>
                    <w14:schemeClr w14:val="tx1"/>
                  </w14:solidFill>
                </w14:textFill>
              </w:rPr>
              <w:t>月</w:t>
            </w:r>
          </w:p>
        </w:tc>
        <w:tc>
          <w:tcPr>
            <w:tcW w:w="5529"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line="360" w:lineRule="auto"/>
              <w:jc w:val="left"/>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开展现场调查</w:t>
            </w:r>
            <w:r>
              <w:rPr>
                <w:rFonts w:hint="eastAsia" w:ascii="Times New Roman" w:hAnsi="Times New Roman" w:eastAsia="宋体" w:cs="Times New Roman"/>
                <w:color w:val="000000" w:themeColor="text1"/>
                <w:kern w:val="0"/>
                <w:szCs w:val="21"/>
                <w14:textFill>
                  <w14:solidFill>
                    <w14:schemeClr w14:val="tx1"/>
                  </w14:solidFill>
                </w14:textFill>
              </w:rPr>
              <w:t>、</w:t>
            </w:r>
            <w:r>
              <w:rPr>
                <w:rFonts w:ascii="Times New Roman" w:hAnsi="Times New Roman" w:eastAsia="宋体" w:cs="Times New Roman"/>
                <w:color w:val="000000" w:themeColor="text1"/>
                <w:kern w:val="0"/>
                <w:szCs w:val="21"/>
                <w14:textFill>
                  <w14:solidFill>
                    <w14:schemeClr w14:val="tx1"/>
                  </w14:solidFill>
                </w14:textFill>
              </w:rPr>
              <w:t>信息录入</w:t>
            </w:r>
          </w:p>
        </w:tc>
      </w:tr>
      <w:tr>
        <w:tblPrEx>
          <w:tblCellMar>
            <w:top w:w="0" w:type="dxa"/>
            <w:left w:w="108" w:type="dxa"/>
            <w:bottom w:w="0" w:type="dxa"/>
            <w:right w:w="108" w:type="dxa"/>
          </w:tblCellMar>
        </w:tblPrEx>
        <w:trPr>
          <w:trHeight w:val="288" w:hRule="atLeast"/>
        </w:trPr>
        <w:tc>
          <w:tcPr>
            <w:tcW w:w="283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02</w:t>
            </w:r>
            <w:ins w:id="191" w:author="Yanhy" w:date="2023-11-30T10:13:22Z">
              <w:r>
                <w:rPr>
                  <w:rFonts w:hint="eastAsia" w:ascii="Times New Roman" w:hAnsi="Times New Roman" w:eastAsia="宋体" w:cs="Times New Roman"/>
                  <w:color w:val="000000" w:themeColor="text1"/>
                  <w:kern w:val="0"/>
                  <w:szCs w:val="21"/>
                  <w:lang w:val="en-US" w:eastAsia="zh-CN"/>
                  <w14:textFill>
                    <w14:solidFill>
                      <w14:schemeClr w14:val="tx1"/>
                    </w14:solidFill>
                  </w14:textFill>
                </w:rPr>
                <w:t>5</w:t>
              </w:r>
            </w:ins>
            <w:del w:id="192" w:author="Yanhy" w:date="2023-11-30T10:13:21Z">
              <w:r>
                <w:rPr>
                  <w:rFonts w:hint="eastAsia" w:ascii="Times New Roman" w:hAnsi="Times New Roman" w:eastAsia="宋体" w:cs="Times New Roman"/>
                  <w:color w:val="000000" w:themeColor="text1"/>
                  <w:kern w:val="0"/>
                  <w:szCs w:val="21"/>
                  <w14:textFill>
                    <w14:solidFill>
                      <w14:schemeClr w14:val="tx1"/>
                    </w14:solidFill>
                  </w14:textFill>
                </w:rPr>
                <w:delText>4</w:delText>
              </w:r>
            </w:del>
            <w:r>
              <w:rPr>
                <w:rFonts w:hint="eastAsia" w:ascii="Times New Roman" w:hAnsi="Times New Roman" w:eastAsia="宋体" w:cs="Times New Roman"/>
                <w:color w:val="000000" w:themeColor="text1"/>
                <w:kern w:val="0"/>
                <w:szCs w:val="21"/>
                <w14:textFill>
                  <w14:solidFill>
                    <w14:schemeClr w14:val="tx1"/>
                  </w14:solidFill>
                </w14:textFill>
              </w:rPr>
              <w:t>年</w:t>
            </w:r>
            <w:ins w:id="193" w:author="Yanhy" w:date="2023-11-30T10:12:28Z">
              <w:r>
                <w:rPr>
                  <w:rFonts w:hint="eastAsia" w:ascii="Times New Roman" w:hAnsi="Times New Roman" w:eastAsia="宋体" w:cs="Times New Roman"/>
                  <w:color w:val="000000" w:themeColor="text1"/>
                  <w:kern w:val="0"/>
                  <w:szCs w:val="21"/>
                  <w:lang w:val="en-US" w:eastAsia="zh-CN"/>
                  <w14:textFill>
                    <w14:solidFill>
                      <w14:schemeClr w14:val="tx1"/>
                    </w14:solidFill>
                  </w14:textFill>
                </w:rPr>
                <w:t>2</w:t>
              </w:r>
            </w:ins>
            <w:del w:id="194" w:author="Yanhy" w:date="2023-11-30T10:12:27Z">
              <w:r>
                <w:rPr>
                  <w:rFonts w:hint="eastAsia" w:ascii="Times New Roman" w:hAnsi="Times New Roman" w:eastAsia="宋体" w:cs="Times New Roman"/>
                  <w:color w:val="000000" w:themeColor="text1"/>
                  <w:kern w:val="0"/>
                  <w:szCs w:val="21"/>
                  <w14:textFill>
                    <w14:solidFill>
                      <w14:schemeClr w14:val="tx1"/>
                    </w14:solidFill>
                  </w14:textFill>
                </w:rPr>
                <w:delText>8</w:delText>
              </w:r>
            </w:del>
            <w:r>
              <w:rPr>
                <w:rFonts w:hint="eastAsia" w:ascii="Times New Roman" w:hAnsi="Times New Roman" w:eastAsia="宋体" w:cs="Times New Roman"/>
                <w:color w:val="000000" w:themeColor="text1"/>
                <w:kern w:val="0"/>
                <w:szCs w:val="21"/>
                <w14:textFill>
                  <w14:solidFill>
                    <w14:schemeClr w14:val="tx1"/>
                  </w14:solidFill>
                </w14:textFill>
              </w:rPr>
              <w:t>月-</w:t>
            </w:r>
            <w:ins w:id="195" w:author="Yanhy" w:date="2023-11-30T10:12:48Z">
              <w:r>
                <w:rPr>
                  <w:rFonts w:hint="eastAsia" w:ascii="Times New Roman" w:hAnsi="Times New Roman" w:eastAsia="宋体" w:cs="Times New Roman"/>
                  <w:color w:val="000000" w:themeColor="text1"/>
                  <w:kern w:val="0"/>
                  <w:szCs w:val="21"/>
                  <w:lang w:val="en-US" w:eastAsia="zh-CN"/>
                  <w14:textFill>
                    <w14:solidFill>
                      <w14:schemeClr w14:val="tx1"/>
                    </w14:solidFill>
                  </w14:textFill>
                </w:rPr>
                <w:t>6</w:t>
              </w:r>
            </w:ins>
            <w:del w:id="196" w:author="Yanhy" w:date="2023-11-30T10:12:35Z">
              <w:r>
                <w:rPr>
                  <w:rFonts w:hint="eastAsia" w:ascii="Times New Roman" w:hAnsi="Times New Roman" w:eastAsia="宋体" w:cs="Times New Roman"/>
                  <w:color w:val="000000" w:themeColor="text1"/>
                  <w:kern w:val="0"/>
                  <w:szCs w:val="21"/>
                  <w14:textFill>
                    <w14:solidFill>
                      <w14:schemeClr w14:val="tx1"/>
                    </w14:solidFill>
                  </w14:textFill>
                </w:rPr>
                <w:delText>12</w:delText>
              </w:r>
            </w:del>
            <w:r>
              <w:rPr>
                <w:rFonts w:hint="eastAsia" w:ascii="Times New Roman" w:hAnsi="Times New Roman" w:eastAsia="宋体" w:cs="Times New Roman"/>
                <w:color w:val="000000" w:themeColor="text1"/>
                <w:kern w:val="0"/>
                <w:szCs w:val="21"/>
                <w14:textFill>
                  <w14:solidFill>
                    <w14:schemeClr w14:val="tx1"/>
                  </w14:solidFill>
                </w14:textFill>
              </w:rPr>
              <w:t>月</w:t>
            </w:r>
          </w:p>
        </w:tc>
        <w:tc>
          <w:tcPr>
            <w:tcW w:w="5529"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line="360" w:lineRule="auto"/>
              <w:jc w:val="left"/>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对前期数据进行核对</w:t>
            </w:r>
            <w:r>
              <w:rPr>
                <w:rFonts w:ascii="Times New Roman" w:hAnsi="Times New Roman" w:eastAsia="宋体" w:cs="Times New Roman"/>
                <w:color w:val="000000" w:themeColor="text1"/>
                <w:kern w:val="0"/>
                <w:szCs w:val="21"/>
                <w14:textFill>
                  <w14:solidFill>
                    <w14:schemeClr w14:val="tx1"/>
                  </w14:solidFill>
                </w14:textFill>
              </w:rPr>
              <w:t>、清洗和预分析</w:t>
            </w:r>
          </w:p>
        </w:tc>
      </w:tr>
      <w:tr>
        <w:tblPrEx>
          <w:tblCellMar>
            <w:top w:w="0" w:type="dxa"/>
            <w:left w:w="108" w:type="dxa"/>
            <w:bottom w:w="0" w:type="dxa"/>
            <w:right w:w="108" w:type="dxa"/>
          </w:tblCellMar>
        </w:tblPrEx>
        <w:trPr>
          <w:trHeight w:val="288" w:hRule="atLeast"/>
        </w:trPr>
        <w:tc>
          <w:tcPr>
            <w:tcW w:w="283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202</w:t>
            </w:r>
            <w:ins w:id="197" w:author="Yanhy" w:date="2023-11-30T10:13:24Z">
              <w:r>
                <w:rPr>
                  <w:rFonts w:hint="eastAsia" w:ascii="Times New Roman" w:hAnsi="Times New Roman" w:eastAsia="宋体" w:cs="Times New Roman"/>
                  <w:color w:val="000000" w:themeColor="text1"/>
                  <w:kern w:val="0"/>
                  <w:szCs w:val="21"/>
                  <w:lang w:val="en-US" w:eastAsia="zh-CN"/>
                  <w14:textFill>
                    <w14:solidFill>
                      <w14:schemeClr w14:val="tx1"/>
                    </w14:solidFill>
                  </w14:textFill>
                </w:rPr>
                <w:t>5</w:t>
              </w:r>
            </w:ins>
            <w:del w:id="198" w:author="Yanhy" w:date="2023-11-30T10:13:24Z">
              <w:r>
                <w:rPr>
                  <w:rFonts w:hint="eastAsia" w:ascii="Times New Roman" w:hAnsi="Times New Roman" w:eastAsia="宋体" w:cs="Times New Roman"/>
                  <w:color w:val="000000" w:themeColor="text1"/>
                  <w:kern w:val="0"/>
                  <w:szCs w:val="21"/>
                  <w14:textFill>
                    <w14:solidFill>
                      <w14:schemeClr w14:val="tx1"/>
                    </w14:solidFill>
                  </w14:textFill>
                </w:rPr>
                <w:delText>4</w:delText>
              </w:r>
            </w:del>
            <w:r>
              <w:rPr>
                <w:rFonts w:ascii="Times New Roman" w:hAnsi="Times New Roman" w:eastAsia="宋体" w:cs="Times New Roman"/>
                <w:color w:val="000000" w:themeColor="text1"/>
                <w:kern w:val="0"/>
                <w:szCs w:val="21"/>
                <w14:textFill>
                  <w14:solidFill>
                    <w14:schemeClr w14:val="tx1"/>
                  </w14:solidFill>
                </w14:textFill>
              </w:rPr>
              <w:t>年</w:t>
            </w:r>
            <w:ins w:id="199" w:author="Yanhy" w:date="2023-11-30T10:12:50Z">
              <w:r>
                <w:rPr>
                  <w:rFonts w:hint="eastAsia" w:ascii="Times New Roman" w:hAnsi="Times New Roman" w:eastAsia="宋体" w:cs="Times New Roman"/>
                  <w:color w:val="000000" w:themeColor="text1"/>
                  <w:kern w:val="0"/>
                  <w:szCs w:val="21"/>
                  <w:lang w:val="en-US" w:eastAsia="zh-CN"/>
                  <w14:textFill>
                    <w14:solidFill>
                      <w14:schemeClr w14:val="tx1"/>
                    </w14:solidFill>
                  </w14:textFill>
                </w:rPr>
                <w:t>7</w:t>
              </w:r>
            </w:ins>
            <w:del w:id="200" w:author="Yanhy" w:date="2023-11-30T10:12:50Z">
              <w:r>
                <w:rPr>
                  <w:rFonts w:hint="eastAsia" w:ascii="Times New Roman" w:hAnsi="Times New Roman" w:eastAsia="宋体" w:cs="Times New Roman"/>
                  <w:color w:val="000000" w:themeColor="text1"/>
                  <w:kern w:val="0"/>
                  <w:szCs w:val="21"/>
                  <w14:textFill>
                    <w14:solidFill>
                      <w14:schemeClr w14:val="tx1"/>
                    </w14:solidFill>
                  </w14:textFill>
                </w:rPr>
                <w:delText>1</w:delText>
              </w:r>
            </w:del>
            <w:r>
              <w:rPr>
                <w:rFonts w:hint="eastAsia" w:ascii="Times New Roman" w:hAnsi="Times New Roman" w:eastAsia="宋体" w:cs="Times New Roman"/>
                <w:color w:val="000000" w:themeColor="text1"/>
                <w:kern w:val="0"/>
                <w:szCs w:val="21"/>
                <w14:textFill>
                  <w14:solidFill>
                    <w14:schemeClr w14:val="tx1"/>
                  </w14:solidFill>
                </w14:textFill>
              </w:rPr>
              <w:t>-</w:t>
            </w:r>
            <w:ins w:id="201" w:author="Yanhy" w:date="2023-11-30T10:12:53Z">
              <w:r>
                <w:rPr>
                  <w:rFonts w:hint="eastAsia" w:ascii="Times New Roman" w:hAnsi="Times New Roman" w:eastAsia="宋体" w:cs="Times New Roman"/>
                  <w:color w:val="000000" w:themeColor="text1"/>
                  <w:kern w:val="0"/>
                  <w:szCs w:val="21"/>
                  <w:lang w:val="en-US" w:eastAsia="zh-CN"/>
                  <w14:textFill>
                    <w14:solidFill>
                      <w14:schemeClr w14:val="tx1"/>
                    </w14:solidFill>
                  </w14:textFill>
                </w:rPr>
                <w:t>11</w:t>
              </w:r>
            </w:ins>
            <w:del w:id="202" w:author="Yanhy" w:date="2023-11-30T10:12:53Z">
              <w:r>
                <w:rPr>
                  <w:rFonts w:hint="eastAsia" w:ascii="Times New Roman" w:hAnsi="Times New Roman" w:eastAsia="宋体" w:cs="Times New Roman"/>
                  <w:color w:val="000000" w:themeColor="text1"/>
                  <w:kern w:val="0"/>
                  <w:szCs w:val="21"/>
                  <w14:textFill>
                    <w14:solidFill>
                      <w14:schemeClr w14:val="tx1"/>
                    </w14:solidFill>
                  </w14:textFill>
                </w:rPr>
                <w:delText>5</w:delText>
              </w:r>
            </w:del>
            <w:r>
              <w:rPr>
                <w:rFonts w:ascii="Times New Roman" w:hAnsi="Times New Roman" w:eastAsia="宋体" w:cs="Times New Roman"/>
                <w:color w:val="000000" w:themeColor="text1"/>
                <w:kern w:val="0"/>
                <w:szCs w:val="21"/>
                <w14:textFill>
                  <w14:solidFill>
                    <w14:schemeClr w14:val="tx1"/>
                  </w14:solidFill>
                </w14:textFill>
              </w:rPr>
              <w:t>月</w:t>
            </w:r>
          </w:p>
        </w:tc>
        <w:tc>
          <w:tcPr>
            <w:tcW w:w="5529"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line="360" w:lineRule="auto"/>
              <w:jc w:val="left"/>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数据分析、</w:t>
            </w:r>
            <w:r>
              <w:rPr>
                <w:rFonts w:ascii="Times New Roman" w:hAnsi="Times New Roman" w:eastAsia="宋体" w:cs="Times New Roman"/>
                <w:color w:val="000000" w:themeColor="text1"/>
                <w:kern w:val="0"/>
                <w:szCs w:val="21"/>
                <w14:textFill>
                  <w14:solidFill>
                    <w14:schemeClr w14:val="tx1"/>
                  </w14:solidFill>
                </w14:textFill>
              </w:rPr>
              <w:t>撰写调查报告，形成初稿</w:t>
            </w:r>
          </w:p>
        </w:tc>
      </w:tr>
      <w:tr>
        <w:tblPrEx>
          <w:tblCellMar>
            <w:top w:w="0" w:type="dxa"/>
            <w:left w:w="108" w:type="dxa"/>
            <w:bottom w:w="0" w:type="dxa"/>
            <w:right w:w="108" w:type="dxa"/>
          </w:tblCellMar>
        </w:tblPrEx>
        <w:trPr>
          <w:trHeight w:val="312" w:hRule="atLeast"/>
        </w:trPr>
        <w:tc>
          <w:tcPr>
            <w:tcW w:w="283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202</w:t>
            </w:r>
            <w:ins w:id="203" w:author="Yanhy" w:date="2023-11-30T10:13:26Z">
              <w:r>
                <w:rPr>
                  <w:rFonts w:hint="eastAsia" w:ascii="Times New Roman" w:hAnsi="Times New Roman" w:eastAsia="宋体" w:cs="Times New Roman"/>
                  <w:color w:val="000000" w:themeColor="text1"/>
                  <w:kern w:val="0"/>
                  <w:szCs w:val="21"/>
                  <w:lang w:val="en-US" w:eastAsia="zh-CN"/>
                  <w14:textFill>
                    <w14:solidFill>
                      <w14:schemeClr w14:val="tx1"/>
                    </w14:solidFill>
                  </w14:textFill>
                </w:rPr>
                <w:t>5</w:t>
              </w:r>
            </w:ins>
            <w:del w:id="204" w:author="Yanhy" w:date="2023-11-30T10:12:59Z">
              <w:r>
                <w:rPr>
                  <w:rFonts w:hint="eastAsia" w:ascii="Times New Roman" w:hAnsi="Times New Roman" w:eastAsia="宋体" w:cs="Times New Roman"/>
                  <w:color w:val="000000" w:themeColor="text1"/>
                  <w:kern w:val="0"/>
                  <w:szCs w:val="21"/>
                  <w14:textFill>
                    <w14:solidFill>
                      <w14:schemeClr w14:val="tx1"/>
                    </w14:solidFill>
                  </w14:textFill>
                </w:rPr>
                <w:delText>5</w:delText>
              </w:r>
            </w:del>
            <w:r>
              <w:rPr>
                <w:rFonts w:ascii="Times New Roman" w:hAnsi="Times New Roman" w:eastAsia="宋体" w:cs="Times New Roman"/>
                <w:color w:val="000000" w:themeColor="text1"/>
                <w:kern w:val="0"/>
                <w:szCs w:val="21"/>
                <w14:textFill>
                  <w14:solidFill>
                    <w14:schemeClr w14:val="tx1"/>
                  </w14:solidFill>
                </w14:textFill>
              </w:rPr>
              <w:t>年</w:t>
            </w:r>
            <w:ins w:id="205" w:author="Yanhy" w:date="2023-11-30T10:12:56Z">
              <w:r>
                <w:rPr>
                  <w:rFonts w:hint="eastAsia" w:ascii="Times New Roman" w:hAnsi="Times New Roman" w:eastAsia="宋体" w:cs="Times New Roman"/>
                  <w:color w:val="000000" w:themeColor="text1"/>
                  <w:kern w:val="0"/>
                  <w:szCs w:val="21"/>
                  <w:lang w:val="en-US" w:eastAsia="zh-CN"/>
                  <w14:textFill>
                    <w14:solidFill>
                      <w14:schemeClr w14:val="tx1"/>
                    </w14:solidFill>
                  </w14:textFill>
                </w:rPr>
                <w:t>12</w:t>
              </w:r>
            </w:ins>
            <w:del w:id="206" w:author="Yanhy" w:date="2023-11-30T10:12:56Z">
              <w:r>
                <w:rPr>
                  <w:rFonts w:hint="eastAsia" w:ascii="Times New Roman" w:hAnsi="Times New Roman" w:eastAsia="宋体" w:cs="Times New Roman"/>
                  <w:color w:val="000000" w:themeColor="text1"/>
                  <w:kern w:val="0"/>
                  <w:szCs w:val="21"/>
                  <w14:textFill>
                    <w14:solidFill>
                      <w14:schemeClr w14:val="tx1"/>
                    </w14:solidFill>
                  </w14:textFill>
                </w:rPr>
                <w:delText>6</w:delText>
              </w:r>
            </w:del>
            <w:r>
              <w:rPr>
                <w:rFonts w:ascii="Times New Roman" w:hAnsi="Times New Roman" w:eastAsia="宋体" w:cs="Times New Roman"/>
                <w:color w:val="000000" w:themeColor="text1"/>
                <w:kern w:val="0"/>
                <w:szCs w:val="21"/>
                <w14:textFill>
                  <w14:solidFill>
                    <w14:schemeClr w14:val="tx1"/>
                  </w14:solidFill>
                </w14:textFill>
              </w:rPr>
              <w:t>月</w:t>
            </w:r>
          </w:p>
        </w:tc>
        <w:tc>
          <w:tcPr>
            <w:tcW w:w="5529"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line="360" w:lineRule="auto"/>
              <w:jc w:val="left"/>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组织专家对分析结果讨论、修改，最终形成决策和建议</w:t>
            </w:r>
          </w:p>
        </w:tc>
      </w:tr>
    </w:tbl>
    <w:p>
      <w:pPr>
        <w:pStyle w:val="2"/>
      </w:pPr>
      <w:bookmarkStart w:id="148" w:name="_Toc108606672"/>
      <w:bookmarkStart w:id="149" w:name="_Toc23451"/>
      <w:bookmarkStart w:id="150" w:name="_Toc13888"/>
      <w:bookmarkStart w:id="151" w:name="_Toc14420"/>
      <w:bookmarkStart w:id="152" w:name="_Toc12791"/>
      <w:bookmarkStart w:id="153" w:name="_Toc117696718"/>
      <w:bookmarkStart w:id="154" w:name="_Toc18884"/>
      <w:bookmarkStart w:id="155" w:name="_Toc30571"/>
      <w:bookmarkStart w:id="156" w:name="_Toc108606673"/>
      <w:bookmarkStart w:id="157" w:name="_Toc117696719"/>
      <w:bookmarkStart w:id="158" w:name="_Toc20640"/>
      <w:r>
        <w:rPr>
          <w:rFonts w:hint="eastAsia"/>
        </w:rPr>
        <w:t>九</w:t>
      </w:r>
      <w:r>
        <w:t>、经费预算</w:t>
      </w:r>
      <w:bookmarkEnd w:id="148"/>
      <w:bookmarkEnd w:id="149"/>
      <w:bookmarkEnd w:id="150"/>
      <w:bookmarkEnd w:id="151"/>
      <w:bookmarkEnd w:id="152"/>
      <w:bookmarkEnd w:id="153"/>
      <w:bookmarkEnd w:id="154"/>
      <w:bookmarkEnd w:id="155"/>
    </w:p>
    <w:tbl>
      <w:tblPr>
        <w:tblStyle w:val="12"/>
        <w:tblW w:w="9777" w:type="dxa"/>
        <w:jc w:val="center"/>
        <w:tblLayout w:type="fixed"/>
        <w:tblCellMar>
          <w:top w:w="0" w:type="dxa"/>
          <w:left w:w="108" w:type="dxa"/>
          <w:bottom w:w="0" w:type="dxa"/>
          <w:right w:w="108" w:type="dxa"/>
        </w:tblCellMar>
      </w:tblPr>
      <w:tblGrid>
        <w:gridCol w:w="1423"/>
        <w:gridCol w:w="1833"/>
        <w:gridCol w:w="882"/>
        <w:gridCol w:w="960"/>
        <w:gridCol w:w="993"/>
        <w:gridCol w:w="850"/>
        <w:gridCol w:w="1418"/>
        <w:gridCol w:w="1418"/>
      </w:tblGrid>
      <w:tr>
        <w:tblPrEx>
          <w:tblCellMar>
            <w:top w:w="0" w:type="dxa"/>
            <w:left w:w="108" w:type="dxa"/>
            <w:bottom w:w="0" w:type="dxa"/>
            <w:right w:w="108" w:type="dxa"/>
          </w:tblCellMar>
        </w:tblPrEx>
        <w:trPr>
          <w:trHeight w:val="288" w:hRule="atLeast"/>
          <w:jc w:val="center"/>
        </w:trPr>
        <w:tc>
          <w:tcPr>
            <w:tcW w:w="14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项目</w:t>
            </w:r>
          </w:p>
        </w:tc>
        <w:tc>
          <w:tcPr>
            <w:tcW w:w="183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themeColor="text1"/>
                <w:kern w:val="0"/>
                <w:szCs w:val="21"/>
                <w14:textFill>
                  <w14:solidFill>
                    <w14:schemeClr w14:val="tx1"/>
                  </w14:solidFill>
                </w14:textFill>
              </w:rPr>
            </w:pPr>
            <w:r>
              <w:rPr>
                <w:rFonts w:hint="eastAsia" w:ascii="宋体" w:hAnsi="宋体" w:eastAsia="宋体" w:cs="宋体"/>
                <w:b/>
                <w:bCs/>
                <w:color w:val="000000" w:themeColor="text1"/>
                <w:kern w:val="0"/>
                <w:szCs w:val="21"/>
                <w14:textFill>
                  <w14:solidFill>
                    <w14:schemeClr w14:val="tx1"/>
                  </w14:solidFill>
                </w14:textFill>
              </w:rPr>
              <w:t>子科目</w:t>
            </w:r>
          </w:p>
        </w:tc>
        <w:tc>
          <w:tcPr>
            <w:tcW w:w="88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b/>
                <w:bCs/>
                <w:color w:val="000000" w:themeColor="text1"/>
                <w:kern w:val="0"/>
                <w:szCs w:val="21"/>
                <w14:textFill>
                  <w14:solidFill>
                    <w14:schemeClr w14:val="tx1"/>
                  </w14:solidFill>
                </w14:textFill>
              </w:rPr>
            </w:pPr>
            <w:r>
              <w:rPr>
                <w:rFonts w:ascii="Times New Roman" w:hAnsi="Times New Roman" w:cs="Times New Roman"/>
                <w:b/>
                <w:bCs/>
                <w:color w:val="000000" w:themeColor="text1"/>
                <w:szCs w:val="21"/>
                <w14:textFill>
                  <w14:solidFill>
                    <w14:schemeClr w14:val="tx1"/>
                  </w14:solidFill>
                </w14:textFill>
              </w:rPr>
              <w:t>单价</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b/>
                <w:bCs/>
                <w:color w:val="000000" w:themeColor="text1"/>
                <w:kern w:val="0"/>
                <w:szCs w:val="21"/>
                <w14:textFill>
                  <w14:solidFill>
                    <w14:schemeClr w14:val="tx1"/>
                  </w14:solidFill>
                </w14:textFill>
              </w:rPr>
            </w:pPr>
            <w:r>
              <w:rPr>
                <w:rFonts w:ascii="Times New Roman" w:hAnsi="Times New Roman" w:cs="Times New Roman"/>
                <w:b/>
                <w:bCs/>
                <w:color w:val="000000" w:themeColor="text1"/>
                <w:szCs w:val="21"/>
                <w14:textFill>
                  <w14:solidFill>
                    <w14:schemeClr w14:val="tx1"/>
                  </w14:solidFill>
                </w14:textFill>
              </w:rPr>
              <w:t>单位</w:t>
            </w:r>
          </w:p>
        </w:tc>
        <w:tc>
          <w:tcPr>
            <w:tcW w:w="99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b/>
                <w:bCs/>
                <w:color w:val="000000" w:themeColor="text1"/>
                <w:kern w:val="0"/>
                <w:szCs w:val="21"/>
                <w14:textFill>
                  <w14:solidFill>
                    <w14:schemeClr w14:val="tx1"/>
                  </w14:solidFill>
                </w14:textFill>
              </w:rPr>
            </w:pPr>
            <w:r>
              <w:rPr>
                <w:rFonts w:ascii="Times New Roman" w:hAnsi="Times New Roman" w:cs="Times New Roman"/>
                <w:b/>
                <w:bCs/>
                <w:color w:val="000000" w:themeColor="text1"/>
                <w:szCs w:val="21"/>
                <w14:textFill>
                  <w14:solidFill>
                    <w14:schemeClr w14:val="tx1"/>
                  </w14:solidFill>
                </w14:textFill>
              </w:rPr>
              <w:t>数量</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b/>
                <w:bCs/>
                <w:color w:val="000000" w:themeColor="text1"/>
                <w:kern w:val="0"/>
                <w:szCs w:val="21"/>
                <w14:textFill>
                  <w14:solidFill>
                    <w14:schemeClr w14:val="tx1"/>
                  </w14:solidFill>
                </w14:textFill>
              </w:rPr>
            </w:pPr>
            <w:r>
              <w:rPr>
                <w:rFonts w:ascii="Times New Roman" w:hAnsi="Times New Roman" w:cs="Times New Roman"/>
                <w:b/>
                <w:bCs/>
                <w:color w:val="000000" w:themeColor="text1"/>
                <w:szCs w:val="21"/>
                <w14:textFill>
                  <w14:solidFill>
                    <w14:schemeClr w14:val="tx1"/>
                  </w14:solidFill>
                </w14:textFill>
              </w:rPr>
              <w:t>单位</w:t>
            </w:r>
          </w:p>
        </w:tc>
        <w:tc>
          <w:tcPr>
            <w:tcW w:w="14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b/>
                <w:bCs/>
                <w:color w:val="000000" w:themeColor="text1"/>
                <w:kern w:val="0"/>
                <w:szCs w:val="21"/>
                <w14:textFill>
                  <w14:solidFill>
                    <w14:schemeClr w14:val="tx1"/>
                  </w14:solidFill>
                </w14:textFill>
              </w:rPr>
            </w:pPr>
            <w:r>
              <w:rPr>
                <w:rFonts w:ascii="Times New Roman" w:hAnsi="Times New Roman" w:cs="Times New Roman"/>
                <w:b/>
                <w:bCs/>
                <w:color w:val="000000" w:themeColor="text1"/>
                <w:szCs w:val="21"/>
                <w14:textFill>
                  <w14:solidFill>
                    <w14:schemeClr w14:val="tx1"/>
                  </w14:solidFill>
                </w14:textFill>
              </w:rPr>
              <w:t>合计（元）</w:t>
            </w:r>
          </w:p>
        </w:tc>
        <w:tc>
          <w:tcPr>
            <w:tcW w:w="14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b/>
                <w:bCs/>
                <w:color w:val="000000" w:themeColor="text1"/>
                <w:szCs w:val="21"/>
                <w14:textFill>
                  <w14:solidFill>
                    <w14:schemeClr w14:val="tx1"/>
                  </w14:solidFill>
                </w14:textFill>
              </w:rPr>
            </w:pPr>
            <w:r>
              <w:rPr>
                <w:rFonts w:hint="eastAsia" w:ascii="Times New Roman" w:hAnsi="Times New Roman" w:cs="Times New Roman"/>
                <w:b/>
                <w:bCs/>
                <w:color w:val="000000" w:themeColor="text1"/>
                <w:szCs w:val="21"/>
                <w14:textFill>
                  <w14:solidFill>
                    <w14:schemeClr w14:val="tx1"/>
                  </w14:solidFill>
                </w14:textFill>
              </w:rPr>
              <w:t>备注</w:t>
            </w:r>
          </w:p>
        </w:tc>
      </w:tr>
      <w:tr>
        <w:tblPrEx>
          <w:tblCellMar>
            <w:top w:w="0" w:type="dxa"/>
            <w:left w:w="108" w:type="dxa"/>
            <w:bottom w:w="0" w:type="dxa"/>
            <w:right w:w="108" w:type="dxa"/>
          </w:tblCellMar>
        </w:tblPrEx>
        <w:trPr>
          <w:trHeight w:val="288" w:hRule="atLeast"/>
          <w:jc w:val="center"/>
        </w:trPr>
        <w:tc>
          <w:tcPr>
            <w:tcW w:w="1423" w:type="dxa"/>
            <w:vMerge w:val="restart"/>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实验室检测</w:t>
            </w:r>
          </w:p>
        </w:tc>
        <w:tc>
          <w:tcPr>
            <w:tcW w:w="183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themeColor="text1"/>
                <w:kern w:val="0"/>
                <w:szCs w:val="21"/>
                <w:lang w:bidi="ar"/>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实验材料</w:t>
            </w:r>
          </w:p>
        </w:tc>
        <w:tc>
          <w:tcPr>
            <w:tcW w:w="882"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96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Style w:val="19"/>
                <w:rFonts w:hint="default"/>
                <w:color w:val="000000" w:themeColor="text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85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Style w:val="19"/>
                <w:rFonts w:hint="default"/>
                <w:color w:val="000000" w:themeColor="text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300000</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p>
        </w:tc>
      </w:tr>
      <w:tr>
        <w:tblPrEx>
          <w:tblCellMar>
            <w:top w:w="0" w:type="dxa"/>
            <w:left w:w="108" w:type="dxa"/>
            <w:bottom w:w="0" w:type="dxa"/>
            <w:right w:w="108" w:type="dxa"/>
          </w:tblCellMar>
        </w:tblPrEx>
        <w:trPr>
          <w:trHeight w:val="288" w:hRule="atLeast"/>
          <w:jc w:val="center"/>
        </w:trPr>
        <w:tc>
          <w:tcPr>
            <w:tcW w:w="1423"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themeColor="text1"/>
                <w:kern w:val="0"/>
                <w:szCs w:val="21"/>
                <w14:textFill>
                  <w14:solidFill>
                    <w14:schemeClr w14:val="tx1"/>
                  </w14:solidFill>
                </w14:textFill>
              </w:rPr>
            </w:pPr>
          </w:p>
        </w:tc>
        <w:tc>
          <w:tcPr>
            <w:tcW w:w="183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themeColor="text1"/>
                <w:kern w:val="0"/>
                <w:szCs w:val="21"/>
                <w:lang w:bidi="ar"/>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实验耗材</w:t>
            </w:r>
          </w:p>
        </w:tc>
        <w:tc>
          <w:tcPr>
            <w:tcW w:w="882"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96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Style w:val="19"/>
                <w:rFonts w:hint="default"/>
                <w:color w:val="000000" w:themeColor="text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85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Style w:val="19"/>
                <w:rFonts w:hint="default"/>
                <w:color w:val="000000" w:themeColor="text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100000</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p>
        </w:tc>
      </w:tr>
      <w:tr>
        <w:tblPrEx>
          <w:tblCellMar>
            <w:top w:w="0" w:type="dxa"/>
            <w:left w:w="108" w:type="dxa"/>
            <w:bottom w:w="0" w:type="dxa"/>
            <w:right w:w="108" w:type="dxa"/>
          </w:tblCellMar>
        </w:tblPrEx>
        <w:trPr>
          <w:trHeight w:val="288" w:hRule="atLeast"/>
          <w:jc w:val="center"/>
        </w:trPr>
        <w:tc>
          <w:tcPr>
            <w:tcW w:w="1423"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themeColor="text1"/>
                <w:kern w:val="0"/>
                <w:szCs w:val="21"/>
                <w14:textFill>
                  <w14:solidFill>
                    <w14:schemeClr w14:val="tx1"/>
                  </w14:solidFill>
                </w14:textFill>
              </w:rPr>
            </w:pPr>
          </w:p>
        </w:tc>
        <w:tc>
          <w:tcPr>
            <w:tcW w:w="183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themeColor="text1"/>
                <w:kern w:val="0"/>
                <w:szCs w:val="21"/>
                <w:lang w:bidi="ar"/>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加工测试</w:t>
            </w:r>
          </w:p>
        </w:tc>
        <w:tc>
          <w:tcPr>
            <w:tcW w:w="882"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96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Style w:val="19"/>
                <w:rFonts w:hint="default"/>
                <w:color w:val="000000" w:themeColor="text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85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Style w:val="19"/>
                <w:rFonts w:hint="default"/>
                <w:color w:val="000000" w:themeColor="text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50000</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p>
        </w:tc>
      </w:tr>
      <w:tr>
        <w:tblPrEx>
          <w:tblCellMar>
            <w:top w:w="0" w:type="dxa"/>
            <w:left w:w="108" w:type="dxa"/>
            <w:bottom w:w="0" w:type="dxa"/>
            <w:right w:w="108" w:type="dxa"/>
          </w:tblCellMar>
        </w:tblPrEx>
        <w:trPr>
          <w:trHeight w:val="288" w:hRule="atLeast"/>
          <w:jc w:val="center"/>
        </w:trPr>
        <w:tc>
          <w:tcPr>
            <w:tcW w:w="1423"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热工非</w:t>
            </w:r>
          </w:p>
        </w:tc>
        <w:tc>
          <w:tcPr>
            <w:tcW w:w="183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themeColor="text1"/>
                <w:kern w:val="0"/>
                <w:szCs w:val="21"/>
                <w:lang w:bidi="ar"/>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人工费</w:t>
            </w:r>
          </w:p>
        </w:tc>
        <w:tc>
          <w:tcPr>
            <w:tcW w:w="882"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200</w:t>
            </w:r>
          </w:p>
        </w:tc>
        <w:tc>
          <w:tcPr>
            <w:tcW w:w="96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kern w:val="0"/>
                <w:szCs w:val="21"/>
                <w:lang w:bidi="ar"/>
              </w:rPr>
            </w:pPr>
            <w:r>
              <w:rPr>
                <w:rStyle w:val="19"/>
                <w:rFonts w:hint="default"/>
                <w:color w:val="auto"/>
                <w:lang w:bidi="ar"/>
              </w:rPr>
              <w:t>元/人</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kern w:val="0"/>
                <w:szCs w:val="21"/>
                <w:lang w:bidi="ar"/>
              </w:rPr>
            </w:pPr>
            <w:r>
              <w:rPr>
                <w:rFonts w:hint="eastAsia" w:ascii="Times New Roman" w:hAnsi="Times New Roman" w:eastAsia="宋体" w:cs="Times New Roman"/>
                <w:kern w:val="0"/>
                <w:szCs w:val="21"/>
                <w:lang w:bidi="ar"/>
              </w:rPr>
              <w:t>20</w:t>
            </w:r>
          </w:p>
        </w:tc>
        <w:tc>
          <w:tcPr>
            <w:tcW w:w="85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kern w:val="0"/>
                <w:szCs w:val="21"/>
                <w:lang w:bidi="ar"/>
              </w:rPr>
            </w:pPr>
            <w:r>
              <w:rPr>
                <w:rStyle w:val="19"/>
                <w:rFonts w:hint="default"/>
                <w:color w:val="auto"/>
                <w:lang w:bidi="ar"/>
              </w:rPr>
              <w:t>人</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4000</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p>
        </w:tc>
      </w:tr>
      <w:tr>
        <w:tblPrEx>
          <w:tblCellMar>
            <w:top w:w="0" w:type="dxa"/>
            <w:left w:w="108" w:type="dxa"/>
            <w:bottom w:w="0" w:type="dxa"/>
            <w:right w:w="108" w:type="dxa"/>
          </w:tblCellMar>
        </w:tblPrEx>
        <w:trPr>
          <w:trHeight w:val="288" w:hRule="atLeast"/>
          <w:jc w:val="center"/>
        </w:trPr>
        <w:tc>
          <w:tcPr>
            <w:tcW w:w="1423" w:type="dxa"/>
            <w:vMerge w:val="continue"/>
            <w:tcBorders>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themeColor="text1"/>
                <w:kern w:val="0"/>
                <w:szCs w:val="21"/>
                <w14:textFill>
                  <w14:solidFill>
                    <w14:schemeClr w14:val="tx1"/>
                  </w14:solidFill>
                </w14:textFill>
              </w:rPr>
            </w:pPr>
          </w:p>
        </w:tc>
        <w:tc>
          <w:tcPr>
            <w:tcW w:w="183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themeColor="text1"/>
                <w:kern w:val="0"/>
                <w:szCs w:val="21"/>
                <w:lang w:bidi="ar"/>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其他费用</w:t>
            </w:r>
          </w:p>
        </w:tc>
        <w:tc>
          <w:tcPr>
            <w:tcW w:w="882"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96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Style w:val="19"/>
                <w:rFonts w:hint="default"/>
                <w:color w:val="000000" w:themeColor="text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85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Style w:val="19"/>
                <w:rFonts w:hint="default"/>
                <w:color w:val="000000" w:themeColor="text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r>
              <w:rPr>
                <w:rFonts w:hint="eastAsia" w:ascii="Times New Roman" w:hAnsi="Times New Roman" w:eastAsia="宋体" w:cs="Times New Roman"/>
                <w:color w:val="000000" w:themeColor="text1"/>
                <w:kern w:val="0"/>
                <w:szCs w:val="21"/>
                <w:lang w:bidi="ar"/>
                <w14:textFill>
                  <w14:solidFill>
                    <w14:schemeClr w14:val="tx1"/>
                  </w14:solidFill>
                </w14:textFill>
              </w:rPr>
              <w:t>10000</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lang w:bidi="ar"/>
                <w14:textFill>
                  <w14:solidFill>
                    <w14:schemeClr w14:val="tx1"/>
                  </w14:solidFill>
                </w14:textFill>
              </w:rPr>
            </w:pPr>
          </w:p>
        </w:tc>
      </w:tr>
      <w:tr>
        <w:tblPrEx>
          <w:tblCellMar>
            <w:top w:w="0" w:type="dxa"/>
            <w:left w:w="108" w:type="dxa"/>
            <w:bottom w:w="0" w:type="dxa"/>
            <w:right w:w="108" w:type="dxa"/>
          </w:tblCellMar>
        </w:tblPrEx>
        <w:trPr>
          <w:trHeight w:val="288" w:hRule="atLeast"/>
          <w:jc w:val="center"/>
        </w:trPr>
        <w:tc>
          <w:tcPr>
            <w:tcW w:w="1423" w:type="dxa"/>
            <w:vMerge w:val="restart"/>
            <w:tcBorders>
              <w:top w:val="nil"/>
              <w:left w:val="single" w:color="auto" w:sz="4" w:space="0"/>
              <w:right w:val="single" w:color="auto" w:sz="4" w:space="0"/>
            </w:tcBorders>
            <w:shd w:val="clear" w:color="auto" w:fill="auto"/>
            <w:noWrap/>
            <w:vAlign w:val="center"/>
          </w:tcPr>
          <w:p>
            <w:pPr>
              <w:widowControl/>
              <w:jc w:val="center"/>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现场相关</w:t>
            </w:r>
          </w:p>
        </w:tc>
        <w:tc>
          <w:tcPr>
            <w:tcW w:w="183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kern w:val="0"/>
                <w:szCs w:val="21"/>
                <w:lang w:bidi="ar"/>
              </w:rPr>
              <w:t>现场调查员</w:t>
            </w:r>
          </w:p>
        </w:tc>
        <w:tc>
          <w:tcPr>
            <w:tcW w:w="882"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kern w:val="0"/>
                <w:szCs w:val="21"/>
                <w:lang w:bidi="ar"/>
              </w:rPr>
              <w:t>100</w:t>
            </w:r>
          </w:p>
        </w:tc>
        <w:tc>
          <w:tcPr>
            <w:tcW w:w="96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kern w:val="0"/>
                <w:szCs w:val="21"/>
                <w:lang w:bidi="ar"/>
              </w:rPr>
              <w:t>元</w:t>
            </w:r>
            <w:r>
              <w:rPr>
                <w:rFonts w:ascii="Times New Roman" w:hAnsi="Times New Roman" w:eastAsia="宋体" w:cs="Times New Roman"/>
                <w:color w:val="000000"/>
                <w:kern w:val="0"/>
                <w:szCs w:val="21"/>
                <w:lang w:bidi="ar"/>
              </w:rPr>
              <w:t>/</w:t>
            </w:r>
            <w:r>
              <w:rPr>
                <w:rFonts w:hint="eastAsia" w:ascii="宋体" w:hAnsi="宋体" w:eastAsia="宋体" w:cs="宋体"/>
                <w:color w:val="000000"/>
                <w:kern w:val="0"/>
                <w:szCs w:val="21"/>
                <w:lang w:bidi="ar"/>
              </w:rPr>
              <w:t>天</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kern w:val="0"/>
                <w:szCs w:val="21"/>
                <w:lang w:bidi="ar"/>
              </w:rPr>
              <w:t>80</w:t>
            </w:r>
          </w:p>
        </w:tc>
        <w:tc>
          <w:tcPr>
            <w:tcW w:w="85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kern w:val="0"/>
                <w:szCs w:val="21"/>
                <w:lang w:bidi="ar"/>
              </w:rPr>
              <w:t>人</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kern w:val="0"/>
                <w:szCs w:val="21"/>
                <w:lang w:bidi="ar"/>
              </w:rPr>
              <w:t>8000</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p>
        </w:tc>
      </w:tr>
      <w:tr>
        <w:tblPrEx>
          <w:tblCellMar>
            <w:top w:w="0" w:type="dxa"/>
            <w:left w:w="108" w:type="dxa"/>
            <w:bottom w:w="0" w:type="dxa"/>
            <w:right w:w="108" w:type="dxa"/>
          </w:tblCellMar>
        </w:tblPrEx>
        <w:trPr>
          <w:trHeight w:val="288" w:hRule="atLeast"/>
          <w:jc w:val="center"/>
        </w:trPr>
        <w:tc>
          <w:tcPr>
            <w:tcW w:w="1423"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themeColor="text1"/>
                <w:kern w:val="0"/>
                <w:szCs w:val="21"/>
                <w14:textFill>
                  <w14:solidFill>
                    <w14:schemeClr w14:val="tx1"/>
                  </w14:solidFill>
                </w14:textFill>
              </w:rPr>
            </w:pPr>
          </w:p>
        </w:tc>
        <w:tc>
          <w:tcPr>
            <w:tcW w:w="183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kern w:val="0"/>
                <w:szCs w:val="21"/>
                <w:lang w:bidi="ar"/>
              </w:rPr>
              <w:t>抽血人员</w:t>
            </w:r>
          </w:p>
        </w:tc>
        <w:tc>
          <w:tcPr>
            <w:tcW w:w="882"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kern w:val="0"/>
                <w:szCs w:val="21"/>
                <w:lang w:bidi="ar"/>
              </w:rPr>
              <w:t>200</w:t>
            </w:r>
          </w:p>
        </w:tc>
        <w:tc>
          <w:tcPr>
            <w:tcW w:w="96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kern w:val="0"/>
                <w:szCs w:val="21"/>
                <w:lang w:bidi="ar"/>
              </w:rPr>
              <w:t>元</w:t>
            </w:r>
            <w:r>
              <w:rPr>
                <w:rFonts w:ascii="Times New Roman" w:hAnsi="Times New Roman" w:eastAsia="宋体" w:cs="Times New Roman"/>
                <w:color w:val="000000"/>
                <w:kern w:val="0"/>
                <w:szCs w:val="21"/>
                <w:lang w:bidi="ar"/>
              </w:rPr>
              <w:t>/</w:t>
            </w:r>
            <w:r>
              <w:rPr>
                <w:rFonts w:hint="eastAsia" w:ascii="宋体" w:hAnsi="宋体" w:eastAsia="宋体" w:cs="宋体"/>
                <w:color w:val="000000"/>
                <w:kern w:val="0"/>
                <w:szCs w:val="21"/>
                <w:lang w:bidi="ar"/>
              </w:rPr>
              <w:t>天</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kern w:val="0"/>
                <w:szCs w:val="21"/>
                <w:lang w:bidi="ar"/>
              </w:rPr>
              <w:t>24</w:t>
            </w:r>
          </w:p>
        </w:tc>
        <w:tc>
          <w:tcPr>
            <w:tcW w:w="85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kern w:val="0"/>
                <w:szCs w:val="21"/>
                <w:lang w:bidi="ar"/>
              </w:rPr>
              <w:t>人</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kern w:val="0"/>
                <w:szCs w:val="21"/>
                <w:lang w:bidi="ar"/>
              </w:rPr>
              <w:t>4800</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p>
        </w:tc>
      </w:tr>
      <w:tr>
        <w:tblPrEx>
          <w:tblCellMar>
            <w:top w:w="0" w:type="dxa"/>
            <w:left w:w="108" w:type="dxa"/>
            <w:bottom w:w="0" w:type="dxa"/>
            <w:right w:w="108" w:type="dxa"/>
          </w:tblCellMar>
        </w:tblPrEx>
        <w:trPr>
          <w:trHeight w:val="288" w:hRule="atLeast"/>
          <w:jc w:val="center"/>
        </w:trPr>
        <w:tc>
          <w:tcPr>
            <w:tcW w:w="1423"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themeColor="text1"/>
                <w:kern w:val="0"/>
                <w:szCs w:val="21"/>
                <w14:textFill>
                  <w14:solidFill>
                    <w14:schemeClr w14:val="tx1"/>
                  </w14:solidFill>
                </w14:textFill>
              </w:rPr>
            </w:pPr>
          </w:p>
        </w:tc>
        <w:tc>
          <w:tcPr>
            <w:tcW w:w="183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kern w:val="0"/>
                <w:szCs w:val="21"/>
                <w:lang w:bidi="ar"/>
              </w:rPr>
              <w:t>专家技术指导和督导组</w:t>
            </w:r>
          </w:p>
        </w:tc>
        <w:tc>
          <w:tcPr>
            <w:tcW w:w="882"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kern w:val="0"/>
                <w:szCs w:val="21"/>
                <w:lang w:bidi="ar"/>
              </w:rPr>
              <w:t>500</w:t>
            </w:r>
          </w:p>
        </w:tc>
        <w:tc>
          <w:tcPr>
            <w:tcW w:w="96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kern w:val="0"/>
                <w:szCs w:val="21"/>
                <w:lang w:bidi="ar"/>
              </w:rPr>
              <w:t>元</w:t>
            </w:r>
            <w:r>
              <w:rPr>
                <w:rFonts w:ascii="Times New Roman" w:hAnsi="Times New Roman" w:eastAsia="宋体" w:cs="Times New Roman"/>
                <w:color w:val="000000"/>
                <w:kern w:val="0"/>
                <w:szCs w:val="21"/>
                <w:lang w:bidi="ar"/>
              </w:rPr>
              <w:t>/</w:t>
            </w:r>
            <w:r>
              <w:rPr>
                <w:rFonts w:hint="eastAsia" w:ascii="宋体" w:hAnsi="宋体" w:eastAsia="宋体" w:cs="宋体"/>
                <w:color w:val="000000"/>
                <w:kern w:val="0"/>
                <w:szCs w:val="21"/>
                <w:lang w:bidi="ar"/>
              </w:rPr>
              <w:t>天</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kern w:val="0"/>
                <w:szCs w:val="21"/>
                <w:lang w:bidi="ar"/>
              </w:rPr>
              <w:t>10</w:t>
            </w:r>
          </w:p>
        </w:tc>
        <w:tc>
          <w:tcPr>
            <w:tcW w:w="85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kern w:val="0"/>
                <w:szCs w:val="21"/>
                <w:lang w:bidi="ar"/>
              </w:rPr>
              <w:t>人</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kern w:val="0"/>
                <w:szCs w:val="21"/>
                <w:lang w:bidi="ar"/>
              </w:rPr>
              <w:t>5000</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p>
        </w:tc>
      </w:tr>
      <w:tr>
        <w:tblPrEx>
          <w:tblCellMar>
            <w:top w:w="0" w:type="dxa"/>
            <w:left w:w="108" w:type="dxa"/>
            <w:bottom w:w="0" w:type="dxa"/>
            <w:right w:w="108" w:type="dxa"/>
          </w:tblCellMar>
        </w:tblPrEx>
        <w:trPr>
          <w:trHeight w:val="288" w:hRule="atLeast"/>
          <w:jc w:val="center"/>
        </w:trPr>
        <w:tc>
          <w:tcPr>
            <w:tcW w:w="1423" w:type="dxa"/>
            <w:vMerge w:val="continue"/>
            <w:tcBorders>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themeColor="text1"/>
                <w:kern w:val="0"/>
                <w:szCs w:val="21"/>
                <w14:textFill>
                  <w14:solidFill>
                    <w14:schemeClr w14:val="tx1"/>
                  </w14:solidFill>
                </w14:textFill>
              </w:rPr>
            </w:pPr>
          </w:p>
        </w:tc>
        <w:tc>
          <w:tcPr>
            <w:tcW w:w="183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调查对象补贴</w:t>
            </w:r>
          </w:p>
        </w:tc>
        <w:tc>
          <w:tcPr>
            <w:tcW w:w="882"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200</w:t>
            </w:r>
          </w:p>
        </w:tc>
        <w:tc>
          <w:tcPr>
            <w:tcW w:w="96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元</w:t>
            </w:r>
            <w:r>
              <w:rPr>
                <w:rFonts w:ascii="Times New Roman" w:hAnsi="Times New Roman" w:eastAsia="宋体" w:cs="Times New Roman"/>
                <w:color w:val="000000"/>
                <w:kern w:val="0"/>
                <w:szCs w:val="21"/>
                <w:lang w:bidi="ar"/>
              </w:rPr>
              <w:t>/</w:t>
            </w:r>
            <w:r>
              <w:rPr>
                <w:rFonts w:hint="eastAsia" w:ascii="宋体" w:hAnsi="宋体" w:eastAsia="宋体" w:cs="宋体"/>
                <w:color w:val="000000"/>
                <w:kern w:val="0"/>
                <w:szCs w:val="21"/>
                <w:lang w:bidi="ar"/>
              </w:rPr>
              <w:t>人</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480</w:t>
            </w:r>
          </w:p>
        </w:tc>
        <w:tc>
          <w:tcPr>
            <w:tcW w:w="85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人</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96000</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p>
        </w:tc>
      </w:tr>
      <w:tr>
        <w:tblPrEx>
          <w:tblCellMar>
            <w:top w:w="0" w:type="dxa"/>
            <w:left w:w="108" w:type="dxa"/>
            <w:bottom w:w="0" w:type="dxa"/>
            <w:right w:w="108" w:type="dxa"/>
          </w:tblCellMar>
        </w:tblPrEx>
        <w:trPr>
          <w:trHeight w:val="349" w:hRule="atLeast"/>
          <w:jc w:val="center"/>
        </w:trPr>
        <w:tc>
          <w:tcPr>
            <w:tcW w:w="1423"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其他</w:t>
            </w:r>
          </w:p>
        </w:tc>
        <w:tc>
          <w:tcPr>
            <w:tcW w:w="183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kern w:val="0"/>
                <w:szCs w:val="21"/>
                <w:lang w:bidi="ar"/>
              </w:rPr>
              <w:t>餐补</w:t>
            </w:r>
          </w:p>
        </w:tc>
        <w:tc>
          <w:tcPr>
            <w:tcW w:w="882"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kern w:val="0"/>
                <w:szCs w:val="21"/>
                <w:lang w:bidi="ar"/>
              </w:rPr>
              <w:t>5</w:t>
            </w:r>
            <w:r>
              <w:rPr>
                <w:rFonts w:ascii="Times New Roman" w:hAnsi="Times New Roman" w:eastAsia="宋体" w:cs="Times New Roman"/>
                <w:color w:val="000000"/>
                <w:kern w:val="0"/>
                <w:szCs w:val="21"/>
                <w:lang w:bidi="ar"/>
              </w:rPr>
              <w:t>00</w:t>
            </w:r>
          </w:p>
        </w:tc>
        <w:tc>
          <w:tcPr>
            <w:tcW w:w="96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kern w:val="0"/>
                <w:szCs w:val="21"/>
                <w:lang w:bidi="ar"/>
              </w:rPr>
              <w:t>元</w:t>
            </w:r>
            <w:r>
              <w:rPr>
                <w:rFonts w:ascii="Times New Roman" w:hAnsi="Times New Roman" w:eastAsia="宋体" w:cs="Times New Roman"/>
                <w:color w:val="000000"/>
                <w:kern w:val="0"/>
                <w:szCs w:val="21"/>
                <w:lang w:bidi="ar"/>
              </w:rPr>
              <w:t>/</w:t>
            </w:r>
            <w:r>
              <w:rPr>
                <w:rFonts w:hint="eastAsia" w:ascii="宋体" w:hAnsi="宋体" w:eastAsia="宋体" w:cs="宋体"/>
                <w:color w:val="000000"/>
                <w:kern w:val="0"/>
                <w:szCs w:val="21"/>
                <w:lang w:bidi="ar"/>
              </w:rPr>
              <w:t>人</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kern w:val="0"/>
                <w:szCs w:val="21"/>
                <w:lang w:bidi="ar"/>
              </w:rPr>
              <w:t>20</w:t>
            </w:r>
          </w:p>
        </w:tc>
        <w:tc>
          <w:tcPr>
            <w:tcW w:w="85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kern w:val="0"/>
                <w:szCs w:val="21"/>
                <w:lang w:bidi="ar"/>
              </w:rPr>
              <w:t>人</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10000</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p>
        </w:tc>
      </w:tr>
      <w:tr>
        <w:tblPrEx>
          <w:tblCellMar>
            <w:top w:w="0" w:type="dxa"/>
            <w:left w:w="108" w:type="dxa"/>
            <w:bottom w:w="0" w:type="dxa"/>
            <w:right w:w="108" w:type="dxa"/>
          </w:tblCellMar>
        </w:tblPrEx>
        <w:trPr>
          <w:trHeight w:val="288" w:hRule="atLeast"/>
          <w:jc w:val="center"/>
        </w:trPr>
        <w:tc>
          <w:tcPr>
            <w:tcW w:w="1423"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themeColor="text1"/>
                <w:kern w:val="0"/>
                <w:szCs w:val="21"/>
                <w14:textFill>
                  <w14:solidFill>
                    <w14:schemeClr w14:val="tx1"/>
                  </w14:solidFill>
                </w14:textFill>
              </w:rPr>
            </w:pPr>
          </w:p>
        </w:tc>
        <w:tc>
          <w:tcPr>
            <w:tcW w:w="1833" w:type="dxa"/>
            <w:tcBorders>
              <w:top w:val="nil"/>
              <w:left w:val="nil"/>
              <w:bottom w:val="single" w:color="auto" w:sz="4" w:space="0"/>
              <w:right w:val="single" w:color="auto" w:sz="4" w:space="0"/>
            </w:tcBorders>
            <w:shd w:val="clear" w:color="auto" w:fill="auto"/>
            <w:noWrap/>
            <w:vAlign w:val="center"/>
          </w:tcPr>
          <w:p>
            <w:pPr>
              <w:widowControl/>
              <w:ind w:firstLine="420" w:firstLineChars="200"/>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交通费</w:t>
            </w:r>
          </w:p>
        </w:tc>
        <w:tc>
          <w:tcPr>
            <w:tcW w:w="882"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2500</w:t>
            </w:r>
          </w:p>
        </w:tc>
        <w:tc>
          <w:tcPr>
            <w:tcW w:w="96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元</w:t>
            </w:r>
            <w:r>
              <w:rPr>
                <w:rFonts w:ascii="Times New Roman" w:hAnsi="Times New Roman" w:eastAsia="宋体" w:cs="Times New Roman"/>
                <w:color w:val="000000"/>
                <w:kern w:val="0"/>
                <w:szCs w:val="21"/>
                <w:lang w:bidi="ar"/>
              </w:rPr>
              <w:t>/</w:t>
            </w:r>
            <w:r>
              <w:rPr>
                <w:rFonts w:hint="eastAsia" w:ascii="宋体" w:hAnsi="宋体" w:eastAsia="宋体" w:cs="宋体"/>
                <w:color w:val="000000"/>
                <w:kern w:val="0"/>
                <w:szCs w:val="21"/>
                <w:lang w:bidi="ar"/>
              </w:rPr>
              <w:t>人</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20</w:t>
            </w:r>
          </w:p>
        </w:tc>
        <w:tc>
          <w:tcPr>
            <w:tcW w:w="85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人</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50000</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p>
        </w:tc>
      </w:tr>
      <w:tr>
        <w:tblPrEx>
          <w:tblCellMar>
            <w:top w:w="0" w:type="dxa"/>
            <w:left w:w="108" w:type="dxa"/>
            <w:bottom w:w="0" w:type="dxa"/>
            <w:right w:w="108" w:type="dxa"/>
          </w:tblCellMar>
        </w:tblPrEx>
        <w:trPr>
          <w:trHeight w:val="288" w:hRule="atLeast"/>
          <w:jc w:val="center"/>
        </w:trPr>
        <w:tc>
          <w:tcPr>
            <w:tcW w:w="1423"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themeColor="text1"/>
                <w:kern w:val="0"/>
                <w:szCs w:val="21"/>
                <w14:textFill>
                  <w14:solidFill>
                    <w14:schemeClr w14:val="tx1"/>
                  </w14:solidFill>
                </w14:textFill>
              </w:rPr>
            </w:pPr>
          </w:p>
        </w:tc>
        <w:tc>
          <w:tcPr>
            <w:tcW w:w="183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研究生劳务费</w:t>
            </w:r>
          </w:p>
        </w:tc>
        <w:tc>
          <w:tcPr>
            <w:tcW w:w="882"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1600</w:t>
            </w:r>
          </w:p>
        </w:tc>
        <w:tc>
          <w:tcPr>
            <w:tcW w:w="96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元</w:t>
            </w:r>
            <w:r>
              <w:rPr>
                <w:rFonts w:ascii="Times New Roman" w:hAnsi="Times New Roman" w:eastAsia="宋体" w:cs="Times New Roman"/>
                <w:color w:val="000000"/>
                <w:kern w:val="0"/>
                <w:szCs w:val="21"/>
                <w:lang w:bidi="ar"/>
              </w:rPr>
              <w:t>/</w:t>
            </w:r>
            <w:r>
              <w:rPr>
                <w:rFonts w:hint="eastAsia" w:ascii="宋体" w:hAnsi="宋体" w:eastAsia="宋体" w:cs="宋体"/>
                <w:color w:val="000000"/>
                <w:kern w:val="0"/>
                <w:szCs w:val="21"/>
                <w:lang w:bidi="ar"/>
              </w:rPr>
              <w:t>人</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10</w:t>
            </w:r>
          </w:p>
        </w:tc>
        <w:tc>
          <w:tcPr>
            <w:tcW w:w="850"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人</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16000</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p>
        </w:tc>
      </w:tr>
      <w:tr>
        <w:tblPrEx>
          <w:tblCellMar>
            <w:top w:w="0" w:type="dxa"/>
            <w:left w:w="108" w:type="dxa"/>
            <w:bottom w:w="0" w:type="dxa"/>
            <w:right w:w="108" w:type="dxa"/>
          </w:tblCellMar>
        </w:tblPrEx>
        <w:trPr>
          <w:trHeight w:val="288" w:hRule="atLeast"/>
          <w:jc w:val="center"/>
        </w:trPr>
        <w:tc>
          <w:tcPr>
            <w:tcW w:w="1423" w:type="dxa"/>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合计</w:t>
            </w:r>
          </w:p>
        </w:tc>
        <w:tc>
          <w:tcPr>
            <w:tcW w:w="5518" w:type="dxa"/>
            <w:gridSpan w:val="5"/>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themeColor="text1"/>
                <w:szCs w:val="21"/>
                <w14:textFill>
                  <w14:solidFill>
                    <w14:schemeClr w14:val="tx1"/>
                  </w14:solidFill>
                </w14:textFill>
              </w:rPr>
            </w:pPr>
          </w:p>
        </w:tc>
        <w:tc>
          <w:tcPr>
            <w:tcW w:w="14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653800</w:t>
            </w:r>
          </w:p>
        </w:tc>
        <w:tc>
          <w:tcPr>
            <w:tcW w:w="14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kern w:val="0"/>
                <w:sz w:val="22"/>
                <w:lang w:bidi="ar"/>
              </w:rPr>
            </w:pPr>
          </w:p>
        </w:tc>
      </w:tr>
    </w:tbl>
    <w:p>
      <w:pPr>
        <w:pStyle w:val="2"/>
        <w:adjustRightInd w:val="0"/>
        <w:snapToGrid w:val="0"/>
        <w:spacing w:before="0" w:after="0" w:line="360" w:lineRule="auto"/>
        <w:rPr>
          <w:rFonts w:ascii="Times New Roman" w:hAnsi="Times New Roman" w:eastAsia="黑体" w:cs="Times New Roman"/>
          <w:color w:val="000000" w:themeColor="text1"/>
          <w:kern w:val="0"/>
          <w:sz w:val="24"/>
          <w:szCs w:val="24"/>
          <w14:textFill>
            <w14:solidFill>
              <w14:schemeClr w14:val="tx1"/>
            </w14:solidFill>
          </w14:textFill>
        </w:rPr>
      </w:pPr>
    </w:p>
    <w:p>
      <w:pPr>
        <w:pStyle w:val="2"/>
      </w:pPr>
      <w:bookmarkStart w:id="159" w:name="_Toc4193"/>
      <w:bookmarkStart w:id="160" w:name="_Toc14318"/>
      <w:bookmarkStart w:id="161" w:name="_Toc21621"/>
      <w:bookmarkStart w:id="162" w:name="_Toc32703"/>
      <w:bookmarkStart w:id="163" w:name="_Toc9837"/>
      <w:r>
        <w:rPr>
          <w:rFonts w:hint="eastAsia"/>
        </w:rPr>
        <w:t>十、</w:t>
      </w:r>
      <w:r>
        <w:t>联系方式</w:t>
      </w:r>
      <w:bookmarkEnd w:id="156"/>
      <w:bookmarkEnd w:id="157"/>
      <w:bookmarkEnd w:id="158"/>
      <w:bookmarkEnd w:id="159"/>
      <w:bookmarkEnd w:id="160"/>
      <w:bookmarkEnd w:id="161"/>
      <w:bookmarkEnd w:id="162"/>
      <w:bookmarkEnd w:id="163"/>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联系人：刘丹</w:t>
      </w:r>
      <w:r>
        <w:rPr>
          <w:rFonts w:hint="eastAsia" w:ascii="Times New Roman" w:hAnsi="Times New Roman" w:eastAsia="宋体" w:cs="Times New Roman"/>
          <w:color w:val="000000" w:themeColor="text1"/>
          <w:sz w:val="24"/>
          <w:szCs w:val="24"/>
          <w14:textFill>
            <w14:solidFill>
              <w14:schemeClr w14:val="tx1"/>
            </w14:solidFill>
          </w14:textFill>
        </w:rPr>
        <w:t xml:space="preserve"> 梁晓峰</w:t>
      </w:r>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联系电话：13001357365</w:t>
      </w:r>
    </w:p>
    <w:p>
      <w:pPr>
        <w:pStyle w:val="2"/>
      </w:pPr>
      <w:bookmarkStart w:id="164" w:name="_Toc28389"/>
      <w:bookmarkStart w:id="165" w:name="_Toc25557"/>
      <w:bookmarkStart w:id="166" w:name="_Toc117696720"/>
      <w:bookmarkStart w:id="167" w:name="_Toc6362"/>
      <w:bookmarkStart w:id="168" w:name="_Toc31078"/>
      <w:r>
        <w:rPr>
          <w:rFonts w:hint="eastAsia"/>
        </w:rPr>
        <w:t>十一、编码原则</w:t>
      </w:r>
      <w:bookmarkEnd w:id="164"/>
      <w:bookmarkEnd w:id="165"/>
      <w:bookmarkEnd w:id="166"/>
      <w:bookmarkEnd w:id="167"/>
      <w:bookmarkEnd w:id="168"/>
      <w:r>
        <w:rPr>
          <w:rFonts w:hint="eastAsia"/>
        </w:rPr>
        <w:t xml:space="preserve">  </w:t>
      </w:r>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本次调查采用个人编码</w:t>
      </w:r>
      <w:r>
        <w:rPr>
          <w:rFonts w:hint="eastAsia" w:ascii="Times New Roman" w:hAnsi="Times New Roman" w:eastAsia="宋体" w:cs="Times New Roman"/>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4"/>
          <w14:textFill>
            <w14:solidFill>
              <w14:schemeClr w14:val="tx1"/>
            </w14:solidFill>
          </w14:textFill>
        </w:rPr>
        <w:t>采血编码</w:t>
      </w:r>
      <w:r>
        <w:rPr>
          <w:rFonts w:hint="eastAsia" w:ascii="Times New Roman" w:hAnsi="Times New Roman" w:eastAsia="宋体" w:cs="Times New Roman"/>
          <w:color w:val="000000" w:themeColor="text1"/>
          <w:sz w:val="24"/>
          <w:szCs w:val="24"/>
          <w14:textFill>
            <w14:solidFill>
              <w14:schemeClr w14:val="tx1"/>
            </w14:solidFill>
          </w14:textFill>
        </w:rPr>
        <w:t>和诱导痰编码</w:t>
      </w:r>
      <w:r>
        <w:rPr>
          <w:rFonts w:ascii="Times New Roman" w:hAnsi="Times New Roman" w:eastAsia="宋体" w:cs="Times New Roman"/>
          <w:color w:val="000000" w:themeColor="text1"/>
          <w:sz w:val="24"/>
          <w:szCs w:val="24"/>
          <w14:textFill>
            <w14:solidFill>
              <w14:schemeClr w14:val="tx1"/>
            </w14:solidFill>
          </w14:textFill>
        </w:rPr>
        <w:t xml:space="preserve"> </w:t>
      </w:r>
      <w:r>
        <w:rPr>
          <w:rFonts w:hint="eastAsia" w:ascii="Times New Roman" w:hAnsi="Times New Roman" w:eastAsia="宋体" w:cs="Times New Roman"/>
          <w:color w:val="000000" w:themeColor="text1"/>
          <w:sz w:val="24"/>
          <w:szCs w:val="24"/>
          <w14:textFill>
            <w14:solidFill>
              <w14:schemeClr w14:val="tx1"/>
            </w14:solidFill>
          </w14:textFill>
        </w:rPr>
        <w:t>3</w:t>
      </w:r>
      <w:r>
        <w:rPr>
          <w:rFonts w:ascii="Times New Roman" w:hAnsi="Times New Roman" w:eastAsia="宋体" w:cs="Times New Roman"/>
          <w:color w:val="000000" w:themeColor="text1"/>
          <w:sz w:val="24"/>
          <w:szCs w:val="24"/>
          <w14:textFill>
            <w14:solidFill>
              <w14:schemeClr w14:val="tx1"/>
            </w14:solidFill>
          </w14:textFill>
        </w:rPr>
        <w:t xml:space="preserve"> 类编码。 </w:t>
      </w:r>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adjustRightInd w:val="0"/>
        <w:snapToGrid w:val="0"/>
        <w:spacing w:line="360" w:lineRule="auto"/>
        <w:ind w:firstLine="643"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Arial" w:hAnsi="Arial" w:eastAsia="黑体"/>
          <w:b/>
          <w:sz w:val="32"/>
        </w:rPr>
        <w:t>1.个人编码</w:t>
      </w:r>
      <w:r>
        <w:rPr>
          <w:rFonts w:ascii="Times New Roman" w:hAnsi="Times New Roman" w:eastAsia="宋体" w:cs="Times New Roman"/>
          <w:color w:val="000000" w:themeColor="text1"/>
          <w:sz w:val="24"/>
          <w:szCs w:val="24"/>
          <w14:textFill>
            <w14:solidFill>
              <w14:schemeClr w14:val="tx1"/>
            </w14:solidFill>
          </w14:textFill>
        </w:rPr>
        <w:t xml:space="preserve"> </w:t>
      </w:r>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个人编码共 4 位。个人编码第1位为村居代码，分别为：XX村（1），XX村（2），XX村（3），XX村（4），XX村（5）</w:t>
      </w:r>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第 2-4 位为个人代码。</w:t>
      </w:r>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 xml:space="preserve">个人编码直接填写在问卷封面。 </w:t>
      </w:r>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adjustRightInd w:val="0"/>
        <w:snapToGrid w:val="0"/>
        <w:spacing w:line="360" w:lineRule="auto"/>
        <w:ind w:firstLine="643" w:firstLineChars="200"/>
        <w:rPr>
          <w:rFonts w:ascii="Arial" w:hAnsi="Arial" w:eastAsia="黑体"/>
          <w:b/>
          <w:sz w:val="32"/>
        </w:rPr>
      </w:pPr>
      <w:r>
        <w:rPr>
          <w:rFonts w:hint="eastAsia" w:ascii="Arial" w:hAnsi="Arial" w:eastAsia="黑体"/>
          <w:b/>
          <w:sz w:val="32"/>
        </w:rPr>
        <w:t xml:space="preserve">2.采血编码 </w:t>
      </w:r>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血样编码为识别血液样本的关键，采血编码与调查对象个人编码保持一致。</w:t>
      </w:r>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adjustRightInd w:val="0"/>
        <w:snapToGrid w:val="0"/>
        <w:spacing w:line="360" w:lineRule="auto"/>
        <w:ind w:firstLine="643" w:firstLineChars="200"/>
        <w:rPr>
          <w:rFonts w:ascii="Arial" w:hAnsi="Arial" w:eastAsia="黑体"/>
          <w:b/>
          <w:sz w:val="32"/>
        </w:rPr>
      </w:pPr>
      <w:r>
        <w:rPr>
          <w:rFonts w:hint="eastAsia" w:ascii="Arial" w:hAnsi="Arial" w:eastAsia="黑体"/>
          <w:b/>
          <w:sz w:val="32"/>
        </w:rPr>
        <w:t>3.诱导痰编码</w:t>
      </w:r>
    </w:p>
    <w:p>
      <w:pPr>
        <w:adjustRightInd w:val="0"/>
        <w:snapToGrid w:val="0"/>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诱导痰编码为识别痰样本的关键，诱导痰编码与调查对象个人编码保持一致。</w:t>
      </w:r>
    </w:p>
    <w:p>
      <w:pPr>
        <w:rPr>
          <w:rFonts w:ascii="Times New Roman" w:hAnsi="Times New Roman" w:eastAsia="黑体" w:cs="Times New Roman"/>
          <w:b/>
          <w:bCs/>
          <w:color w:val="000000" w:themeColor="text1"/>
          <w:kern w:val="0"/>
          <w:sz w:val="24"/>
          <w:szCs w:val="24"/>
          <w14:textFill>
            <w14:solidFill>
              <w14:schemeClr w14:val="tx1"/>
            </w14:solidFill>
          </w14:textFill>
        </w:rPr>
      </w:pPr>
      <w:bookmarkStart w:id="169" w:name="_Hlk135690782"/>
    </w:p>
    <w:p>
      <w:pPr>
        <w:rPr>
          <w:rFonts w:ascii="Times New Roman" w:hAnsi="Times New Roman" w:eastAsia="黑体" w:cs="Times New Roman"/>
          <w:b/>
          <w:bCs/>
          <w:color w:val="000000" w:themeColor="text1"/>
          <w:kern w:val="0"/>
          <w:sz w:val="24"/>
          <w:szCs w:val="24"/>
          <w14:textFill>
            <w14:solidFill>
              <w14:schemeClr w14:val="tx1"/>
            </w14:solidFill>
          </w14:textFill>
        </w:rPr>
      </w:pPr>
    </w:p>
    <w:p>
      <w:pPr>
        <w:rPr>
          <w:rFonts w:ascii="Times New Roman" w:hAnsi="Times New Roman" w:eastAsia="黑体" w:cs="Times New Roman"/>
          <w:b/>
          <w:bCs/>
          <w:color w:val="000000" w:themeColor="text1"/>
          <w:kern w:val="0"/>
          <w:sz w:val="24"/>
          <w:szCs w:val="24"/>
          <w14:textFill>
            <w14:solidFill>
              <w14:schemeClr w14:val="tx1"/>
            </w14:solidFill>
          </w14:textFill>
        </w:rPr>
      </w:pPr>
    </w:p>
    <w:p>
      <w:pPr>
        <w:rPr>
          <w:rFonts w:ascii="Times New Roman" w:hAnsi="Times New Roman" w:eastAsia="黑体" w:cs="Times New Roman"/>
          <w:b/>
          <w:bCs/>
          <w:color w:val="000000" w:themeColor="text1"/>
          <w:kern w:val="0"/>
          <w:sz w:val="24"/>
          <w:szCs w:val="24"/>
          <w14:textFill>
            <w14:solidFill>
              <w14:schemeClr w14:val="tx1"/>
            </w14:solidFill>
          </w14:textFill>
        </w:rPr>
      </w:pPr>
    </w:p>
    <w:p>
      <w:pPr>
        <w:rPr>
          <w:rFonts w:ascii="Times New Roman" w:hAnsi="Times New Roman" w:eastAsia="黑体" w:cs="Times New Roman"/>
          <w:b/>
          <w:bCs/>
          <w:color w:val="000000" w:themeColor="text1"/>
          <w:kern w:val="0"/>
          <w:sz w:val="24"/>
          <w:szCs w:val="24"/>
          <w14:textFill>
            <w14:solidFill>
              <w14:schemeClr w14:val="tx1"/>
            </w14:solidFill>
          </w14:textFill>
        </w:rPr>
      </w:pPr>
    </w:p>
    <w:p>
      <w:pPr>
        <w:rPr>
          <w:rFonts w:ascii="Times New Roman" w:hAnsi="Times New Roman" w:eastAsia="黑体" w:cs="Times New Roman"/>
          <w:b/>
          <w:bCs/>
          <w:color w:val="000000" w:themeColor="text1"/>
          <w:kern w:val="0"/>
          <w:sz w:val="24"/>
          <w:szCs w:val="24"/>
          <w14:textFill>
            <w14:solidFill>
              <w14:schemeClr w14:val="tx1"/>
            </w14:solidFill>
          </w14:textFill>
        </w:rPr>
      </w:pPr>
    </w:p>
    <w:p>
      <w:pPr>
        <w:rPr>
          <w:rFonts w:ascii="Times New Roman" w:hAnsi="Times New Roman" w:eastAsia="黑体" w:cs="Times New Roman"/>
          <w:b/>
          <w:bCs/>
          <w:color w:val="000000" w:themeColor="text1"/>
          <w:kern w:val="0"/>
          <w:sz w:val="24"/>
          <w:szCs w:val="24"/>
          <w14:textFill>
            <w14:solidFill>
              <w14:schemeClr w14:val="tx1"/>
            </w14:solidFill>
          </w14:textFill>
        </w:rPr>
      </w:pPr>
    </w:p>
    <w:p>
      <w:pPr>
        <w:rPr>
          <w:rFonts w:ascii="Times New Roman" w:hAnsi="Times New Roman" w:eastAsia="黑体" w:cs="Times New Roman"/>
          <w:b/>
          <w:bCs/>
          <w:color w:val="000000" w:themeColor="text1"/>
          <w:kern w:val="0"/>
          <w:sz w:val="24"/>
          <w:szCs w:val="24"/>
          <w14:textFill>
            <w14:solidFill>
              <w14:schemeClr w14:val="tx1"/>
            </w14:solidFill>
          </w14:textFill>
        </w:rPr>
      </w:pPr>
    </w:p>
    <w:p>
      <w:pPr>
        <w:rPr>
          <w:rFonts w:ascii="Times New Roman" w:hAnsi="Times New Roman" w:eastAsia="黑体" w:cs="Times New Roman"/>
          <w:b/>
          <w:bCs/>
          <w:color w:val="000000" w:themeColor="text1"/>
          <w:kern w:val="0"/>
          <w:sz w:val="24"/>
          <w:szCs w:val="24"/>
          <w14:textFill>
            <w14:solidFill>
              <w14:schemeClr w14:val="tx1"/>
            </w14:solidFill>
          </w14:textFill>
        </w:rPr>
      </w:pPr>
    </w:p>
    <w:p>
      <w:pPr>
        <w:rPr>
          <w:rFonts w:ascii="Times New Roman" w:hAnsi="Times New Roman" w:eastAsia="黑体" w:cs="Times New Roman"/>
          <w:b/>
          <w:bCs/>
          <w:color w:val="000000" w:themeColor="text1"/>
          <w:kern w:val="0"/>
          <w:sz w:val="24"/>
          <w:szCs w:val="24"/>
          <w14:textFill>
            <w14:solidFill>
              <w14:schemeClr w14:val="tx1"/>
            </w14:solidFill>
          </w14:textFill>
        </w:rPr>
      </w:pPr>
    </w:p>
    <w:p>
      <w:pPr>
        <w:rPr>
          <w:rFonts w:ascii="Times New Roman" w:hAnsi="Times New Roman" w:eastAsia="黑体" w:cs="Times New Roman"/>
          <w:b/>
          <w:bCs/>
          <w:color w:val="000000" w:themeColor="text1"/>
          <w:kern w:val="0"/>
          <w:sz w:val="24"/>
          <w:szCs w:val="24"/>
          <w14:textFill>
            <w14:solidFill>
              <w14:schemeClr w14:val="tx1"/>
            </w14:solidFill>
          </w14:textFill>
        </w:rPr>
      </w:pPr>
    </w:p>
    <w:p>
      <w:pPr>
        <w:rPr>
          <w:rFonts w:ascii="Times New Roman" w:hAnsi="Times New Roman" w:eastAsia="黑体" w:cs="Times New Roman"/>
          <w:b/>
          <w:bCs/>
          <w:color w:val="000000" w:themeColor="text1"/>
          <w:kern w:val="0"/>
          <w:sz w:val="24"/>
          <w:szCs w:val="24"/>
          <w14:textFill>
            <w14:solidFill>
              <w14:schemeClr w14:val="tx1"/>
            </w14:solidFill>
          </w14:textFill>
        </w:rPr>
      </w:pPr>
    </w:p>
    <w:p>
      <w:pPr>
        <w:rPr>
          <w:rFonts w:ascii="Times New Roman" w:hAnsi="Times New Roman" w:eastAsia="黑体" w:cs="Times New Roman"/>
          <w:b/>
          <w:bCs/>
          <w:color w:val="000000" w:themeColor="text1"/>
          <w:kern w:val="0"/>
          <w:sz w:val="24"/>
          <w:szCs w:val="24"/>
          <w14:textFill>
            <w14:solidFill>
              <w14:schemeClr w14:val="tx1"/>
            </w14:solidFill>
          </w14:textFill>
        </w:rPr>
      </w:pPr>
    </w:p>
    <w:p>
      <w:pPr>
        <w:rPr>
          <w:rFonts w:ascii="Times New Roman" w:hAnsi="Times New Roman" w:eastAsia="黑体" w:cs="Times New Roman"/>
          <w:b/>
          <w:bCs/>
          <w:color w:val="000000" w:themeColor="text1"/>
          <w:kern w:val="0"/>
          <w:sz w:val="24"/>
          <w:szCs w:val="24"/>
          <w14:textFill>
            <w14:solidFill>
              <w14:schemeClr w14:val="tx1"/>
            </w14:solidFill>
          </w14:textFill>
        </w:rPr>
      </w:pPr>
    </w:p>
    <w:p>
      <w:pPr>
        <w:rPr>
          <w:rFonts w:ascii="Times New Roman" w:hAnsi="Times New Roman" w:eastAsia="黑体" w:cs="Times New Roman"/>
          <w:b/>
          <w:bCs/>
          <w:color w:val="000000" w:themeColor="text1"/>
          <w:kern w:val="0"/>
          <w:sz w:val="24"/>
          <w:szCs w:val="24"/>
          <w14:textFill>
            <w14:solidFill>
              <w14:schemeClr w14:val="tx1"/>
            </w14:solidFill>
          </w14:textFill>
        </w:rPr>
      </w:pPr>
    </w:p>
    <w:p>
      <w:pPr>
        <w:rPr>
          <w:ins w:id="207" w:author="Yanhy" w:date="2023-11-30T10:17:59Z"/>
          <w:rFonts w:ascii="Times New Roman" w:hAnsi="Times New Roman" w:eastAsia="黑体" w:cs="Times New Roman"/>
          <w:b/>
          <w:bCs/>
          <w:color w:val="000000" w:themeColor="text1"/>
          <w:kern w:val="0"/>
          <w:sz w:val="24"/>
          <w:szCs w:val="24"/>
          <w14:textFill>
            <w14:solidFill>
              <w14:schemeClr w14:val="tx1"/>
            </w14:solidFill>
          </w14:textFill>
        </w:rPr>
      </w:pPr>
    </w:p>
    <w:p>
      <w:pPr>
        <w:rPr>
          <w:ins w:id="208" w:author="Yanhy" w:date="2023-11-30T10:28:51Z"/>
          <w:rFonts w:ascii="Times New Roman" w:hAnsi="Times New Roman" w:eastAsia="黑体" w:cs="Times New Roman"/>
          <w:b/>
          <w:bCs/>
          <w:color w:val="000000" w:themeColor="text1"/>
          <w:kern w:val="0"/>
          <w:sz w:val="24"/>
          <w:szCs w:val="24"/>
          <w14:textFill>
            <w14:solidFill>
              <w14:schemeClr w14:val="tx1"/>
            </w14:solidFill>
          </w14:textFill>
        </w:rPr>
      </w:pPr>
      <w:ins w:id="209" w:author="Yanhy" w:date="2023-11-30T10:28:51Z">
        <w:r>
          <w:rPr>
            <w:rFonts w:ascii="Times New Roman" w:hAnsi="Times New Roman" w:eastAsia="黑体" w:cs="Times New Roman"/>
            <w:b/>
            <w:bCs/>
            <w:color w:val="000000" w:themeColor="text1"/>
            <w:kern w:val="0"/>
            <w:sz w:val="24"/>
            <w:szCs w:val="24"/>
            <w14:textFill>
              <w14:solidFill>
                <w14:schemeClr w14:val="tx1"/>
              </w14:solidFill>
            </w14:textFill>
          </w:rPr>
          <w:br w:type="page"/>
        </w:r>
      </w:ins>
    </w:p>
    <w:p>
      <w:pPr>
        <w:pStyle w:val="2"/>
        <w:adjustRightInd w:val="0"/>
        <w:snapToGrid w:val="0"/>
        <w:spacing w:before="0" w:after="0" w:line="360" w:lineRule="auto"/>
        <w:jc w:val="center"/>
        <w:rPr>
          <w:rFonts w:ascii="Times New Roman" w:hAnsi="Times New Roman" w:eastAsia="黑体" w:cs="Times New Roman"/>
          <w:color w:val="000000" w:themeColor="text1"/>
          <w:kern w:val="0"/>
          <w:sz w:val="24"/>
          <w:szCs w:val="24"/>
          <w14:textFill>
            <w14:solidFill>
              <w14:schemeClr w14:val="tx1"/>
            </w14:solidFill>
          </w14:textFill>
        </w:rPr>
      </w:pPr>
      <w:bookmarkStart w:id="170" w:name="_Toc2717"/>
      <w:bookmarkStart w:id="171" w:name="_Toc1493"/>
      <w:bookmarkStart w:id="172" w:name="_Toc15339"/>
      <w:r>
        <w:rPr>
          <w:rFonts w:hint="eastAsia" w:ascii="Times New Roman" w:hAnsi="Times New Roman" w:eastAsia="黑体" w:cs="Times New Roman"/>
          <w:color w:val="000000" w:themeColor="text1"/>
          <w:kern w:val="0"/>
          <w:sz w:val="24"/>
          <w:szCs w:val="24"/>
          <w14:textFill>
            <w14:solidFill>
              <w14:schemeClr w14:val="tx1"/>
            </w14:solidFill>
          </w14:textFill>
        </w:rPr>
        <w:t>附件1：山西省肺炎疫苗接种率调查及肺炎疫苗接种效果评价知情同意书</w:t>
      </w:r>
      <w:bookmarkEnd w:id="170"/>
      <w:bookmarkEnd w:id="171"/>
      <w:bookmarkEnd w:id="172"/>
    </w:p>
    <w:p>
      <w:pPr>
        <w:widowControl/>
        <w:adjustRightInd w:val="0"/>
        <w:snapToGrid w:val="0"/>
        <w:spacing w:line="360" w:lineRule="auto"/>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 xml:space="preserve">亲爱的男士/女士: </w:t>
      </w:r>
    </w:p>
    <w:p>
      <w:pPr>
        <w:widowControl/>
        <w:adjustRightInd w:val="0"/>
        <w:snapToGrid w:val="0"/>
        <w:spacing w:line="360" w:lineRule="auto"/>
        <w:ind w:firstLine="420" w:firstLineChars="200"/>
        <w:rPr>
          <w:rFonts w:ascii="宋体" w:hAnsi="宋体" w:eastAsia="宋体" w:cs="宋体"/>
          <w:kern w:val="0"/>
          <w:szCs w:val="21"/>
          <w:lang w:bidi="ar"/>
        </w:rPr>
      </w:pPr>
      <w:r>
        <w:rPr>
          <w:rFonts w:hint="eastAsia" w:ascii="宋体" w:hAnsi="宋体" w:eastAsia="宋体" w:cs="宋体"/>
          <w:color w:val="000000" w:themeColor="text1"/>
          <w:kern w:val="0"/>
          <w:szCs w:val="21"/>
          <w:lang w:bidi="ar"/>
          <w14:textFill>
            <w14:solidFill>
              <w14:schemeClr w14:val="tx1"/>
            </w14:solidFill>
          </w14:textFill>
        </w:rPr>
        <w:t>我们诚邀您参加关于旨在调查山西省儿童和老年人群体的肺炎疫苗接种率及肺炎疫苗接种效果和保护效力的“山西省肺炎疫苗接种率调查及肺炎疫苗接种效果评价”。</w:t>
      </w:r>
      <w:r>
        <w:rPr>
          <w:rFonts w:hint="eastAsia" w:ascii="宋体" w:hAnsi="宋体" w:eastAsia="宋体" w:cs="宋体"/>
          <w:kern w:val="0"/>
          <w:szCs w:val="21"/>
          <w:lang w:bidi="ar"/>
        </w:rPr>
        <w:t>这一调查由暨南大学基础医学与公共卫生学院、暨南大学康泰生物产业研究院/疾病预防控制研究院、山西省吕梁市汾阳市卫生系统共同实施。</w:t>
      </w:r>
    </w:p>
    <w:p>
      <w:pPr>
        <w:widowControl/>
        <w:adjustRightInd w:val="0"/>
        <w:snapToGrid w:val="0"/>
        <w:spacing w:line="360" w:lineRule="auto"/>
        <w:ind w:firstLine="420" w:firstLineChars="200"/>
        <w:rPr>
          <w:rFonts w:ascii="宋体" w:hAnsi="宋体" w:eastAsia="宋体" w:cs="宋体"/>
          <w:color w:val="000000" w:themeColor="text1"/>
          <w:kern w:val="0"/>
          <w:szCs w:val="21"/>
          <w:lang w:bidi="ar"/>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本项研究的目的在于了解和分析山西省儿童和老年人的肺炎疫苗接种率，为提高肺炎疫苗接种率提供参考；结合血清学评价，进行肺炎疫苗效果评价，明确肺炎疫苗对肺炎感染的保护效力，进行初步成本效益评估。</w:t>
      </w:r>
    </w:p>
    <w:p>
      <w:pPr>
        <w:widowControl/>
        <w:spacing w:line="360" w:lineRule="auto"/>
        <w:ind w:firstLine="420" w:firstLineChars="200"/>
        <w:rPr>
          <w:rFonts w:ascii="宋体" w:hAnsi="宋体" w:eastAsia="宋体" w:cs="宋体"/>
          <w:color w:val="000000" w:themeColor="text1"/>
          <w:kern w:val="0"/>
          <w:szCs w:val="21"/>
          <w:lang w:bidi="ar"/>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如果您同意参加本研究，调查员将询问您关于家庭基本信息、个人患病史、医疗就诊情况和产生费用等。调查将持续5分钟左右。</w:t>
      </w:r>
    </w:p>
    <w:p>
      <w:pPr>
        <w:widowControl/>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 xml:space="preserve">特别要指出的是，您的姓名、地址和电话仅供下次跟踪调查时与您联系之用，只有极少数科研数据资料管理人员知晓，而且这几位科研数据资料管理人员将书面签字承诺为您的个人信息绝对保密的责任。用于科学研究的数据文件绝对不会包括您的姓名、地址和电话等任何可以用于识别个人的信息。因此，没有任何人可以在用于科学研究的数据中识别哪些是您的个人信息。如果您有任何问题，请向本研究的负责人或与本研究相关的工作人员咨询。 </w:t>
      </w:r>
    </w:p>
    <w:p>
      <w:pPr>
        <w:widowControl/>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 xml:space="preserve">我们完全尊重您是否参与的意见。如果您同意，请您在本征询意见书的最后签署您的名字。如果您自愿参加但不能签字，请您的亲属代签。您有什么疑问，可向访问员询问或直接写信（或打电话）与我们联系（电话号码和通讯地址列在下面）。衷心感谢！ </w:t>
      </w:r>
    </w:p>
    <w:p>
      <w:pPr>
        <w:widowControl/>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p>
    <w:p>
      <w:pPr>
        <w:widowControl/>
        <w:spacing w:line="360" w:lineRule="auto"/>
        <w:jc w:val="right"/>
        <w:rPr>
          <w:rFonts w:ascii="宋体" w:hAnsi="宋体" w:eastAsia="宋体" w:cs="宋体"/>
          <w:color w:val="000000" w:themeColor="text1"/>
          <w:kern w:val="0"/>
          <w:szCs w:val="21"/>
          <w:lang w:bidi="ar"/>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暨南大学基础医学与公共卫生学院</w:t>
      </w:r>
    </w:p>
    <w:p>
      <w:pPr>
        <w:widowControl/>
        <w:spacing w:line="360" w:lineRule="auto"/>
        <w:jc w:val="righ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 xml:space="preserve">暨南大学康泰生物产业研究院/疾病预防控制研究院 </w:t>
      </w:r>
    </w:p>
    <w:p>
      <w:pPr>
        <w:widowControl/>
        <w:spacing w:line="360" w:lineRule="auto"/>
        <w:jc w:val="righ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 xml:space="preserve">广东省广州市天河区黄埔大道西601暨南大学（石牌校区），邮编：510632 </w:t>
      </w:r>
    </w:p>
    <w:p>
      <w:pPr>
        <w:widowControl/>
        <w:spacing w:line="360" w:lineRule="auto"/>
        <w:jc w:val="right"/>
        <w:rPr>
          <w:rFonts w:ascii="宋体" w:hAnsi="宋体" w:eastAsia="宋体" w:cs="宋体"/>
          <w:color w:val="000000" w:themeColor="text1"/>
          <w:kern w:val="0"/>
          <w:szCs w:val="21"/>
          <w:lang w:bidi="ar"/>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 xml:space="preserve">联系人：刘丹 </w:t>
      </w:r>
      <w:r>
        <w:rPr>
          <w:rFonts w:ascii="宋体" w:hAnsi="宋体" w:eastAsia="宋体" w:cs="宋体"/>
          <w:color w:val="000000" w:themeColor="text1"/>
          <w:kern w:val="0"/>
          <w:szCs w:val="21"/>
          <w:lang w:bidi="ar"/>
          <w14:textFill>
            <w14:solidFill>
              <w14:schemeClr w14:val="tx1"/>
            </w14:solidFill>
          </w14:textFill>
        </w:rPr>
        <w:t xml:space="preserve">      </w:t>
      </w:r>
      <w:r>
        <w:rPr>
          <w:rFonts w:hint="eastAsia" w:ascii="宋体" w:hAnsi="宋体" w:eastAsia="宋体" w:cs="宋体"/>
          <w:color w:val="000000" w:themeColor="text1"/>
          <w:kern w:val="0"/>
          <w:szCs w:val="21"/>
          <w:lang w:bidi="ar"/>
          <w14:textFill>
            <w14:solidFill>
              <w14:schemeClr w14:val="tx1"/>
            </w14:solidFill>
          </w14:textFill>
        </w:rPr>
        <w:t>电话：</w:t>
      </w:r>
      <w:r>
        <w:rPr>
          <w:rFonts w:ascii="宋体" w:hAnsi="宋体" w:eastAsia="宋体" w:cs="宋体"/>
          <w:color w:val="000000" w:themeColor="text1"/>
          <w:kern w:val="0"/>
          <w:szCs w:val="21"/>
          <w:lang w:bidi="ar"/>
          <w14:textFill>
            <w14:solidFill>
              <w14:schemeClr w14:val="tx1"/>
            </w14:solidFill>
          </w14:textFill>
        </w:rPr>
        <w:t>13001357365</w:t>
      </w:r>
      <w:r>
        <w:rPr>
          <w:rFonts w:hint="eastAsia" w:ascii="宋体" w:hAnsi="宋体" w:eastAsia="宋体" w:cs="宋体"/>
          <w:color w:val="000000" w:themeColor="text1"/>
          <w:kern w:val="0"/>
          <w:szCs w:val="21"/>
          <w:lang w:bidi="ar"/>
          <w14:textFill>
            <w14:solidFill>
              <w14:schemeClr w14:val="tx1"/>
            </w14:solidFill>
          </w14:textFill>
        </w:rPr>
        <w:t xml:space="preserve">        传真：0</w:t>
      </w:r>
      <w:r>
        <w:rPr>
          <w:rFonts w:ascii="宋体" w:hAnsi="宋体" w:eastAsia="宋体" w:cs="宋体"/>
          <w:color w:val="000000" w:themeColor="text1"/>
          <w:kern w:val="0"/>
          <w:szCs w:val="21"/>
          <w:lang w:bidi="ar"/>
          <w14:textFill>
            <w14:solidFill>
              <w14:schemeClr w14:val="tx1"/>
            </w14:solidFill>
          </w14:textFill>
        </w:rPr>
        <w:t>20</w:t>
      </w:r>
      <w:r>
        <w:rPr>
          <w:rFonts w:hint="eastAsia" w:ascii="宋体" w:hAnsi="宋体" w:eastAsia="宋体" w:cs="宋体"/>
          <w:color w:val="000000" w:themeColor="text1"/>
          <w:kern w:val="0"/>
          <w:szCs w:val="21"/>
          <w:lang w:bidi="ar"/>
          <w14:textFill>
            <w14:solidFill>
              <w14:schemeClr w14:val="tx1"/>
            </w14:solidFill>
          </w14:textFill>
        </w:rPr>
        <w:t>-</w:t>
      </w:r>
      <w:r>
        <w:rPr>
          <w:rFonts w:ascii="宋体" w:hAnsi="宋体" w:eastAsia="宋体" w:cs="宋体"/>
          <w:color w:val="000000" w:themeColor="text1"/>
          <w:kern w:val="0"/>
          <w:szCs w:val="21"/>
          <w:lang w:bidi="ar"/>
          <w14:textFill>
            <w14:solidFill>
              <w14:schemeClr w14:val="tx1"/>
            </w14:solidFill>
          </w14:textFill>
        </w:rPr>
        <w:t>85220258</w:t>
      </w:r>
      <w:r>
        <w:rPr>
          <w:rFonts w:hint="eastAsia" w:ascii="宋体" w:hAnsi="宋体" w:eastAsia="宋体" w:cs="宋体"/>
          <w:color w:val="000000" w:themeColor="text1"/>
          <w:kern w:val="0"/>
          <w:szCs w:val="21"/>
          <w:lang w:bidi="ar"/>
          <w14:textFill>
            <w14:solidFill>
              <w14:schemeClr w14:val="tx1"/>
            </w14:solidFill>
          </w14:textFill>
        </w:rPr>
        <w:t xml:space="preserve"> </w:t>
      </w:r>
    </w:p>
    <w:p>
      <w:pPr>
        <w:widowControl/>
        <w:spacing w:line="360" w:lineRule="auto"/>
        <w:jc w:val="right"/>
        <w:rPr>
          <w:rFonts w:ascii="宋体" w:hAnsi="宋体" w:eastAsia="宋体" w:cs="宋体"/>
          <w:color w:val="000000" w:themeColor="text1"/>
          <w:kern w:val="0"/>
          <w:szCs w:val="21"/>
          <w:lang w:bidi="ar"/>
          <w14:textFill>
            <w14:solidFill>
              <w14:schemeClr w14:val="tx1"/>
            </w14:solidFill>
          </w14:textFill>
        </w:rPr>
      </w:pPr>
      <w:r>
        <w:rPr>
          <w:rFonts w:ascii="宋体" w:hAnsi="宋体" w:eastAsia="宋体" w:cs="宋体"/>
          <w:color w:val="000000" w:themeColor="text1"/>
          <w:kern w:val="0"/>
          <w:szCs w:val="21"/>
          <w:lang w:bidi="ar"/>
          <w14:textFill>
            <w14:solidFill>
              <w14:schemeClr w14:val="tx1"/>
            </w14:solidFill>
          </w14:textFill>
        </w:rPr>
        <w:t>2023年</w:t>
      </w:r>
      <w:r>
        <w:rPr>
          <w:rFonts w:hint="eastAsia" w:ascii="宋体" w:hAnsi="宋体" w:eastAsia="宋体" w:cs="宋体"/>
          <w:color w:val="000000" w:themeColor="text1"/>
          <w:kern w:val="0"/>
          <w:szCs w:val="21"/>
          <w:lang w:bidi="ar"/>
          <w14:textFill>
            <w14:solidFill>
              <w14:schemeClr w14:val="tx1"/>
            </w14:solidFill>
          </w14:textFill>
        </w:rPr>
        <w:t>7</w:t>
      </w:r>
      <w:r>
        <w:rPr>
          <w:rFonts w:ascii="宋体" w:hAnsi="宋体" w:eastAsia="宋体" w:cs="宋体"/>
          <w:color w:val="000000" w:themeColor="text1"/>
          <w:kern w:val="0"/>
          <w:szCs w:val="21"/>
          <w:lang w:bidi="ar"/>
          <w14:textFill>
            <w14:solidFill>
              <w14:schemeClr w14:val="tx1"/>
            </w14:solidFill>
          </w14:textFill>
        </w:rPr>
        <w:t>月</w:t>
      </w:r>
    </w:p>
    <w:p>
      <w:pPr>
        <w:widowControl/>
        <w:spacing w:line="360" w:lineRule="auto"/>
        <w:rPr>
          <w:rFonts w:ascii="宋体" w:hAnsi="宋体" w:eastAsia="宋体" w:cs="宋体"/>
          <w:color w:val="000000" w:themeColor="text1"/>
          <w:kern w:val="0"/>
          <w:szCs w:val="21"/>
          <w:lang w:bidi="ar"/>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 xml:space="preserve">“我已经阅读过这封信并且理解了其中的内容，我同意参加‘均安镇病毒性肝炎感染现状及慢性肝炎患者管理效果调查’。我得到了这封信的一份副本。我知道即使我现在同意参加此研究，我仍然拥有在任何时间改变主意的权利。” </w:t>
      </w:r>
    </w:p>
    <w:p>
      <w:pPr>
        <w:widowControl/>
        <w:spacing w:line="360" w:lineRule="auto"/>
        <w:ind w:firstLine="1680" w:firstLineChars="800"/>
        <w:jc w:val="left"/>
        <w:rPr>
          <w:rFonts w:ascii="宋体" w:hAnsi="宋体" w:eastAsia="宋体" w:cs="宋体"/>
          <w:color w:val="000000" w:themeColor="text1"/>
          <w:kern w:val="0"/>
          <w:szCs w:val="21"/>
          <w:lang w:bidi="ar"/>
          <w14:textFill>
            <w14:solidFill>
              <w14:schemeClr w14:val="tx1"/>
            </w14:solidFill>
          </w14:textFill>
        </w:rPr>
      </w:pPr>
    </w:p>
    <w:p>
      <w:pPr>
        <w:widowControl/>
        <w:spacing w:line="360" w:lineRule="auto"/>
        <w:ind w:firstLine="1680" w:firstLineChars="800"/>
        <w:jc w:val="left"/>
        <w:rPr>
          <w:rFonts w:ascii="宋体" w:hAnsi="宋体" w:eastAsia="宋体" w:cs="宋体"/>
          <w:color w:val="000000" w:themeColor="text1"/>
          <w:kern w:val="0"/>
          <w:szCs w:val="21"/>
          <w:lang w:bidi="ar"/>
          <w14:textFill>
            <w14:solidFill>
              <w14:schemeClr w14:val="tx1"/>
            </w14:solidFill>
          </w14:textFill>
        </w:rPr>
      </w:pPr>
      <w:r>
        <w:rPr>
          <w:rFonts w:hint="eastAsia" w:ascii="宋体" w:hAnsi="宋体" w:eastAsia="宋体" w:cs="宋体"/>
          <w:color w:val="000000" w:themeColor="text1"/>
          <w:kern w:val="0"/>
          <w:szCs w:val="21"/>
          <w:lang w:bidi="ar"/>
          <w14:textFill>
            <w14:solidFill>
              <w14:schemeClr w14:val="tx1"/>
            </w14:solidFill>
          </w14:textFill>
        </w:rPr>
        <w:t>______________ （签字）</w:t>
      </w:r>
    </w:p>
    <w:p>
      <w:pPr>
        <w:widowControl/>
        <w:spacing w:line="360" w:lineRule="auto"/>
        <w:jc w:val="center"/>
        <w:rPr>
          <w:rFonts w:ascii="宋体" w:hAnsi="宋体" w:eastAsia="宋体" w:cs="宋体"/>
          <w:color w:val="000000" w:themeColor="text1"/>
          <w:kern w:val="0"/>
          <w:szCs w:val="21"/>
          <w:lang w:bidi="ar"/>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color w:val="000000" w:themeColor="text1"/>
          <w:kern w:val="0"/>
          <w:szCs w:val="21"/>
          <w:lang w:bidi="ar"/>
          <w14:textFill>
            <w14:solidFill>
              <w14:schemeClr w14:val="tx1"/>
            </w14:solidFill>
          </w14:textFill>
        </w:rPr>
        <w:t xml:space="preserve">______________ （代理人签字）    年 </w:t>
      </w:r>
      <w:r>
        <w:rPr>
          <w:rFonts w:ascii="宋体" w:hAnsi="宋体" w:eastAsia="宋体" w:cs="宋体"/>
          <w:color w:val="000000" w:themeColor="text1"/>
          <w:kern w:val="0"/>
          <w:szCs w:val="21"/>
          <w:lang w:bidi="ar"/>
          <w14:textFill>
            <w14:solidFill>
              <w14:schemeClr w14:val="tx1"/>
            </w14:solidFill>
          </w14:textFill>
        </w:rPr>
        <w:t xml:space="preserve">   </w:t>
      </w:r>
      <w:r>
        <w:rPr>
          <w:rFonts w:hint="eastAsia" w:ascii="宋体" w:hAnsi="宋体" w:eastAsia="宋体" w:cs="宋体"/>
          <w:color w:val="000000" w:themeColor="text1"/>
          <w:kern w:val="0"/>
          <w:szCs w:val="21"/>
          <w:lang w:bidi="ar"/>
          <w14:textFill>
            <w14:solidFill>
              <w14:schemeClr w14:val="tx1"/>
            </w14:solidFill>
          </w14:textFill>
        </w:rPr>
        <w:t xml:space="preserve">月 </w:t>
      </w:r>
      <w:r>
        <w:rPr>
          <w:rFonts w:ascii="宋体" w:hAnsi="宋体" w:eastAsia="宋体" w:cs="宋体"/>
          <w:color w:val="000000" w:themeColor="text1"/>
          <w:kern w:val="0"/>
          <w:szCs w:val="21"/>
          <w:lang w:bidi="ar"/>
          <w14:textFill>
            <w14:solidFill>
              <w14:schemeClr w14:val="tx1"/>
            </w14:solidFill>
          </w14:textFill>
        </w:rPr>
        <w:t xml:space="preserve">   </w:t>
      </w:r>
      <w:r>
        <w:rPr>
          <w:rFonts w:hint="eastAsia" w:ascii="宋体" w:hAnsi="宋体" w:eastAsia="宋体" w:cs="宋体"/>
          <w:color w:val="000000" w:themeColor="text1"/>
          <w:kern w:val="0"/>
          <w:szCs w:val="21"/>
          <w:lang w:bidi="ar"/>
          <w14:textFill>
            <w14:solidFill>
              <w14:schemeClr w14:val="tx1"/>
            </w14:solidFill>
          </w14:textFill>
        </w:rPr>
        <w:t>日</w:t>
      </w:r>
    </w:p>
    <w:p>
      <w:pPr>
        <w:pStyle w:val="2"/>
        <w:adjustRightInd w:val="0"/>
        <w:snapToGrid w:val="0"/>
        <w:spacing w:before="0" w:after="0" w:line="360" w:lineRule="auto"/>
        <w:jc w:val="center"/>
        <w:rPr>
          <w:rFonts w:ascii="Times New Roman" w:hAnsi="Times New Roman" w:eastAsia="黑体" w:cs="Times New Roman"/>
          <w:color w:val="000000" w:themeColor="text1"/>
          <w:kern w:val="0"/>
          <w:sz w:val="24"/>
          <w:szCs w:val="24"/>
          <w14:textFill>
            <w14:solidFill>
              <w14:schemeClr w14:val="tx1"/>
            </w14:solidFill>
          </w14:textFill>
        </w:rPr>
      </w:pPr>
      <w:bookmarkStart w:id="173" w:name="_Toc22267"/>
      <w:bookmarkStart w:id="174" w:name="_Toc6573"/>
      <w:bookmarkStart w:id="175" w:name="_Toc28605"/>
      <w:r>
        <w:rPr>
          <w:rFonts w:hint="eastAsia" w:ascii="Times New Roman" w:hAnsi="Times New Roman" w:eastAsia="黑体" w:cs="Times New Roman"/>
          <w:color w:val="000000" w:themeColor="text1"/>
          <w:kern w:val="0"/>
          <w:sz w:val="24"/>
          <w:szCs w:val="24"/>
          <w14:textFill>
            <w14:solidFill>
              <w14:schemeClr w14:val="tx1"/>
            </w14:solidFill>
          </w14:textFill>
        </w:rPr>
        <w:t>附件2:儿童疫苗接种情况入户调查表</w:t>
      </w:r>
      <w:bookmarkEnd w:id="173"/>
      <w:bookmarkEnd w:id="174"/>
      <w:bookmarkEnd w:id="175"/>
    </w:p>
    <w:bookmarkEnd w:id="169"/>
    <w:p>
      <w:pPr>
        <w:spacing w:line="276" w:lineRule="auto"/>
        <w:rPr>
          <w:rFonts w:ascii="仿宋" w:hAnsi="仿宋" w:eastAsia="仿宋"/>
          <w:b/>
          <w:sz w:val="24"/>
          <w:szCs w:val="20"/>
        </w:rPr>
      </w:pPr>
      <w:r>
        <w:rPr>
          <w:rFonts w:hint="eastAsia" w:ascii="仿宋" w:hAnsi="仿宋" w:eastAsia="仿宋"/>
          <w:b/>
          <w:sz w:val="24"/>
          <w:szCs w:val="20"/>
        </w:rPr>
        <w:t>请在横线或表格内填写或对选择项打</w:t>
      </w:r>
      <w:r>
        <w:rPr>
          <w:rFonts w:ascii="仿宋" w:hAnsi="仿宋" w:eastAsia="仿宋"/>
          <w:b/>
          <w:sz w:val="24"/>
          <w:szCs w:val="20"/>
        </w:rPr>
        <w:sym w:font="Wingdings" w:char="F0FC"/>
      </w:r>
      <w:r>
        <w:rPr>
          <w:rFonts w:ascii="仿宋" w:hAnsi="仿宋" w:eastAsia="仿宋"/>
          <w:b/>
          <w:sz w:val="24"/>
          <w:szCs w:val="20"/>
        </w:rPr>
        <w:t xml:space="preserve">, </w:t>
      </w:r>
      <w:r>
        <w:rPr>
          <w:rFonts w:hint="eastAsia" w:ascii="仿宋" w:hAnsi="仿宋" w:eastAsia="仿宋"/>
          <w:b/>
          <w:sz w:val="24"/>
          <w:szCs w:val="20"/>
        </w:rPr>
        <w:t>右边的方括号由审核者填写</w:t>
      </w:r>
      <w:r>
        <w:rPr>
          <w:rFonts w:ascii="仿宋" w:hAnsi="仿宋" w:eastAsia="仿宋"/>
          <w:b/>
          <w:sz w:val="24"/>
          <w:szCs w:val="20"/>
        </w:rPr>
        <w:t xml:space="preserve">, </w:t>
      </w:r>
      <w:r>
        <w:rPr>
          <w:rFonts w:hint="eastAsia" w:ascii="仿宋" w:hAnsi="仿宋" w:eastAsia="仿宋"/>
          <w:b/>
          <w:sz w:val="24"/>
          <w:szCs w:val="20"/>
        </w:rPr>
        <w:t>供计算机录入时用。</w:t>
      </w:r>
    </w:p>
    <w:p>
      <w:pPr>
        <w:adjustRightInd w:val="0"/>
        <w:snapToGrid w:val="0"/>
        <w:spacing w:line="360" w:lineRule="auto"/>
        <w:rPr>
          <w:rFonts w:ascii="仿宋" w:hAnsi="仿宋" w:eastAsia="仿宋"/>
          <w:b/>
          <w:color w:val="000000"/>
          <w:sz w:val="28"/>
          <w:szCs w:val="21"/>
        </w:rPr>
      </w:pPr>
    </w:p>
    <w:p>
      <w:pPr>
        <w:adjustRightInd w:val="0"/>
        <w:snapToGrid w:val="0"/>
        <w:spacing w:line="276" w:lineRule="auto"/>
        <w:rPr>
          <w:rFonts w:ascii="仿宋" w:hAnsi="仿宋" w:eastAsia="仿宋"/>
          <w:color w:val="000000"/>
          <w:szCs w:val="21"/>
        </w:rPr>
      </w:pPr>
      <w:r>
        <w:rPr>
          <w:rFonts w:hint="eastAsia" w:ascii="仿宋" w:hAnsi="仿宋" w:eastAsia="仿宋"/>
          <w:b/>
          <w:color w:val="000000"/>
          <w:sz w:val="28"/>
          <w:szCs w:val="21"/>
        </w:rPr>
        <w:t>一、编码</w:t>
      </w:r>
      <w:r>
        <w:rPr>
          <w:rFonts w:hint="eastAsia" w:ascii="仿宋" w:hAnsi="仿宋" w:eastAsia="仿宋"/>
          <w:color w:val="000000"/>
          <w:szCs w:val="21"/>
        </w:rPr>
        <w:t xml:space="preserve">                                          </w:t>
      </w:r>
    </w:p>
    <w:p>
      <w:pPr>
        <w:adjustRightInd w:val="0"/>
        <w:snapToGrid w:val="0"/>
        <w:rPr>
          <w:rFonts w:ascii="仿宋" w:hAnsi="仿宋" w:eastAsia="仿宋"/>
          <w:color w:val="000000"/>
          <w:szCs w:val="21"/>
        </w:rPr>
      </w:pPr>
      <w:r>
        <w:rPr>
          <w:rFonts w:hint="eastAsia" w:ascii="仿宋" w:hAnsi="仿宋" w:eastAsia="仿宋"/>
          <w:color w:val="000000"/>
          <w:szCs w:val="21"/>
        </w:rPr>
        <w:t xml:space="preserve">1.儿童编号  </w:t>
      </w:r>
      <w:r>
        <w:rPr>
          <w:rFonts w:hint="eastAsia" w:ascii="仿宋" w:hAnsi="仿宋" w:eastAsia="仿宋"/>
          <w:color w:val="000000"/>
          <w:szCs w:val="21"/>
          <w:u w:val="single"/>
        </w:rPr>
        <w:t xml:space="preserve">       </w:t>
      </w:r>
      <w:r>
        <w:rPr>
          <w:rFonts w:hint="eastAsia" w:ascii="仿宋" w:hAnsi="仿宋" w:eastAsia="仿宋"/>
          <w:color w:val="000000"/>
          <w:szCs w:val="21"/>
        </w:rPr>
        <w:t xml:space="preserve"> （4位）                                           □□□□</w:t>
      </w:r>
    </w:p>
    <w:p>
      <w:pPr>
        <w:adjustRightInd w:val="0"/>
        <w:snapToGrid w:val="0"/>
        <w:spacing w:line="440" w:lineRule="exact"/>
        <w:rPr>
          <w:rFonts w:ascii="仿宋" w:hAnsi="仿宋" w:eastAsia="仿宋"/>
          <w:b/>
          <w:color w:val="000000"/>
          <w:sz w:val="28"/>
          <w:szCs w:val="21"/>
        </w:rPr>
      </w:pPr>
    </w:p>
    <w:p>
      <w:pPr>
        <w:adjustRightInd w:val="0"/>
        <w:snapToGrid w:val="0"/>
        <w:spacing w:line="276" w:lineRule="auto"/>
        <w:rPr>
          <w:rFonts w:ascii="仿宋" w:hAnsi="仿宋" w:eastAsia="仿宋"/>
          <w:b/>
          <w:color w:val="000000"/>
          <w:sz w:val="28"/>
          <w:szCs w:val="21"/>
        </w:rPr>
      </w:pPr>
      <w:r>
        <w:rPr>
          <w:rFonts w:hint="eastAsia" w:ascii="仿宋" w:hAnsi="仿宋" w:eastAsia="仿宋"/>
          <w:b/>
          <w:color w:val="000000"/>
          <w:sz w:val="28"/>
          <w:szCs w:val="21"/>
        </w:rPr>
        <w:t>二、基本情况</w:t>
      </w:r>
    </w:p>
    <w:p>
      <w:pPr>
        <w:adjustRightInd w:val="0"/>
        <w:snapToGrid w:val="0"/>
        <w:rPr>
          <w:rFonts w:ascii="仿宋" w:hAnsi="仿宋" w:eastAsia="仿宋"/>
          <w:color w:val="000000"/>
          <w:szCs w:val="21"/>
        </w:rPr>
      </w:pPr>
      <w:r>
        <w:rPr>
          <w:rFonts w:hint="eastAsia" w:ascii="仿宋" w:hAnsi="仿宋" w:eastAsia="仿宋"/>
          <w:color w:val="000000"/>
          <w:szCs w:val="21"/>
        </w:rPr>
        <w:t>2. 被调查户住址：        省</w:t>
      </w:r>
      <w:r>
        <w:rPr>
          <w:rFonts w:ascii="仿宋" w:hAnsi="仿宋" w:eastAsia="仿宋"/>
          <w:color w:val="000000"/>
          <w:szCs w:val="21"/>
        </w:rPr>
        <w:t>________</w:t>
      </w:r>
      <w:r>
        <w:rPr>
          <w:rFonts w:hint="eastAsia" w:ascii="仿宋" w:hAnsi="仿宋" w:eastAsia="仿宋"/>
          <w:color w:val="000000"/>
          <w:szCs w:val="21"/>
        </w:rPr>
        <w:t>地（市）        县</w:t>
      </w:r>
      <w:r>
        <w:rPr>
          <w:rFonts w:ascii="仿宋" w:hAnsi="仿宋" w:eastAsia="仿宋"/>
          <w:color w:val="000000"/>
          <w:szCs w:val="21"/>
        </w:rPr>
        <w:t>_______</w:t>
      </w:r>
      <w:r>
        <w:rPr>
          <w:rFonts w:hint="eastAsia" w:ascii="仿宋" w:hAnsi="仿宋" w:eastAsia="仿宋"/>
          <w:color w:val="000000"/>
          <w:szCs w:val="21"/>
        </w:rPr>
        <w:t>乡</w:t>
      </w:r>
      <w:r>
        <w:rPr>
          <w:rFonts w:ascii="仿宋" w:hAnsi="仿宋" w:eastAsia="仿宋"/>
          <w:color w:val="000000"/>
          <w:szCs w:val="21"/>
        </w:rPr>
        <w:t>_______</w:t>
      </w:r>
      <w:r>
        <w:rPr>
          <w:rFonts w:hint="eastAsia" w:ascii="仿宋" w:hAnsi="仿宋" w:eastAsia="仿宋"/>
          <w:color w:val="000000"/>
          <w:szCs w:val="21"/>
        </w:rPr>
        <w:t xml:space="preserve">村 </w:t>
      </w:r>
    </w:p>
    <w:p>
      <w:pPr>
        <w:adjustRightInd w:val="0"/>
        <w:snapToGrid w:val="0"/>
        <w:rPr>
          <w:rFonts w:ascii="仿宋" w:hAnsi="仿宋" w:eastAsia="仿宋"/>
          <w:color w:val="000000"/>
          <w:szCs w:val="21"/>
        </w:rPr>
      </w:pPr>
      <w:r>
        <w:rPr>
          <w:rFonts w:hint="eastAsia" w:ascii="仿宋" w:hAnsi="仿宋" w:eastAsia="仿宋"/>
          <w:color w:val="000000"/>
          <w:szCs w:val="21"/>
        </w:rPr>
        <w:t>3. 被调查者与儿童的关系:                                                     □</w:t>
      </w:r>
    </w:p>
    <w:p>
      <w:pPr>
        <w:adjustRightInd w:val="0"/>
        <w:snapToGrid w:val="0"/>
        <w:rPr>
          <w:rFonts w:ascii="仿宋" w:hAnsi="仿宋" w:eastAsia="仿宋"/>
          <w:color w:val="000000"/>
          <w:szCs w:val="21"/>
        </w:rPr>
      </w:pPr>
      <w:r>
        <w:rPr>
          <w:rFonts w:hint="eastAsia" w:ascii="仿宋" w:hAnsi="仿宋" w:eastAsia="仿宋"/>
          <w:color w:val="000000"/>
          <w:szCs w:val="21"/>
        </w:rPr>
        <w:t xml:space="preserve">   </w:t>
      </w:r>
      <w:r>
        <w:rPr>
          <w:rFonts w:ascii="仿宋" w:hAnsi="仿宋" w:eastAsia="仿宋"/>
          <w:color w:val="000000"/>
          <w:szCs w:val="21"/>
        </w:rPr>
        <w:t xml:space="preserve">1 </w:t>
      </w:r>
      <w:r>
        <w:rPr>
          <w:rFonts w:hint="eastAsia" w:ascii="仿宋" w:hAnsi="仿宋" w:eastAsia="仿宋"/>
          <w:color w:val="000000"/>
          <w:szCs w:val="21"/>
        </w:rPr>
        <w:t xml:space="preserve">母亲 </w:t>
      </w:r>
      <w:r>
        <w:rPr>
          <w:rFonts w:hint="eastAsia" w:ascii="仿宋" w:hAnsi="仿宋" w:eastAsia="仿宋"/>
          <w:color w:val="000000"/>
          <w:szCs w:val="21"/>
        </w:rPr>
        <w:tab/>
      </w:r>
      <w:r>
        <w:rPr>
          <w:rFonts w:ascii="仿宋" w:hAnsi="仿宋" w:eastAsia="仿宋"/>
          <w:color w:val="000000"/>
          <w:szCs w:val="21"/>
        </w:rPr>
        <w:t xml:space="preserve">2 </w:t>
      </w:r>
      <w:r>
        <w:rPr>
          <w:rFonts w:hint="eastAsia" w:ascii="仿宋" w:hAnsi="仿宋" w:eastAsia="仿宋"/>
          <w:color w:val="000000"/>
          <w:szCs w:val="21"/>
        </w:rPr>
        <w:t xml:space="preserve">父亲  </w:t>
      </w:r>
      <w:r>
        <w:rPr>
          <w:rFonts w:ascii="仿宋" w:hAnsi="仿宋" w:eastAsia="仿宋"/>
          <w:color w:val="000000"/>
          <w:szCs w:val="21"/>
        </w:rPr>
        <w:t xml:space="preserve">3 </w:t>
      </w:r>
      <w:r>
        <w:rPr>
          <w:rFonts w:hint="eastAsia" w:ascii="仿宋" w:hAnsi="仿宋" w:eastAsia="仿宋"/>
          <w:color w:val="000000"/>
          <w:szCs w:val="21"/>
        </w:rPr>
        <w:t>外/祖父母  4其他家庭成员</w:t>
      </w:r>
      <w:r>
        <w:rPr>
          <w:rFonts w:ascii="仿宋" w:hAnsi="仿宋" w:eastAsia="仿宋"/>
          <w:color w:val="000000"/>
          <w:szCs w:val="21"/>
        </w:rPr>
        <w:t>________</w:t>
      </w:r>
      <w:r>
        <w:rPr>
          <w:rFonts w:hint="eastAsia" w:ascii="仿宋" w:hAnsi="仿宋" w:eastAsia="仿宋"/>
          <w:color w:val="000000"/>
          <w:szCs w:val="21"/>
        </w:rPr>
        <w:t xml:space="preserve">   5</w:t>
      </w:r>
      <w:r>
        <w:rPr>
          <w:rFonts w:ascii="仿宋" w:hAnsi="仿宋" w:eastAsia="仿宋"/>
          <w:color w:val="000000"/>
          <w:szCs w:val="21"/>
        </w:rPr>
        <w:t xml:space="preserve"> </w:t>
      </w:r>
      <w:r>
        <w:rPr>
          <w:rFonts w:hint="eastAsia" w:ascii="仿宋" w:hAnsi="仿宋" w:eastAsia="仿宋"/>
          <w:color w:val="000000"/>
          <w:szCs w:val="21"/>
        </w:rPr>
        <w:t>其他人</w:t>
      </w:r>
      <w:r>
        <w:rPr>
          <w:rFonts w:ascii="仿宋" w:hAnsi="仿宋" w:eastAsia="仿宋"/>
          <w:color w:val="000000"/>
          <w:szCs w:val="21"/>
        </w:rPr>
        <w:t xml:space="preserve">________   </w:t>
      </w:r>
    </w:p>
    <w:p>
      <w:pPr>
        <w:adjustRightInd w:val="0"/>
        <w:snapToGrid w:val="0"/>
        <w:spacing w:line="440" w:lineRule="exact"/>
        <w:rPr>
          <w:rFonts w:ascii="仿宋" w:hAnsi="仿宋" w:eastAsia="仿宋"/>
          <w:color w:val="000000"/>
          <w:szCs w:val="21"/>
        </w:rPr>
      </w:pPr>
    </w:p>
    <w:p>
      <w:pPr>
        <w:adjustRightInd w:val="0"/>
        <w:snapToGrid w:val="0"/>
        <w:spacing w:line="276" w:lineRule="auto"/>
        <w:rPr>
          <w:rFonts w:ascii="仿宋" w:hAnsi="仿宋" w:eastAsia="仿宋"/>
          <w:b/>
          <w:color w:val="000000"/>
          <w:sz w:val="28"/>
          <w:szCs w:val="21"/>
        </w:rPr>
      </w:pPr>
      <w:r>
        <w:rPr>
          <w:rFonts w:hint="eastAsia" w:ascii="仿宋" w:hAnsi="仿宋" w:eastAsia="仿宋"/>
          <w:b/>
          <w:color w:val="000000"/>
          <w:sz w:val="28"/>
          <w:szCs w:val="21"/>
        </w:rPr>
        <w:t>三、儿童情况：</w:t>
      </w:r>
    </w:p>
    <w:p>
      <w:pPr>
        <w:adjustRightInd w:val="0"/>
        <w:snapToGrid w:val="0"/>
        <w:rPr>
          <w:rFonts w:ascii="仿宋" w:hAnsi="仿宋" w:eastAsia="仿宋"/>
          <w:color w:val="000000"/>
          <w:szCs w:val="21"/>
        </w:rPr>
      </w:pPr>
      <w:r>
        <w:rPr>
          <w:rFonts w:hint="eastAsia" w:ascii="仿宋" w:hAnsi="仿宋" w:eastAsia="仿宋"/>
          <w:color w:val="000000"/>
          <w:szCs w:val="21"/>
        </w:rPr>
        <w:t>4．儿童姓名：</w:t>
      </w:r>
      <w:r>
        <w:rPr>
          <w:rFonts w:ascii="仿宋" w:hAnsi="仿宋" w:eastAsia="仿宋"/>
          <w:color w:val="000000"/>
          <w:szCs w:val="21"/>
        </w:rPr>
        <w:t>______________</w:t>
      </w:r>
      <w:r>
        <w:rPr>
          <w:rFonts w:hint="eastAsia" w:ascii="仿宋" w:hAnsi="仿宋" w:eastAsia="仿宋"/>
          <w:color w:val="000000"/>
          <w:szCs w:val="21"/>
        </w:rPr>
        <w:t xml:space="preserve"> </w:t>
      </w:r>
    </w:p>
    <w:p>
      <w:pPr>
        <w:adjustRightInd w:val="0"/>
        <w:snapToGrid w:val="0"/>
        <w:rPr>
          <w:rFonts w:ascii="仿宋" w:hAnsi="仿宋" w:eastAsia="仿宋"/>
          <w:color w:val="000000"/>
          <w:szCs w:val="21"/>
        </w:rPr>
      </w:pPr>
      <w:r>
        <w:rPr>
          <w:rFonts w:hint="eastAsia" w:ascii="仿宋" w:hAnsi="仿宋" w:eastAsia="仿宋"/>
          <w:color w:val="000000"/>
          <w:szCs w:val="21"/>
        </w:rPr>
        <w:t xml:space="preserve">5．儿童性别: </w:t>
      </w:r>
      <w:r>
        <w:rPr>
          <w:rFonts w:ascii="仿宋" w:hAnsi="仿宋" w:eastAsia="仿宋"/>
          <w:color w:val="000000"/>
          <w:szCs w:val="21"/>
        </w:rPr>
        <w:t xml:space="preserve"> 1 </w:t>
      </w:r>
      <w:r>
        <w:rPr>
          <w:rFonts w:hint="eastAsia" w:ascii="仿宋" w:hAnsi="仿宋" w:eastAsia="仿宋"/>
          <w:color w:val="000000"/>
          <w:szCs w:val="21"/>
        </w:rPr>
        <w:t>男</w:t>
      </w:r>
      <w:r>
        <w:rPr>
          <w:rFonts w:ascii="仿宋" w:hAnsi="仿宋" w:eastAsia="仿宋"/>
          <w:color w:val="000000"/>
          <w:szCs w:val="21"/>
        </w:rPr>
        <w:t xml:space="preserve">   2 </w:t>
      </w:r>
      <w:r>
        <w:rPr>
          <w:rFonts w:hint="eastAsia" w:ascii="仿宋" w:hAnsi="仿宋" w:eastAsia="仿宋"/>
          <w:color w:val="000000"/>
          <w:szCs w:val="21"/>
        </w:rPr>
        <w:t>女</w:t>
      </w:r>
      <w:r>
        <w:rPr>
          <w:rFonts w:ascii="仿宋" w:hAnsi="仿宋" w:eastAsia="仿宋"/>
          <w:color w:val="000000"/>
          <w:szCs w:val="21"/>
        </w:rPr>
        <w:t xml:space="preserve"> </w:t>
      </w:r>
      <w:r>
        <w:rPr>
          <w:rFonts w:hint="eastAsia" w:ascii="仿宋" w:hAnsi="仿宋" w:eastAsia="仿宋"/>
          <w:color w:val="000000"/>
          <w:szCs w:val="21"/>
        </w:rPr>
        <w:t xml:space="preserve">      </w:t>
      </w:r>
      <w:r>
        <w:rPr>
          <w:rFonts w:ascii="仿宋" w:hAnsi="仿宋" w:eastAsia="仿宋"/>
          <w:color w:val="000000"/>
          <w:szCs w:val="21"/>
        </w:rPr>
        <w:t xml:space="preserve"> </w:t>
      </w:r>
      <w:r>
        <w:rPr>
          <w:rFonts w:hint="eastAsia" w:ascii="仿宋" w:hAnsi="仿宋" w:eastAsia="仿宋"/>
          <w:color w:val="000000"/>
          <w:szCs w:val="21"/>
        </w:rPr>
        <w:t xml:space="preserve">                       </w:t>
      </w:r>
      <w:r>
        <w:rPr>
          <w:rFonts w:ascii="仿宋" w:hAnsi="仿宋" w:eastAsia="仿宋"/>
          <w:color w:val="000000"/>
          <w:szCs w:val="21"/>
        </w:rPr>
        <w:t xml:space="preserve">   </w:t>
      </w:r>
      <w:r>
        <w:rPr>
          <w:rFonts w:hint="eastAsia" w:ascii="仿宋" w:hAnsi="仿宋" w:eastAsia="仿宋"/>
          <w:color w:val="000000"/>
          <w:szCs w:val="21"/>
        </w:rPr>
        <w:t xml:space="preserve"> </w:t>
      </w:r>
      <w:r>
        <w:rPr>
          <w:rFonts w:ascii="仿宋" w:hAnsi="仿宋" w:eastAsia="仿宋"/>
          <w:color w:val="000000"/>
          <w:szCs w:val="21"/>
        </w:rPr>
        <w:t xml:space="preserve">       </w:t>
      </w:r>
      <w:r>
        <w:rPr>
          <w:rFonts w:hint="eastAsia" w:ascii="仿宋" w:hAnsi="仿宋" w:eastAsia="仿宋"/>
          <w:color w:val="000000"/>
          <w:szCs w:val="21"/>
        </w:rPr>
        <w:t xml:space="preserve">       </w:t>
      </w:r>
      <w:r>
        <w:rPr>
          <w:rFonts w:ascii="仿宋" w:hAnsi="仿宋" w:eastAsia="仿宋"/>
          <w:color w:val="000000"/>
          <w:szCs w:val="21"/>
        </w:rPr>
        <w:t xml:space="preserve"> </w:t>
      </w:r>
      <w:r>
        <w:rPr>
          <w:rFonts w:hint="eastAsia" w:ascii="仿宋" w:hAnsi="仿宋" w:eastAsia="仿宋"/>
          <w:color w:val="000000"/>
          <w:szCs w:val="21"/>
        </w:rPr>
        <w:t xml:space="preserve"> </w:t>
      </w:r>
      <w:r>
        <w:rPr>
          <w:rFonts w:ascii="仿宋" w:hAnsi="仿宋" w:eastAsia="仿宋"/>
          <w:color w:val="000000"/>
          <w:szCs w:val="21"/>
        </w:rPr>
        <w:t xml:space="preserve"> </w:t>
      </w:r>
      <w:r>
        <w:rPr>
          <w:rFonts w:hint="eastAsia" w:ascii="仿宋" w:hAnsi="仿宋" w:eastAsia="仿宋"/>
          <w:color w:val="000000"/>
          <w:szCs w:val="21"/>
        </w:rPr>
        <w:t>□</w:t>
      </w:r>
    </w:p>
    <w:p>
      <w:pPr>
        <w:adjustRightInd w:val="0"/>
        <w:snapToGrid w:val="0"/>
        <w:rPr>
          <w:rFonts w:ascii="仿宋" w:hAnsi="仿宋" w:eastAsia="仿宋"/>
          <w:color w:val="000000"/>
          <w:szCs w:val="21"/>
        </w:rPr>
      </w:pPr>
      <w:r>
        <w:rPr>
          <w:rFonts w:hint="eastAsia" w:ascii="仿宋" w:hAnsi="仿宋" w:eastAsia="仿宋"/>
          <w:color w:val="000000"/>
          <w:szCs w:val="21"/>
        </w:rPr>
        <w:t>6．出生日期（公历）</w:t>
      </w:r>
      <w:r>
        <w:rPr>
          <w:rFonts w:ascii="仿宋" w:hAnsi="仿宋" w:eastAsia="仿宋"/>
          <w:color w:val="000000"/>
          <w:szCs w:val="21"/>
        </w:rPr>
        <w:t>________</w:t>
      </w:r>
      <w:r>
        <w:rPr>
          <w:rFonts w:hint="eastAsia" w:ascii="仿宋" w:hAnsi="仿宋" w:eastAsia="仿宋"/>
          <w:color w:val="000000"/>
          <w:szCs w:val="21"/>
        </w:rPr>
        <w:t>年</w:t>
      </w:r>
      <w:r>
        <w:rPr>
          <w:rFonts w:ascii="仿宋" w:hAnsi="仿宋" w:eastAsia="仿宋"/>
          <w:color w:val="000000"/>
          <w:szCs w:val="21"/>
        </w:rPr>
        <w:t>_______</w:t>
      </w:r>
      <w:r>
        <w:rPr>
          <w:rFonts w:hint="eastAsia" w:ascii="仿宋" w:hAnsi="仿宋" w:eastAsia="仿宋"/>
          <w:color w:val="000000"/>
          <w:szCs w:val="21"/>
        </w:rPr>
        <w:t>月</w:t>
      </w:r>
      <w:r>
        <w:rPr>
          <w:rFonts w:ascii="仿宋" w:hAnsi="仿宋" w:eastAsia="仿宋"/>
          <w:color w:val="000000"/>
          <w:szCs w:val="21"/>
        </w:rPr>
        <w:t>_______</w:t>
      </w:r>
      <w:r>
        <w:rPr>
          <w:rFonts w:hint="eastAsia" w:ascii="仿宋" w:hAnsi="仿宋" w:eastAsia="仿宋"/>
          <w:color w:val="000000"/>
          <w:szCs w:val="21"/>
        </w:rPr>
        <w:t xml:space="preserve">日      </w:t>
      </w:r>
      <w:r>
        <w:rPr>
          <w:rFonts w:ascii="仿宋" w:hAnsi="仿宋" w:eastAsia="仿宋"/>
          <w:color w:val="000000"/>
          <w:szCs w:val="21"/>
        </w:rPr>
        <w:t xml:space="preserve"> </w:t>
      </w:r>
      <w:r>
        <w:rPr>
          <w:rFonts w:hint="eastAsia" w:ascii="仿宋" w:hAnsi="仿宋" w:eastAsia="仿宋"/>
          <w:color w:val="000000"/>
          <w:szCs w:val="21"/>
        </w:rPr>
        <w:t xml:space="preserve">     </w:t>
      </w:r>
      <w:r>
        <w:rPr>
          <w:rFonts w:ascii="仿宋" w:hAnsi="仿宋" w:eastAsia="仿宋"/>
          <w:color w:val="000000"/>
          <w:szCs w:val="21"/>
        </w:rPr>
        <w:t xml:space="preserve">  </w:t>
      </w:r>
      <w:r>
        <w:rPr>
          <w:rFonts w:hint="eastAsia" w:ascii="仿宋" w:hAnsi="仿宋" w:eastAsia="仿宋"/>
          <w:color w:val="000000"/>
          <w:szCs w:val="21"/>
        </w:rPr>
        <w:t>□□□□/□□/□□</w:t>
      </w:r>
    </w:p>
    <w:p>
      <w:pPr>
        <w:adjustRightInd w:val="0"/>
        <w:snapToGrid w:val="0"/>
        <w:jc w:val="left"/>
        <w:rPr>
          <w:rFonts w:ascii="仿宋" w:hAnsi="仿宋" w:eastAsia="仿宋"/>
          <w:color w:val="000000"/>
          <w:szCs w:val="21"/>
        </w:rPr>
      </w:pPr>
      <w:r>
        <w:rPr>
          <w:rFonts w:hint="eastAsia" w:ascii="仿宋" w:hAnsi="仿宋" w:eastAsia="仿宋"/>
          <w:color w:val="000000"/>
          <w:szCs w:val="21"/>
        </w:rPr>
        <w:t>7． 民族:  1 汉族  2 藏族  3 回族   4 蒙族   5 壮族  6 其他</w:t>
      </w:r>
      <w:r>
        <w:rPr>
          <w:rFonts w:hint="eastAsia" w:ascii="仿宋" w:hAnsi="仿宋" w:eastAsia="仿宋"/>
          <w:color w:val="000000"/>
          <w:szCs w:val="21"/>
          <w:u w:val="single"/>
        </w:rPr>
        <w:t xml:space="preserve">          </w:t>
      </w:r>
      <w:r>
        <w:rPr>
          <w:rFonts w:hint="eastAsia" w:ascii="仿宋" w:hAnsi="仿宋" w:eastAsia="仿宋"/>
          <w:color w:val="000000"/>
          <w:szCs w:val="21"/>
        </w:rPr>
        <w:t xml:space="preserve">       □</w:t>
      </w:r>
    </w:p>
    <w:p>
      <w:pPr>
        <w:adjustRightInd w:val="0"/>
        <w:snapToGrid w:val="0"/>
        <w:ind w:left="359" w:hanging="359" w:hangingChars="171"/>
        <w:jc w:val="left"/>
        <w:rPr>
          <w:rFonts w:ascii="仿宋" w:hAnsi="仿宋" w:eastAsia="仿宋"/>
          <w:color w:val="000000"/>
          <w:szCs w:val="21"/>
        </w:rPr>
      </w:pPr>
      <w:r>
        <w:rPr>
          <w:rFonts w:hint="eastAsia" w:ascii="仿宋" w:hAnsi="仿宋" w:eastAsia="仿宋"/>
          <w:color w:val="000000"/>
          <w:szCs w:val="21"/>
        </w:rPr>
        <w:t>8． 在哪儿出生？     1 县级及以上医院   2乡级卫生院   3 家中               □</w:t>
      </w:r>
    </w:p>
    <w:p>
      <w:pPr>
        <w:adjustRightInd w:val="0"/>
        <w:snapToGrid w:val="0"/>
        <w:jc w:val="left"/>
        <w:rPr>
          <w:rFonts w:ascii="仿宋" w:hAnsi="仿宋" w:eastAsia="仿宋"/>
          <w:color w:val="000000"/>
          <w:szCs w:val="21"/>
        </w:rPr>
      </w:pPr>
      <w:r>
        <w:rPr>
          <w:rFonts w:hint="eastAsia" w:ascii="仿宋" w:hAnsi="仿宋" w:eastAsia="仿宋"/>
          <w:color w:val="000000"/>
          <w:szCs w:val="21"/>
        </w:rPr>
        <w:t xml:space="preserve">9. 是否本地户口？  </w:t>
      </w:r>
      <w:r>
        <w:rPr>
          <w:rFonts w:ascii="仿宋" w:hAnsi="仿宋" w:eastAsia="仿宋"/>
          <w:color w:val="000000"/>
          <w:szCs w:val="21"/>
        </w:rPr>
        <w:t xml:space="preserve">  1  </w:t>
      </w:r>
      <w:r>
        <w:rPr>
          <w:rFonts w:hint="eastAsia" w:ascii="仿宋" w:hAnsi="仿宋" w:eastAsia="仿宋"/>
          <w:color w:val="000000"/>
          <w:szCs w:val="21"/>
        </w:rPr>
        <w:t xml:space="preserve">是     </w:t>
      </w:r>
      <w:r>
        <w:rPr>
          <w:rFonts w:ascii="仿宋" w:hAnsi="仿宋" w:eastAsia="仿宋"/>
          <w:color w:val="000000"/>
          <w:szCs w:val="21"/>
        </w:rPr>
        <w:t xml:space="preserve">2 </w:t>
      </w:r>
      <w:r>
        <w:rPr>
          <w:rFonts w:hint="eastAsia" w:ascii="仿宋" w:hAnsi="仿宋" w:eastAsia="仿宋"/>
          <w:color w:val="000000"/>
          <w:szCs w:val="21"/>
        </w:rPr>
        <w:t xml:space="preserve">否 </w:t>
      </w:r>
      <w:r>
        <w:rPr>
          <w:rFonts w:ascii="仿宋" w:hAnsi="仿宋" w:eastAsia="仿宋"/>
          <w:color w:val="000000"/>
          <w:szCs w:val="21"/>
        </w:rPr>
        <w:t xml:space="preserve"> </w:t>
      </w:r>
      <w:r>
        <w:rPr>
          <w:rFonts w:hint="eastAsia" w:ascii="仿宋" w:hAnsi="仿宋" w:eastAsia="仿宋"/>
          <w:color w:val="000000"/>
          <w:szCs w:val="21"/>
        </w:rPr>
        <w:t xml:space="preserve"> </w:t>
      </w:r>
      <w:r>
        <w:rPr>
          <w:rFonts w:ascii="仿宋" w:hAnsi="仿宋" w:eastAsia="仿宋"/>
          <w:color w:val="000000"/>
          <w:szCs w:val="21"/>
        </w:rPr>
        <w:t xml:space="preserve"> 3</w:t>
      </w:r>
      <w:r>
        <w:rPr>
          <w:rFonts w:hint="eastAsia" w:ascii="仿宋" w:hAnsi="仿宋" w:eastAsia="仿宋"/>
          <w:color w:val="000000"/>
          <w:szCs w:val="21"/>
        </w:rPr>
        <w:t>无户口</w:t>
      </w:r>
      <w:r>
        <w:rPr>
          <w:rFonts w:ascii="仿宋" w:hAnsi="仿宋" w:eastAsia="仿宋"/>
          <w:color w:val="000000"/>
          <w:szCs w:val="21"/>
        </w:rPr>
        <w:t xml:space="preserve">   </w:t>
      </w:r>
      <w:r>
        <w:rPr>
          <w:rFonts w:hint="eastAsia" w:ascii="仿宋" w:hAnsi="仿宋" w:eastAsia="仿宋"/>
          <w:color w:val="000000"/>
          <w:szCs w:val="21"/>
        </w:rPr>
        <w:t xml:space="preserve">                     </w:t>
      </w:r>
      <w:r>
        <w:rPr>
          <w:rFonts w:ascii="仿宋" w:hAnsi="仿宋" w:eastAsia="仿宋"/>
          <w:color w:val="000000"/>
          <w:szCs w:val="21"/>
        </w:rPr>
        <w:t xml:space="preserve">     </w:t>
      </w:r>
      <w:r>
        <w:rPr>
          <w:rFonts w:hint="eastAsia" w:ascii="仿宋" w:hAnsi="仿宋" w:eastAsia="仿宋"/>
          <w:color w:val="000000"/>
          <w:szCs w:val="21"/>
        </w:rPr>
        <w:t>□</w:t>
      </w:r>
    </w:p>
    <w:p>
      <w:pPr>
        <w:adjustRightInd w:val="0"/>
        <w:snapToGrid w:val="0"/>
        <w:jc w:val="left"/>
        <w:rPr>
          <w:rFonts w:ascii="仿宋" w:hAnsi="仿宋" w:eastAsia="仿宋"/>
          <w:color w:val="000000"/>
          <w:szCs w:val="21"/>
        </w:rPr>
      </w:pPr>
      <w:r>
        <w:rPr>
          <w:rFonts w:hint="eastAsia" w:ascii="仿宋" w:hAnsi="仿宋" w:eastAsia="仿宋"/>
          <w:color w:val="000000"/>
          <w:szCs w:val="21"/>
        </w:rPr>
        <w:t>10．如非本地户口，到本地？</w:t>
      </w:r>
      <w:r>
        <w:rPr>
          <w:rFonts w:ascii="仿宋" w:hAnsi="仿宋" w:eastAsia="仿宋"/>
          <w:color w:val="000000"/>
          <w:szCs w:val="21"/>
        </w:rPr>
        <w:t>_____</w:t>
      </w:r>
      <w:r>
        <w:rPr>
          <w:rFonts w:hint="eastAsia" w:ascii="仿宋" w:hAnsi="仿宋" w:eastAsia="仿宋"/>
          <w:color w:val="000000"/>
          <w:szCs w:val="21"/>
        </w:rPr>
        <w:t>年</w:t>
      </w:r>
      <w:r>
        <w:rPr>
          <w:rFonts w:hint="eastAsia" w:ascii="仿宋" w:hAnsi="仿宋" w:eastAsia="仿宋"/>
          <w:color w:val="000000"/>
          <w:szCs w:val="21"/>
          <w:u w:val="single"/>
        </w:rPr>
        <w:t xml:space="preserve">    </w:t>
      </w:r>
      <w:r>
        <w:rPr>
          <w:rFonts w:hint="eastAsia" w:ascii="仿宋" w:hAnsi="仿宋" w:eastAsia="仿宋"/>
          <w:color w:val="000000"/>
          <w:szCs w:val="21"/>
        </w:rPr>
        <w:t>月                               □□/□□</w:t>
      </w:r>
    </w:p>
    <w:p>
      <w:pPr>
        <w:adjustRightInd w:val="0"/>
        <w:snapToGrid w:val="0"/>
        <w:jc w:val="left"/>
        <w:rPr>
          <w:rFonts w:ascii="仿宋" w:hAnsi="仿宋" w:eastAsia="仿宋"/>
          <w:color w:val="000000"/>
          <w:szCs w:val="21"/>
        </w:rPr>
      </w:pPr>
      <w:r>
        <w:rPr>
          <w:rFonts w:hint="eastAsia" w:ascii="仿宋" w:hAnsi="仿宋" w:eastAsia="仿宋"/>
          <w:color w:val="000000"/>
          <w:szCs w:val="21"/>
        </w:rPr>
        <w:t xml:space="preserve">11．是否有儿童预防接种证？ </w:t>
      </w:r>
      <w:r>
        <w:rPr>
          <w:rFonts w:ascii="仿宋" w:hAnsi="仿宋" w:eastAsia="仿宋"/>
          <w:color w:val="000000"/>
          <w:szCs w:val="21"/>
        </w:rPr>
        <w:t xml:space="preserve">   </w:t>
      </w:r>
      <w:r>
        <w:rPr>
          <w:rFonts w:hint="eastAsia" w:ascii="仿宋" w:hAnsi="仿宋" w:eastAsia="仿宋"/>
          <w:color w:val="000000"/>
          <w:szCs w:val="21"/>
        </w:rPr>
        <w:t xml:space="preserve">                                               □</w:t>
      </w:r>
    </w:p>
    <w:p>
      <w:pPr>
        <w:adjustRightInd w:val="0"/>
        <w:snapToGrid w:val="0"/>
        <w:ind w:firstLine="420" w:firstLineChars="200"/>
        <w:jc w:val="left"/>
        <w:rPr>
          <w:rFonts w:ascii="仿宋" w:hAnsi="仿宋" w:eastAsia="仿宋"/>
          <w:color w:val="000000"/>
          <w:szCs w:val="21"/>
        </w:rPr>
      </w:pPr>
      <w:r>
        <w:rPr>
          <w:rFonts w:ascii="仿宋" w:hAnsi="仿宋" w:eastAsia="仿宋"/>
          <w:color w:val="000000"/>
          <w:szCs w:val="21"/>
        </w:rPr>
        <w:t>1</w:t>
      </w:r>
      <w:r>
        <w:rPr>
          <w:rFonts w:hint="eastAsia" w:ascii="仿宋" w:hAnsi="仿宋" w:eastAsia="仿宋"/>
          <w:color w:val="000000"/>
          <w:szCs w:val="21"/>
        </w:rPr>
        <w:t xml:space="preserve">有 </w:t>
      </w:r>
      <w:r>
        <w:rPr>
          <w:rFonts w:ascii="仿宋" w:hAnsi="仿宋" w:eastAsia="仿宋"/>
          <w:color w:val="000000"/>
          <w:szCs w:val="21"/>
        </w:rPr>
        <w:t xml:space="preserve"> 2</w:t>
      </w:r>
      <w:r>
        <w:rPr>
          <w:rFonts w:hint="eastAsia" w:ascii="仿宋" w:hAnsi="仿宋" w:eastAsia="仿宋"/>
          <w:color w:val="000000"/>
          <w:szCs w:val="21"/>
        </w:rPr>
        <w:t>有，但不在现场</w:t>
      </w:r>
      <w:r>
        <w:rPr>
          <w:rFonts w:ascii="仿宋" w:hAnsi="仿宋" w:eastAsia="仿宋"/>
          <w:color w:val="000000"/>
          <w:szCs w:val="21"/>
        </w:rPr>
        <w:t xml:space="preserve">  </w:t>
      </w:r>
      <w:r>
        <w:rPr>
          <w:rFonts w:hint="eastAsia" w:ascii="仿宋" w:hAnsi="仿宋" w:eastAsia="仿宋"/>
          <w:color w:val="000000"/>
          <w:szCs w:val="21"/>
        </w:rPr>
        <w:tab/>
      </w:r>
      <w:r>
        <w:rPr>
          <w:rFonts w:ascii="仿宋" w:hAnsi="仿宋" w:eastAsia="仿宋"/>
          <w:color w:val="000000"/>
          <w:szCs w:val="21"/>
        </w:rPr>
        <w:t>3</w:t>
      </w:r>
      <w:r>
        <w:rPr>
          <w:rFonts w:hint="eastAsia" w:ascii="仿宋" w:hAnsi="仿宋" w:eastAsia="仿宋"/>
          <w:color w:val="000000"/>
          <w:szCs w:val="21"/>
        </w:rPr>
        <w:t xml:space="preserve">有，已丢失 </w:t>
      </w:r>
      <w:r>
        <w:rPr>
          <w:rFonts w:ascii="仿宋" w:hAnsi="仿宋" w:eastAsia="仿宋"/>
          <w:color w:val="000000"/>
          <w:szCs w:val="21"/>
        </w:rPr>
        <w:t xml:space="preserve"> 4 </w:t>
      </w:r>
      <w:r>
        <w:rPr>
          <w:rFonts w:hint="eastAsia" w:ascii="仿宋" w:hAnsi="仿宋" w:eastAsia="仿宋"/>
          <w:color w:val="000000"/>
          <w:szCs w:val="21"/>
        </w:rPr>
        <w:t xml:space="preserve">无 </w:t>
      </w:r>
      <w:r>
        <w:rPr>
          <w:rFonts w:ascii="仿宋" w:hAnsi="仿宋" w:eastAsia="仿宋"/>
          <w:color w:val="000000"/>
          <w:szCs w:val="21"/>
        </w:rPr>
        <w:t xml:space="preserve"> 5</w:t>
      </w:r>
      <w:r>
        <w:rPr>
          <w:rFonts w:hint="eastAsia" w:ascii="仿宋" w:hAnsi="仿宋" w:eastAsia="仿宋"/>
          <w:color w:val="000000"/>
          <w:szCs w:val="21"/>
        </w:rPr>
        <w:t xml:space="preserve">说不清楚 </w:t>
      </w:r>
    </w:p>
    <w:p>
      <w:pPr>
        <w:adjustRightInd w:val="0"/>
        <w:snapToGrid w:val="0"/>
        <w:ind w:firstLine="420" w:firstLineChars="200"/>
        <w:jc w:val="left"/>
        <w:rPr>
          <w:rFonts w:ascii="仿宋" w:hAnsi="仿宋" w:eastAsia="仿宋"/>
          <w:color w:val="000000"/>
          <w:szCs w:val="21"/>
        </w:rPr>
      </w:pPr>
      <w:r>
        <w:rPr>
          <w:rFonts w:hint="eastAsia" w:ascii="仿宋" w:hAnsi="仿宋" w:eastAsia="仿宋"/>
          <w:color w:val="000000"/>
          <w:szCs w:val="21"/>
        </w:rPr>
        <w:t>若有且在现场, 建证日期                                   □□□□/□□/□□</w:t>
      </w:r>
    </w:p>
    <w:p>
      <w:pPr>
        <w:tabs>
          <w:tab w:val="left" w:pos="2160"/>
        </w:tabs>
        <w:adjustRightInd w:val="0"/>
        <w:snapToGrid w:val="0"/>
        <w:jc w:val="left"/>
        <w:rPr>
          <w:rFonts w:ascii="仿宋" w:hAnsi="仿宋" w:eastAsia="仿宋"/>
          <w:color w:val="000000"/>
          <w:szCs w:val="21"/>
        </w:rPr>
      </w:pPr>
      <w:r>
        <w:rPr>
          <w:rFonts w:hint="eastAsia" w:ascii="仿宋" w:hAnsi="仿宋" w:eastAsia="仿宋"/>
          <w:color w:val="000000"/>
          <w:szCs w:val="21"/>
        </w:rPr>
        <w:t xml:space="preserve">12. 是否有儿童预防接种卡片？（以信息系统档案为准） </w:t>
      </w:r>
      <w:r>
        <w:rPr>
          <w:rFonts w:ascii="仿宋" w:hAnsi="仿宋" w:eastAsia="仿宋"/>
          <w:color w:val="000000"/>
          <w:szCs w:val="21"/>
        </w:rPr>
        <w:t>1</w:t>
      </w:r>
      <w:r>
        <w:rPr>
          <w:rFonts w:hint="eastAsia" w:ascii="仿宋" w:hAnsi="仿宋" w:eastAsia="仿宋"/>
          <w:color w:val="000000"/>
          <w:szCs w:val="21"/>
        </w:rPr>
        <w:t>有</w:t>
      </w:r>
      <w:r>
        <w:rPr>
          <w:rFonts w:ascii="仿宋" w:hAnsi="仿宋" w:eastAsia="仿宋"/>
          <w:color w:val="000000"/>
          <w:szCs w:val="21"/>
        </w:rPr>
        <w:t xml:space="preserve"> </w:t>
      </w:r>
      <w:r>
        <w:rPr>
          <w:rFonts w:hint="eastAsia" w:ascii="仿宋" w:hAnsi="仿宋" w:eastAsia="仿宋"/>
          <w:color w:val="000000"/>
          <w:szCs w:val="21"/>
        </w:rPr>
        <w:tab/>
      </w:r>
      <w:r>
        <w:rPr>
          <w:rFonts w:ascii="仿宋" w:hAnsi="仿宋" w:eastAsia="仿宋"/>
          <w:color w:val="000000"/>
          <w:szCs w:val="21"/>
        </w:rPr>
        <w:t xml:space="preserve"> 2 </w:t>
      </w:r>
      <w:r>
        <w:rPr>
          <w:rFonts w:hint="eastAsia" w:ascii="仿宋" w:hAnsi="仿宋" w:eastAsia="仿宋"/>
          <w:color w:val="000000"/>
          <w:szCs w:val="21"/>
        </w:rPr>
        <w:t>无</w:t>
      </w:r>
      <w:r>
        <w:rPr>
          <w:rFonts w:ascii="仿宋" w:hAnsi="仿宋" w:eastAsia="仿宋"/>
          <w:color w:val="000000"/>
          <w:szCs w:val="21"/>
        </w:rPr>
        <w:t xml:space="preserve"> </w:t>
      </w:r>
      <w:r>
        <w:rPr>
          <w:rFonts w:hint="eastAsia" w:ascii="仿宋" w:hAnsi="仿宋" w:eastAsia="仿宋"/>
          <w:color w:val="000000"/>
          <w:szCs w:val="21"/>
        </w:rPr>
        <w:t xml:space="preserve">               □</w:t>
      </w:r>
    </w:p>
    <w:p>
      <w:pPr>
        <w:adjustRightInd w:val="0"/>
        <w:snapToGrid w:val="0"/>
        <w:rPr>
          <w:rFonts w:ascii="仿宋" w:hAnsi="仿宋" w:eastAsia="仿宋"/>
          <w:color w:val="000000"/>
          <w:szCs w:val="21"/>
        </w:rPr>
      </w:pPr>
      <w:r>
        <w:rPr>
          <w:rFonts w:hint="eastAsia" w:ascii="仿宋" w:hAnsi="仿宋" w:eastAsia="仿宋"/>
          <w:color w:val="000000"/>
          <w:szCs w:val="21"/>
        </w:rPr>
        <w:t xml:space="preserve">    若有,  首次建卡日期                                      □□□□/□□/□□</w:t>
      </w:r>
    </w:p>
    <w:p>
      <w:pPr>
        <w:adjustRightInd w:val="0"/>
        <w:snapToGrid w:val="0"/>
        <w:jc w:val="left"/>
        <w:rPr>
          <w:rFonts w:ascii="仿宋" w:hAnsi="仿宋" w:eastAsia="仿宋"/>
          <w:color w:val="000000"/>
          <w:szCs w:val="21"/>
        </w:rPr>
      </w:pPr>
      <w:r>
        <w:rPr>
          <w:rFonts w:hint="eastAsia" w:ascii="仿宋" w:hAnsi="仿宋" w:eastAsia="仿宋"/>
          <w:color w:val="000000"/>
          <w:szCs w:val="21"/>
        </w:rPr>
        <w:t>13. 您的孩子平常去哪儿接种疫苗？                                             □</w:t>
      </w:r>
    </w:p>
    <w:p>
      <w:pPr>
        <w:adjustRightInd w:val="0"/>
        <w:snapToGrid w:val="0"/>
        <w:ind w:firstLine="420" w:firstLineChars="200"/>
        <w:jc w:val="left"/>
        <w:rPr>
          <w:rFonts w:ascii="仿宋" w:hAnsi="仿宋" w:eastAsia="仿宋"/>
          <w:color w:val="000000"/>
          <w:szCs w:val="21"/>
        </w:rPr>
      </w:pPr>
      <w:r>
        <w:rPr>
          <w:rFonts w:hint="eastAsia" w:ascii="仿宋" w:hAnsi="仿宋" w:eastAsia="仿宋"/>
          <w:color w:val="000000"/>
          <w:szCs w:val="21"/>
        </w:rPr>
        <w:t>1 预防接种门诊（乡级） 2 本村卫生室  3 到别的村的卫生室  4 医生到家接种</w:t>
      </w:r>
    </w:p>
    <w:p>
      <w:pPr>
        <w:adjustRightInd w:val="0"/>
        <w:snapToGrid w:val="0"/>
        <w:jc w:val="left"/>
        <w:rPr>
          <w:rFonts w:ascii="仿宋" w:hAnsi="仿宋" w:eastAsia="仿宋"/>
          <w:color w:val="000000"/>
          <w:szCs w:val="21"/>
        </w:rPr>
      </w:pPr>
      <w:r>
        <w:rPr>
          <w:rFonts w:ascii="仿宋" w:hAnsi="仿宋" w:eastAsia="仿宋"/>
          <w:color w:val="000000"/>
          <w:szCs w:val="21"/>
        </w:rPr>
        <w:t>1</w:t>
      </w:r>
      <w:r>
        <w:rPr>
          <w:rFonts w:hint="eastAsia" w:ascii="仿宋" w:hAnsi="仿宋" w:eastAsia="仿宋"/>
          <w:color w:val="000000"/>
          <w:szCs w:val="21"/>
        </w:rPr>
        <w:t xml:space="preserve">4. 从家里到接种单位的交通距离 </w:t>
      </w:r>
      <w:r>
        <w:rPr>
          <w:rFonts w:hint="eastAsia" w:ascii="仿宋" w:hAnsi="仿宋" w:eastAsia="仿宋"/>
          <w:color w:val="000000"/>
          <w:szCs w:val="21"/>
          <w:u w:val="single"/>
        </w:rPr>
        <w:t xml:space="preserve">    </w:t>
      </w:r>
      <w:r>
        <w:rPr>
          <w:rFonts w:hint="eastAsia" w:ascii="仿宋" w:hAnsi="仿宋" w:eastAsia="仿宋"/>
          <w:color w:val="000000"/>
          <w:szCs w:val="21"/>
        </w:rPr>
        <w:t xml:space="preserve"> .</w:t>
      </w:r>
      <w:r>
        <w:rPr>
          <w:rFonts w:hint="eastAsia" w:ascii="仿宋" w:hAnsi="仿宋" w:eastAsia="仿宋"/>
          <w:color w:val="000000"/>
          <w:szCs w:val="21"/>
          <w:u w:val="single"/>
        </w:rPr>
        <w:t xml:space="preserve">  </w:t>
      </w:r>
      <w:r>
        <w:rPr>
          <w:rFonts w:hint="eastAsia" w:ascii="仿宋" w:hAnsi="仿宋" w:eastAsia="仿宋"/>
          <w:color w:val="000000"/>
          <w:szCs w:val="21"/>
        </w:rPr>
        <w:t>公里（入户接种填99）            □□.□</w:t>
      </w:r>
    </w:p>
    <w:p>
      <w:pPr>
        <w:adjustRightInd w:val="0"/>
        <w:snapToGrid w:val="0"/>
        <w:spacing w:line="360" w:lineRule="auto"/>
        <w:jc w:val="left"/>
        <w:rPr>
          <w:rFonts w:ascii="仿宋" w:hAnsi="仿宋" w:eastAsia="仿宋"/>
          <w:color w:val="000000"/>
          <w:szCs w:val="21"/>
        </w:rPr>
      </w:pPr>
    </w:p>
    <w:p>
      <w:pPr>
        <w:adjustRightInd w:val="0"/>
        <w:snapToGrid w:val="0"/>
        <w:spacing w:line="276" w:lineRule="auto"/>
        <w:rPr>
          <w:rFonts w:ascii="仿宋" w:hAnsi="仿宋" w:eastAsia="仿宋"/>
          <w:b/>
          <w:color w:val="000000"/>
          <w:sz w:val="28"/>
          <w:szCs w:val="21"/>
        </w:rPr>
      </w:pPr>
      <w:r>
        <w:rPr>
          <w:rFonts w:hint="eastAsia" w:ascii="仿宋" w:hAnsi="仿宋" w:eastAsia="仿宋"/>
          <w:b/>
          <w:color w:val="000000"/>
          <w:sz w:val="28"/>
          <w:szCs w:val="21"/>
        </w:rPr>
        <w:t>三、接种情况</w:t>
      </w:r>
    </w:p>
    <w:p>
      <w:pPr>
        <w:adjustRightInd w:val="0"/>
        <w:snapToGrid w:val="0"/>
        <w:jc w:val="left"/>
        <w:rPr>
          <w:rFonts w:ascii="仿宋" w:hAnsi="仿宋" w:eastAsia="仿宋"/>
          <w:color w:val="000000"/>
          <w:szCs w:val="21"/>
        </w:rPr>
      </w:pPr>
      <w:r>
        <w:rPr>
          <w:rFonts w:ascii="仿宋" w:hAnsi="仿宋" w:eastAsia="仿宋"/>
          <w:color w:val="000000"/>
          <w:szCs w:val="21"/>
        </w:rPr>
        <w:t>1</w:t>
      </w:r>
      <w:r>
        <w:rPr>
          <w:rFonts w:hint="eastAsia" w:ascii="仿宋" w:hAnsi="仿宋" w:eastAsia="仿宋"/>
          <w:color w:val="000000"/>
          <w:szCs w:val="21"/>
        </w:rPr>
        <w:t xml:space="preserve">5. 接种疫苗记录依据:  1 接种证 2 接种卡 3 两者都有 4 两者都无       </w:t>
      </w:r>
      <w:r>
        <w:rPr>
          <w:rFonts w:hint="eastAsia" w:ascii="仿宋" w:hAnsi="仿宋" w:eastAsia="仿宋"/>
          <w:b/>
          <w:bCs/>
          <w:color w:val="000000"/>
          <w:szCs w:val="21"/>
        </w:rPr>
        <w:t xml:space="preserve">       </w:t>
      </w:r>
      <w:r>
        <w:rPr>
          <w:rFonts w:hint="eastAsia" w:ascii="仿宋" w:hAnsi="仿宋" w:eastAsia="仿宋"/>
          <w:color w:val="000000"/>
          <w:szCs w:val="21"/>
        </w:rPr>
        <w:t xml:space="preserve"> □</w:t>
      </w:r>
    </w:p>
    <w:p>
      <w:pPr>
        <w:adjustRightInd w:val="0"/>
        <w:snapToGrid w:val="0"/>
        <w:jc w:val="left"/>
        <w:rPr>
          <w:rFonts w:ascii="仿宋" w:hAnsi="仿宋" w:eastAsia="仿宋"/>
          <w:color w:val="000000"/>
          <w:szCs w:val="21"/>
        </w:rPr>
      </w:pPr>
      <w:r>
        <w:rPr>
          <w:rFonts w:ascii="仿宋" w:hAnsi="仿宋" w:eastAsia="仿宋"/>
          <w:color w:val="000000"/>
          <w:szCs w:val="21"/>
        </w:rPr>
        <w:t>1</w:t>
      </w:r>
      <w:r>
        <w:rPr>
          <w:rFonts w:hint="eastAsia" w:ascii="仿宋" w:hAnsi="仿宋" w:eastAsia="仿宋"/>
          <w:color w:val="000000"/>
          <w:szCs w:val="21"/>
        </w:rPr>
        <w:t>6. 是否有卡介苗疤痕？ 1 有     2 无                                         □</w:t>
      </w:r>
    </w:p>
    <w:p>
      <w:pPr>
        <w:adjustRightInd w:val="0"/>
        <w:snapToGrid w:val="0"/>
        <w:jc w:val="left"/>
        <w:rPr>
          <w:rFonts w:ascii="仿宋" w:hAnsi="仿宋" w:eastAsia="仿宋"/>
          <w:color w:val="000000"/>
          <w:szCs w:val="21"/>
        </w:rPr>
      </w:pPr>
      <w:r>
        <w:rPr>
          <w:rFonts w:hint="eastAsia" w:ascii="仿宋" w:hAnsi="仿宋" w:eastAsia="仿宋"/>
          <w:color w:val="000000"/>
          <w:szCs w:val="21"/>
        </w:rPr>
        <w:t>17. 接种情况记录表</w:t>
      </w:r>
    </w:p>
    <w:p>
      <w:pPr>
        <w:autoSpaceDE w:val="0"/>
        <w:autoSpaceDN w:val="0"/>
        <w:adjustRightInd w:val="0"/>
        <w:ind w:firstLine="422" w:firstLineChars="200"/>
        <w:jc w:val="left"/>
        <w:rPr>
          <w:rFonts w:ascii="仿宋" w:hAnsi="仿宋" w:eastAsia="仿宋"/>
          <w:b/>
          <w:bCs/>
          <w:color w:val="000000"/>
          <w:szCs w:val="21"/>
        </w:rPr>
      </w:pPr>
      <w:r>
        <w:rPr>
          <w:rFonts w:hint="eastAsia" w:ascii="仿宋" w:hAnsi="仿宋" w:eastAsia="仿宋"/>
          <w:b/>
          <w:bCs/>
          <w:color w:val="000000"/>
          <w:szCs w:val="21"/>
        </w:rPr>
        <w:t>未接种原因： 1、接种单位未预约或通知；  2、因接种禁忌，接种单位不予接种</w:t>
      </w:r>
    </w:p>
    <w:p>
      <w:pPr>
        <w:autoSpaceDE w:val="0"/>
        <w:autoSpaceDN w:val="0"/>
        <w:adjustRightInd w:val="0"/>
        <w:jc w:val="left"/>
        <w:rPr>
          <w:rFonts w:ascii="仿宋" w:hAnsi="仿宋" w:eastAsia="仿宋"/>
          <w:b/>
          <w:bCs/>
          <w:color w:val="000000"/>
          <w:szCs w:val="21"/>
        </w:rPr>
      </w:pPr>
      <w:r>
        <w:rPr>
          <w:rFonts w:hint="eastAsia" w:ascii="仿宋" w:hAnsi="仿宋" w:eastAsia="仿宋"/>
          <w:b/>
          <w:bCs/>
          <w:color w:val="000000"/>
          <w:szCs w:val="21"/>
        </w:rPr>
        <w:t>3、接种单位无疫苗；4、监护人忘记接种疫苗；5、监护人不信任预防接种或害怕异常反应；6、接种服务不方便（接种点太远、接种时间不合适、无人带孩子去接种）；7、儿童等待时间太长，未接种； 8、接种单位搭配接种非免疫规划收费疫苗，拒绝接种；9、孩子无户口或户口在外地，不让接种 ；10、孩子生病，或有接种禁忌监护人不同意接种  11、其它</w:t>
      </w:r>
      <w:r>
        <w:rPr>
          <w:rFonts w:hint="eastAsia" w:ascii="仿宋" w:hAnsi="仿宋" w:eastAsia="仿宋"/>
          <w:b/>
          <w:bCs/>
          <w:color w:val="000000"/>
          <w:szCs w:val="21"/>
          <w:u w:val="single"/>
        </w:rPr>
        <w:t xml:space="preserve">   </w:t>
      </w:r>
    </w:p>
    <w:p>
      <w:pPr>
        <w:adjustRightInd w:val="0"/>
        <w:snapToGrid w:val="0"/>
        <w:jc w:val="left"/>
        <w:rPr>
          <w:rFonts w:ascii="仿宋" w:hAnsi="仿宋" w:eastAsia="仿宋"/>
          <w:color w:val="000000"/>
          <w:szCs w:val="21"/>
        </w:rPr>
      </w:pPr>
    </w:p>
    <w:tbl>
      <w:tblPr>
        <w:tblStyle w:val="12"/>
        <w:tblW w:w="486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6"/>
        <w:gridCol w:w="1171"/>
        <w:gridCol w:w="1748"/>
        <w:gridCol w:w="1360"/>
        <w:gridCol w:w="872"/>
        <w:gridCol w:w="989"/>
        <w:gridCol w:w="1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13" w:type="pct"/>
            <w:vAlign w:val="center"/>
          </w:tcPr>
          <w:p>
            <w:pPr>
              <w:adjustRightInd w:val="0"/>
              <w:snapToGrid w:val="0"/>
              <w:jc w:val="center"/>
              <w:rPr>
                <w:rFonts w:ascii="仿宋" w:hAnsi="仿宋" w:eastAsia="仿宋"/>
                <w:b/>
                <w:color w:val="000000"/>
                <w:szCs w:val="21"/>
              </w:rPr>
            </w:pPr>
            <w:r>
              <w:rPr>
                <w:rFonts w:hint="eastAsia" w:ascii="仿宋" w:hAnsi="仿宋" w:eastAsia="仿宋"/>
                <w:b/>
                <w:color w:val="000000"/>
                <w:szCs w:val="21"/>
              </w:rPr>
              <w:t>种 类</w:t>
            </w:r>
          </w:p>
        </w:tc>
        <w:tc>
          <w:tcPr>
            <w:tcW w:w="707" w:type="pct"/>
            <w:vAlign w:val="center"/>
          </w:tcPr>
          <w:p>
            <w:pPr>
              <w:adjustRightInd w:val="0"/>
              <w:snapToGrid w:val="0"/>
              <w:jc w:val="center"/>
              <w:rPr>
                <w:rFonts w:ascii="仿宋" w:hAnsi="仿宋" w:eastAsia="仿宋"/>
                <w:b/>
                <w:color w:val="000000"/>
                <w:szCs w:val="21"/>
              </w:rPr>
            </w:pPr>
            <w:r>
              <w:rPr>
                <w:rFonts w:hint="eastAsia" w:ascii="仿宋" w:hAnsi="仿宋" w:eastAsia="仿宋"/>
                <w:b/>
                <w:color w:val="000000"/>
                <w:szCs w:val="21"/>
              </w:rPr>
              <w:t>剂次</w:t>
            </w:r>
          </w:p>
        </w:tc>
        <w:tc>
          <w:tcPr>
            <w:tcW w:w="1055" w:type="pct"/>
            <w:vAlign w:val="center"/>
          </w:tcPr>
          <w:p>
            <w:pPr>
              <w:adjustRightInd w:val="0"/>
              <w:snapToGrid w:val="0"/>
              <w:jc w:val="center"/>
              <w:rPr>
                <w:rFonts w:ascii="仿宋" w:hAnsi="仿宋" w:eastAsia="仿宋"/>
                <w:b/>
                <w:color w:val="000000"/>
                <w:szCs w:val="21"/>
              </w:rPr>
            </w:pPr>
            <w:r>
              <w:rPr>
                <w:rFonts w:hint="eastAsia" w:ascii="仿宋" w:hAnsi="仿宋" w:eastAsia="仿宋"/>
                <w:b/>
                <w:color w:val="000000"/>
                <w:szCs w:val="21"/>
              </w:rPr>
              <w:t>接种时间</w:t>
            </w:r>
          </w:p>
          <w:p>
            <w:pPr>
              <w:adjustRightInd w:val="0"/>
              <w:snapToGrid w:val="0"/>
              <w:jc w:val="center"/>
              <w:rPr>
                <w:rFonts w:ascii="仿宋" w:hAnsi="仿宋" w:eastAsia="仿宋"/>
                <w:b/>
                <w:color w:val="000000"/>
                <w:szCs w:val="21"/>
              </w:rPr>
            </w:pPr>
            <w:r>
              <w:rPr>
                <w:rFonts w:hint="eastAsia" w:ascii="仿宋" w:hAnsi="仿宋" w:eastAsia="仿宋"/>
                <w:b/>
                <w:color w:val="000000"/>
                <w:szCs w:val="21"/>
              </w:rPr>
              <w:t>（年/月/日）</w:t>
            </w:r>
          </w:p>
        </w:tc>
        <w:tc>
          <w:tcPr>
            <w:tcW w:w="821" w:type="pct"/>
            <w:vAlign w:val="center"/>
          </w:tcPr>
          <w:p>
            <w:pPr>
              <w:adjustRightInd w:val="0"/>
              <w:snapToGrid w:val="0"/>
              <w:ind w:left="422" w:hanging="422" w:hangingChars="200"/>
              <w:jc w:val="center"/>
              <w:rPr>
                <w:rFonts w:ascii="仿宋" w:hAnsi="仿宋" w:eastAsia="仿宋"/>
                <w:b/>
                <w:color w:val="000000"/>
                <w:szCs w:val="21"/>
              </w:rPr>
            </w:pPr>
            <w:r>
              <w:rPr>
                <w:rFonts w:hint="eastAsia" w:ascii="仿宋" w:hAnsi="仿宋" w:eastAsia="仿宋"/>
                <w:b/>
                <w:color w:val="000000"/>
                <w:szCs w:val="21"/>
              </w:rPr>
              <w:t>卡证相符</w:t>
            </w:r>
          </w:p>
          <w:p>
            <w:pPr>
              <w:adjustRightInd w:val="0"/>
              <w:snapToGrid w:val="0"/>
              <w:ind w:left="422" w:hanging="422" w:hangingChars="200"/>
              <w:jc w:val="center"/>
              <w:rPr>
                <w:rFonts w:ascii="仿宋" w:hAnsi="仿宋" w:eastAsia="仿宋"/>
                <w:b/>
                <w:bCs/>
                <w:color w:val="000000"/>
                <w:szCs w:val="21"/>
              </w:rPr>
            </w:pPr>
            <w:r>
              <w:rPr>
                <w:rFonts w:hint="eastAsia" w:ascii="仿宋" w:hAnsi="仿宋" w:eastAsia="仿宋"/>
                <w:b/>
                <w:color w:val="000000"/>
                <w:szCs w:val="21"/>
              </w:rPr>
              <w:t>（</w:t>
            </w:r>
            <w:r>
              <w:rPr>
                <w:rFonts w:hint="eastAsia" w:ascii="仿宋" w:hAnsi="仿宋" w:eastAsia="仿宋"/>
                <w:b/>
                <w:bCs/>
                <w:color w:val="000000"/>
                <w:szCs w:val="21"/>
              </w:rPr>
              <w:t>是 否</w:t>
            </w:r>
            <w:r>
              <w:rPr>
                <w:rFonts w:hint="eastAsia" w:ascii="仿宋" w:hAnsi="仿宋" w:eastAsia="仿宋"/>
                <w:b/>
                <w:color w:val="000000"/>
                <w:szCs w:val="21"/>
              </w:rPr>
              <w:t>）</w:t>
            </w:r>
          </w:p>
        </w:tc>
        <w:tc>
          <w:tcPr>
            <w:tcW w:w="526" w:type="pct"/>
            <w:vAlign w:val="center"/>
          </w:tcPr>
          <w:p>
            <w:pPr>
              <w:adjustRightInd w:val="0"/>
              <w:snapToGrid w:val="0"/>
              <w:ind w:left="422" w:hanging="422" w:hangingChars="200"/>
              <w:jc w:val="center"/>
              <w:rPr>
                <w:rFonts w:ascii="仿宋" w:hAnsi="仿宋" w:eastAsia="仿宋"/>
                <w:b/>
                <w:color w:val="000000"/>
                <w:szCs w:val="21"/>
              </w:rPr>
            </w:pPr>
            <w:r>
              <w:rPr>
                <w:rFonts w:hint="eastAsia" w:ascii="仿宋" w:hAnsi="仿宋" w:eastAsia="仿宋"/>
                <w:b/>
                <w:color w:val="000000"/>
                <w:szCs w:val="21"/>
              </w:rPr>
              <w:t>疫苗</w:t>
            </w:r>
          </w:p>
          <w:p>
            <w:pPr>
              <w:adjustRightInd w:val="0"/>
              <w:snapToGrid w:val="0"/>
              <w:ind w:left="422" w:hanging="422" w:hangingChars="200"/>
              <w:jc w:val="center"/>
              <w:rPr>
                <w:rFonts w:ascii="仿宋" w:hAnsi="仿宋" w:eastAsia="仿宋"/>
                <w:b/>
                <w:color w:val="000000"/>
                <w:szCs w:val="21"/>
              </w:rPr>
            </w:pPr>
            <w:r>
              <w:rPr>
                <w:rFonts w:hint="eastAsia" w:ascii="仿宋" w:hAnsi="仿宋" w:eastAsia="仿宋"/>
                <w:b/>
                <w:color w:val="000000"/>
                <w:szCs w:val="21"/>
              </w:rPr>
              <w:t>类型</w:t>
            </w:r>
          </w:p>
        </w:tc>
        <w:tc>
          <w:tcPr>
            <w:tcW w:w="597" w:type="pct"/>
            <w:vAlign w:val="center"/>
          </w:tcPr>
          <w:p>
            <w:pPr>
              <w:adjustRightInd w:val="0"/>
              <w:snapToGrid w:val="0"/>
              <w:ind w:left="422" w:hanging="422" w:hangingChars="200"/>
              <w:jc w:val="center"/>
              <w:rPr>
                <w:rFonts w:ascii="仿宋" w:hAnsi="仿宋" w:eastAsia="仿宋"/>
                <w:b/>
                <w:color w:val="000000"/>
                <w:szCs w:val="21"/>
              </w:rPr>
            </w:pPr>
            <w:r>
              <w:rPr>
                <w:rFonts w:hint="eastAsia" w:ascii="仿宋" w:hAnsi="仿宋" w:eastAsia="仿宋"/>
                <w:b/>
                <w:color w:val="000000"/>
                <w:szCs w:val="21"/>
              </w:rPr>
              <w:t>疫苗</w:t>
            </w:r>
          </w:p>
          <w:p>
            <w:pPr>
              <w:adjustRightInd w:val="0"/>
              <w:snapToGrid w:val="0"/>
              <w:ind w:left="422" w:hanging="422" w:hangingChars="200"/>
              <w:jc w:val="center"/>
              <w:rPr>
                <w:rFonts w:ascii="仿宋" w:hAnsi="仿宋" w:eastAsia="仿宋"/>
                <w:b/>
                <w:color w:val="000000"/>
                <w:szCs w:val="21"/>
              </w:rPr>
            </w:pPr>
            <w:r>
              <w:rPr>
                <w:rFonts w:hint="eastAsia" w:ascii="仿宋" w:hAnsi="仿宋" w:eastAsia="仿宋"/>
                <w:b/>
                <w:color w:val="000000"/>
                <w:szCs w:val="21"/>
              </w:rPr>
              <w:t>品种</w:t>
            </w:r>
          </w:p>
        </w:tc>
        <w:tc>
          <w:tcPr>
            <w:tcW w:w="681" w:type="pct"/>
            <w:vAlign w:val="center"/>
          </w:tcPr>
          <w:p>
            <w:pPr>
              <w:adjustRightInd w:val="0"/>
              <w:snapToGrid w:val="0"/>
              <w:ind w:left="422" w:hanging="422" w:hangingChars="200"/>
              <w:jc w:val="center"/>
              <w:rPr>
                <w:rFonts w:ascii="仿宋" w:hAnsi="仿宋" w:eastAsia="仿宋"/>
                <w:b/>
                <w:color w:val="000000"/>
                <w:szCs w:val="21"/>
              </w:rPr>
            </w:pPr>
            <w:r>
              <w:rPr>
                <w:rFonts w:hint="eastAsia" w:ascii="仿宋" w:hAnsi="仿宋" w:eastAsia="仿宋"/>
                <w:b/>
                <w:color w:val="000000"/>
                <w:szCs w:val="21"/>
              </w:rPr>
              <w:t>未接种</w:t>
            </w:r>
          </w:p>
          <w:p>
            <w:pPr>
              <w:adjustRightInd w:val="0"/>
              <w:snapToGrid w:val="0"/>
              <w:ind w:left="422" w:hanging="422" w:hangingChars="200"/>
              <w:jc w:val="center"/>
              <w:rPr>
                <w:rFonts w:ascii="仿宋" w:hAnsi="仿宋" w:eastAsia="仿宋"/>
                <w:b/>
                <w:color w:val="000000"/>
                <w:szCs w:val="21"/>
              </w:rPr>
            </w:pPr>
            <w:r>
              <w:rPr>
                <w:rFonts w:hint="eastAsia" w:ascii="仿宋" w:hAnsi="仿宋" w:eastAsia="仿宋"/>
                <w:b/>
                <w:color w:val="000000"/>
                <w:szCs w:val="21"/>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卡介苗</w:t>
            </w:r>
          </w:p>
        </w:tc>
        <w:tc>
          <w:tcPr>
            <w:tcW w:w="707" w:type="pct"/>
            <w:vAlign w:val="center"/>
          </w:tcPr>
          <w:p>
            <w:pPr>
              <w:adjustRightInd w:val="0"/>
              <w:snapToGrid w:val="0"/>
              <w:jc w:val="center"/>
              <w:rPr>
                <w:rFonts w:ascii="仿宋" w:hAnsi="仿宋" w:eastAsia="仿宋"/>
                <w:color w:val="000000"/>
                <w:szCs w:val="21"/>
              </w:rPr>
            </w:pP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restar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乙肝</w:t>
            </w:r>
          </w:p>
          <w:p>
            <w:pPr>
              <w:adjustRightInd w:val="0"/>
              <w:snapToGrid w:val="0"/>
              <w:jc w:val="center"/>
              <w:rPr>
                <w:rFonts w:ascii="仿宋" w:hAnsi="仿宋" w:eastAsia="仿宋"/>
                <w:color w:val="000000"/>
                <w:szCs w:val="21"/>
              </w:rPr>
            </w:pPr>
            <w:r>
              <w:rPr>
                <w:rFonts w:hint="eastAsia" w:ascii="仿宋" w:hAnsi="仿宋" w:eastAsia="仿宋"/>
                <w:color w:val="000000"/>
                <w:szCs w:val="21"/>
              </w:rPr>
              <w:t>疫苗</w:t>
            </w: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第1剂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第2剂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b/>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第3剂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restar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脊灰</w:t>
            </w:r>
          </w:p>
          <w:p>
            <w:pPr>
              <w:adjustRightInd w:val="0"/>
              <w:snapToGrid w:val="0"/>
              <w:jc w:val="center"/>
              <w:rPr>
                <w:rFonts w:ascii="仿宋" w:hAnsi="仿宋" w:eastAsia="仿宋"/>
                <w:color w:val="000000"/>
                <w:szCs w:val="21"/>
              </w:rPr>
            </w:pPr>
            <w:r>
              <w:rPr>
                <w:rFonts w:hint="eastAsia" w:ascii="仿宋" w:hAnsi="仿宋" w:eastAsia="仿宋"/>
                <w:color w:val="000000"/>
                <w:szCs w:val="21"/>
              </w:rPr>
              <w:t>疫苗</w:t>
            </w: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第1剂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第2剂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第3剂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第4剂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restar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百白破疫苗</w:t>
            </w: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第1剂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第2剂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第3剂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第4剂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白破疫苗</w:t>
            </w:r>
          </w:p>
        </w:tc>
        <w:tc>
          <w:tcPr>
            <w:tcW w:w="707" w:type="pct"/>
            <w:vAlign w:val="center"/>
          </w:tcPr>
          <w:p>
            <w:pPr>
              <w:adjustRightInd w:val="0"/>
              <w:snapToGrid w:val="0"/>
              <w:jc w:val="center"/>
              <w:rPr>
                <w:rFonts w:ascii="仿宋" w:hAnsi="仿宋" w:eastAsia="仿宋"/>
                <w:color w:val="000000"/>
                <w:szCs w:val="21"/>
              </w:rPr>
            </w:pPr>
          </w:p>
        </w:tc>
        <w:tc>
          <w:tcPr>
            <w:tcW w:w="1055" w:type="pct"/>
            <w:vAlign w:val="center"/>
          </w:tcPr>
          <w:p>
            <w:pPr>
              <w:adjustRightInd w:val="0"/>
              <w:snapToGrid w:val="0"/>
              <w:jc w:val="center"/>
              <w:rPr>
                <w:rFonts w:ascii="仿宋" w:hAnsi="仿宋" w:eastAsia="仿宋"/>
                <w:color w:val="000000"/>
                <w:szCs w:val="21"/>
              </w:rPr>
            </w:pP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restar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含麻疹成分</w:t>
            </w:r>
          </w:p>
          <w:p>
            <w:pPr>
              <w:adjustRightInd w:val="0"/>
              <w:snapToGrid w:val="0"/>
              <w:jc w:val="center"/>
              <w:rPr>
                <w:rFonts w:ascii="仿宋" w:hAnsi="仿宋" w:eastAsia="仿宋"/>
                <w:color w:val="000000"/>
                <w:szCs w:val="21"/>
              </w:rPr>
            </w:pPr>
            <w:r>
              <w:rPr>
                <w:rFonts w:hint="eastAsia" w:ascii="仿宋" w:hAnsi="仿宋" w:eastAsia="仿宋"/>
                <w:color w:val="000000"/>
                <w:szCs w:val="21"/>
              </w:rPr>
              <w:t>疫苗*</w:t>
            </w: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第1剂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第2剂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restart"/>
            <w:vAlign w:val="center"/>
          </w:tcPr>
          <w:p>
            <w:pPr>
              <w:adjustRightInd w:val="0"/>
              <w:snapToGrid w:val="0"/>
              <w:spacing w:line="276" w:lineRule="auto"/>
              <w:jc w:val="center"/>
              <w:rPr>
                <w:rFonts w:ascii="仿宋" w:hAnsi="仿宋" w:eastAsia="仿宋"/>
                <w:color w:val="000000"/>
                <w:szCs w:val="21"/>
              </w:rPr>
            </w:pPr>
            <w:r>
              <w:rPr>
                <w:rFonts w:hint="eastAsia" w:ascii="仿宋" w:hAnsi="仿宋" w:eastAsia="仿宋"/>
                <w:color w:val="000000"/>
                <w:szCs w:val="21"/>
              </w:rPr>
              <w:t>A群流脑</w:t>
            </w:r>
          </w:p>
          <w:p>
            <w:pPr>
              <w:adjustRightInd w:val="0"/>
              <w:snapToGrid w:val="0"/>
              <w:spacing w:line="276" w:lineRule="auto"/>
              <w:jc w:val="center"/>
              <w:rPr>
                <w:rFonts w:ascii="仿宋" w:hAnsi="仿宋" w:eastAsia="仿宋"/>
                <w:color w:val="000000"/>
                <w:szCs w:val="21"/>
              </w:rPr>
            </w:pPr>
            <w:r>
              <w:rPr>
                <w:rFonts w:hint="eastAsia" w:ascii="仿宋" w:hAnsi="仿宋" w:eastAsia="仿宋"/>
                <w:color w:val="000000"/>
                <w:szCs w:val="21"/>
              </w:rPr>
              <w:t>疫苗*</w:t>
            </w: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第1剂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第2剂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restart"/>
            <w:vAlign w:val="center"/>
          </w:tcPr>
          <w:p>
            <w:pPr>
              <w:adjustRightInd w:val="0"/>
              <w:snapToGrid w:val="0"/>
              <w:spacing w:line="276" w:lineRule="auto"/>
              <w:jc w:val="center"/>
              <w:rPr>
                <w:rFonts w:ascii="仿宋" w:hAnsi="仿宋" w:eastAsia="仿宋"/>
                <w:color w:val="000000"/>
                <w:szCs w:val="21"/>
              </w:rPr>
            </w:pPr>
            <w:r>
              <w:rPr>
                <w:rFonts w:hint="eastAsia" w:ascii="仿宋" w:hAnsi="仿宋" w:eastAsia="仿宋"/>
                <w:color w:val="000000"/>
                <w:szCs w:val="21"/>
              </w:rPr>
              <w:t>A+C群流脑</w:t>
            </w:r>
          </w:p>
          <w:p>
            <w:pPr>
              <w:adjustRightInd w:val="0"/>
              <w:snapToGrid w:val="0"/>
              <w:jc w:val="center"/>
              <w:rPr>
                <w:rFonts w:ascii="仿宋" w:hAnsi="仿宋" w:eastAsia="仿宋"/>
                <w:color w:val="000000"/>
                <w:szCs w:val="21"/>
              </w:rPr>
            </w:pPr>
            <w:r>
              <w:rPr>
                <w:rFonts w:hint="eastAsia" w:ascii="仿宋" w:hAnsi="仿宋" w:eastAsia="仿宋"/>
                <w:color w:val="000000"/>
                <w:szCs w:val="21"/>
              </w:rPr>
              <w:t>疫苗*</w:t>
            </w: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第1剂</w:t>
            </w:r>
          </w:p>
        </w:tc>
        <w:tc>
          <w:tcPr>
            <w:tcW w:w="1055" w:type="pct"/>
            <w:vAlign w:val="center"/>
          </w:tcPr>
          <w:p>
            <w:pPr>
              <w:adjustRightInd w:val="0"/>
              <w:snapToGrid w:val="0"/>
              <w:jc w:val="center"/>
              <w:rPr>
                <w:rFonts w:ascii="仿宋" w:hAnsi="仿宋" w:eastAsia="仿宋"/>
                <w:color w:val="000000"/>
                <w:szCs w:val="21"/>
              </w:rPr>
            </w:pP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第2剂</w:t>
            </w:r>
          </w:p>
        </w:tc>
        <w:tc>
          <w:tcPr>
            <w:tcW w:w="1055" w:type="pct"/>
            <w:vAlign w:val="center"/>
          </w:tcPr>
          <w:p>
            <w:pPr>
              <w:adjustRightInd w:val="0"/>
              <w:snapToGrid w:val="0"/>
              <w:jc w:val="center"/>
              <w:rPr>
                <w:rFonts w:ascii="仿宋" w:hAnsi="仿宋" w:eastAsia="仿宋"/>
                <w:color w:val="000000"/>
                <w:szCs w:val="21"/>
              </w:rPr>
            </w:pP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restar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乙脑</w:t>
            </w:r>
          </w:p>
          <w:p>
            <w:pPr>
              <w:adjustRightInd w:val="0"/>
              <w:snapToGrid w:val="0"/>
              <w:jc w:val="center"/>
              <w:rPr>
                <w:rFonts w:ascii="仿宋" w:hAnsi="仿宋" w:eastAsia="仿宋"/>
                <w:color w:val="000000"/>
                <w:szCs w:val="21"/>
              </w:rPr>
            </w:pPr>
            <w:r>
              <w:rPr>
                <w:rFonts w:hint="eastAsia" w:ascii="仿宋" w:hAnsi="仿宋" w:eastAsia="仿宋"/>
                <w:color w:val="000000"/>
                <w:szCs w:val="21"/>
              </w:rPr>
              <w:t>疫苗*</w:t>
            </w: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第1剂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第2剂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第3剂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第4剂</w:t>
            </w:r>
          </w:p>
        </w:tc>
        <w:tc>
          <w:tcPr>
            <w:tcW w:w="1055" w:type="pct"/>
            <w:vAlign w:val="center"/>
          </w:tcPr>
          <w:p>
            <w:pPr>
              <w:adjustRightInd w:val="0"/>
              <w:snapToGrid w:val="0"/>
              <w:jc w:val="center"/>
              <w:rPr>
                <w:rFonts w:ascii="仿宋" w:hAnsi="仿宋" w:eastAsia="仿宋"/>
                <w:color w:val="000000"/>
                <w:szCs w:val="21"/>
              </w:rPr>
            </w:pP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restar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甲肝</w:t>
            </w:r>
          </w:p>
          <w:p>
            <w:pPr>
              <w:adjustRightInd w:val="0"/>
              <w:snapToGrid w:val="0"/>
              <w:jc w:val="center"/>
              <w:rPr>
                <w:rFonts w:ascii="仿宋" w:hAnsi="仿宋" w:eastAsia="仿宋"/>
                <w:color w:val="000000"/>
                <w:szCs w:val="21"/>
              </w:rPr>
            </w:pPr>
            <w:r>
              <w:rPr>
                <w:rFonts w:hint="eastAsia" w:ascii="仿宋" w:hAnsi="仿宋" w:eastAsia="仿宋"/>
                <w:color w:val="000000"/>
                <w:szCs w:val="21"/>
              </w:rPr>
              <w:t>疫苗*</w:t>
            </w: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第1剂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color w:val="000000"/>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第2剂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      /</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restart"/>
            <w:vAlign w:val="center"/>
          </w:tcPr>
          <w:p>
            <w:pPr>
              <w:adjustRightInd w:val="0"/>
              <w:snapToGrid w:val="0"/>
              <w:jc w:val="center"/>
              <w:rPr>
                <w:rFonts w:ascii="仿宋" w:hAnsi="仿宋" w:eastAsia="仿宋"/>
                <w:szCs w:val="21"/>
              </w:rPr>
            </w:pPr>
            <w:r>
              <w:rPr>
                <w:rFonts w:hint="eastAsia" w:ascii="仿宋" w:hAnsi="仿宋" w:eastAsia="仿宋"/>
                <w:szCs w:val="21"/>
              </w:rPr>
              <w:t>Hib**</w:t>
            </w: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第1剂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w:t>
            </w:r>
          </w:p>
        </w:tc>
        <w:tc>
          <w:tcPr>
            <w:tcW w:w="59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w:t>
            </w:r>
          </w:p>
        </w:tc>
        <w:tc>
          <w:tcPr>
            <w:tcW w:w="681"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第2剂</w:t>
            </w:r>
          </w:p>
        </w:tc>
        <w:tc>
          <w:tcPr>
            <w:tcW w:w="1055" w:type="pct"/>
            <w:vAlign w:val="center"/>
          </w:tcPr>
          <w:p>
            <w:pPr>
              <w:adjustRightInd w:val="0"/>
              <w:snapToGrid w:val="0"/>
              <w:jc w:val="center"/>
              <w:rPr>
                <w:rFonts w:ascii="仿宋" w:hAnsi="仿宋" w:eastAsia="仿宋"/>
                <w:color w:val="000000"/>
                <w:szCs w:val="21"/>
              </w:rPr>
            </w:pP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vAlign w:val="center"/>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第3剂</w:t>
            </w:r>
          </w:p>
        </w:tc>
        <w:tc>
          <w:tcPr>
            <w:tcW w:w="1055" w:type="pct"/>
            <w:vAlign w:val="center"/>
          </w:tcPr>
          <w:p>
            <w:pPr>
              <w:adjustRightInd w:val="0"/>
              <w:snapToGrid w:val="0"/>
              <w:jc w:val="center"/>
              <w:rPr>
                <w:rFonts w:ascii="仿宋" w:hAnsi="仿宋" w:eastAsia="仿宋"/>
                <w:color w:val="000000"/>
                <w:szCs w:val="21"/>
              </w:rPr>
            </w:pP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vAlign w:val="center"/>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restart"/>
            <w:vAlign w:val="center"/>
          </w:tcPr>
          <w:p>
            <w:pPr>
              <w:adjustRightInd w:val="0"/>
              <w:snapToGrid w:val="0"/>
              <w:jc w:val="center"/>
              <w:rPr>
                <w:rFonts w:ascii="仿宋" w:hAnsi="仿宋" w:eastAsia="仿宋"/>
                <w:szCs w:val="21"/>
              </w:rPr>
            </w:pPr>
            <w:r>
              <w:rPr>
                <w:rFonts w:hint="eastAsia" w:ascii="仿宋" w:hAnsi="仿宋" w:eastAsia="仿宋"/>
                <w:szCs w:val="21"/>
              </w:rPr>
              <w:t>肺炎**</w:t>
            </w: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第1剂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w:t>
            </w:r>
          </w:p>
        </w:tc>
        <w:tc>
          <w:tcPr>
            <w:tcW w:w="59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w:t>
            </w:r>
          </w:p>
        </w:tc>
        <w:tc>
          <w:tcPr>
            <w:tcW w:w="681"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第2剂</w:t>
            </w:r>
          </w:p>
        </w:tc>
        <w:tc>
          <w:tcPr>
            <w:tcW w:w="1055" w:type="pct"/>
            <w:vAlign w:val="center"/>
          </w:tcPr>
          <w:p>
            <w:pPr>
              <w:adjustRightInd w:val="0"/>
              <w:snapToGrid w:val="0"/>
              <w:jc w:val="center"/>
              <w:rPr>
                <w:rFonts w:ascii="仿宋" w:hAnsi="仿宋" w:eastAsia="仿宋"/>
                <w:color w:val="000000"/>
                <w:szCs w:val="21"/>
              </w:rPr>
            </w:pP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vAlign w:val="center"/>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第3剂</w:t>
            </w:r>
          </w:p>
        </w:tc>
        <w:tc>
          <w:tcPr>
            <w:tcW w:w="1055"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w:t>
            </w: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w:t>
            </w:r>
          </w:p>
        </w:tc>
        <w:tc>
          <w:tcPr>
            <w:tcW w:w="59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w:t>
            </w:r>
          </w:p>
        </w:tc>
        <w:tc>
          <w:tcPr>
            <w:tcW w:w="681"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w:t>
            </w:r>
            <w:r>
              <w:rPr>
                <w:rFonts w:ascii="仿宋" w:hAnsi="仿宋" w:eastAsia="仿宋"/>
                <w:color w:val="000000"/>
                <w:szCs w:val="21"/>
              </w:rPr>
              <w:t>4</w:t>
            </w:r>
            <w:r>
              <w:rPr>
                <w:rFonts w:hint="eastAsia" w:ascii="仿宋" w:hAnsi="仿宋" w:eastAsia="仿宋"/>
                <w:color w:val="000000"/>
                <w:szCs w:val="21"/>
              </w:rPr>
              <w:t>剂</w:t>
            </w:r>
          </w:p>
        </w:tc>
        <w:tc>
          <w:tcPr>
            <w:tcW w:w="1055" w:type="pct"/>
            <w:vAlign w:val="center"/>
          </w:tcPr>
          <w:p>
            <w:pPr>
              <w:adjustRightInd w:val="0"/>
              <w:snapToGrid w:val="0"/>
              <w:jc w:val="center"/>
              <w:rPr>
                <w:rFonts w:ascii="仿宋" w:hAnsi="仿宋" w:eastAsia="仿宋"/>
                <w:color w:val="000000"/>
                <w:szCs w:val="21"/>
              </w:rPr>
            </w:pP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vAlign w:val="center"/>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restart"/>
            <w:vAlign w:val="center"/>
          </w:tcPr>
          <w:p>
            <w:pPr>
              <w:adjustRightInd w:val="0"/>
              <w:snapToGrid w:val="0"/>
              <w:jc w:val="center"/>
              <w:rPr>
                <w:rFonts w:ascii="仿宋" w:hAnsi="仿宋" w:eastAsia="仿宋"/>
                <w:szCs w:val="21"/>
              </w:rPr>
            </w:pPr>
            <w:r>
              <w:rPr>
                <w:rFonts w:hint="eastAsia" w:ascii="仿宋" w:hAnsi="仿宋" w:eastAsia="仿宋"/>
                <w:szCs w:val="21"/>
              </w:rPr>
              <w:t>轮状**</w:t>
            </w: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第1剂</w:t>
            </w:r>
          </w:p>
        </w:tc>
        <w:tc>
          <w:tcPr>
            <w:tcW w:w="1055" w:type="pct"/>
            <w:vAlign w:val="center"/>
          </w:tcPr>
          <w:p>
            <w:pPr>
              <w:adjustRightInd w:val="0"/>
              <w:snapToGrid w:val="0"/>
              <w:jc w:val="center"/>
              <w:rPr>
                <w:rFonts w:ascii="仿宋" w:hAnsi="仿宋" w:eastAsia="仿宋"/>
                <w:color w:val="000000"/>
                <w:szCs w:val="21"/>
              </w:rPr>
            </w:pP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vAlign w:val="center"/>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第2剂</w:t>
            </w:r>
          </w:p>
        </w:tc>
        <w:tc>
          <w:tcPr>
            <w:tcW w:w="1055" w:type="pct"/>
            <w:vAlign w:val="center"/>
          </w:tcPr>
          <w:p>
            <w:pPr>
              <w:adjustRightInd w:val="0"/>
              <w:snapToGrid w:val="0"/>
              <w:jc w:val="center"/>
              <w:rPr>
                <w:rFonts w:ascii="仿宋" w:hAnsi="仿宋" w:eastAsia="仿宋"/>
                <w:color w:val="000000"/>
                <w:szCs w:val="21"/>
              </w:rPr>
            </w:pP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vAlign w:val="center"/>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613" w:type="pct"/>
            <w:vMerge w:val="continue"/>
            <w:vAlign w:val="center"/>
          </w:tcPr>
          <w:p>
            <w:pPr>
              <w:adjustRightInd w:val="0"/>
              <w:snapToGrid w:val="0"/>
              <w:jc w:val="center"/>
              <w:rPr>
                <w:rFonts w:ascii="仿宋" w:hAnsi="仿宋" w:eastAsia="仿宋"/>
                <w:szCs w:val="21"/>
              </w:rPr>
            </w:pPr>
          </w:p>
        </w:tc>
        <w:tc>
          <w:tcPr>
            <w:tcW w:w="707" w:type="pct"/>
            <w:vAlign w:val="center"/>
          </w:tcPr>
          <w:p>
            <w:pPr>
              <w:adjustRightInd w:val="0"/>
              <w:snapToGrid w:val="0"/>
              <w:jc w:val="center"/>
              <w:rPr>
                <w:rFonts w:ascii="仿宋" w:hAnsi="仿宋" w:eastAsia="仿宋"/>
                <w:color w:val="000000"/>
                <w:szCs w:val="21"/>
              </w:rPr>
            </w:pPr>
            <w:r>
              <w:rPr>
                <w:rFonts w:hint="eastAsia" w:ascii="仿宋" w:hAnsi="仿宋" w:eastAsia="仿宋"/>
                <w:color w:val="000000"/>
                <w:szCs w:val="21"/>
              </w:rPr>
              <w:t>第3剂</w:t>
            </w:r>
          </w:p>
        </w:tc>
        <w:tc>
          <w:tcPr>
            <w:tcW w:w="1055" w:type="pct"/>
            <w:vAlign w:val="center"/>
          </w:tcPr>
          <w:p>
            <w:pPr>
              <w:adjustRightInd w:val="0"/>
              <w:snapToGrid w:val="0"/>
              <w:jc w:val="center"/>
              <w:rPr>
                <w:rFonts w:ascii="仿宋" w:hAnsi="仿宋" w:eastAsia="仿宋"/>
                <w:color w:val="000000"/>
                <w:szCs w:val="21"/>
              </w:rPr>
            </w:pPr>
          </w:p>
        </w:tc>
        <w:tc>
          <w:tcPr>
            <w:tcW w:w="821" w:type="pct"/>
            <w:vAlign w:val="center"/>
          </w:tcPr>
          <w:p>
            <w:pPr>
              <w:adjustRightInd w:val="0"/>
              <w:snapToGrid w:val="0"/>
              <w:jc w:val="center"/>
              <w:rPr>
                <w:rFonts w:ascii="仿宋" w:hAnsi="仿宋" w:eastAsia="仿宋"/>
                <w:color w:val="000000"/>
                <w:szCs w:val="21"/>
              </w:rPr>
            </w:pPr>
          </w:p>
        </w:tc>
        <w:tc>
          <w:tcPr>
            <w:tcW w:w="526" w:type="pct"/>
            <w:vAlign w:val="center"/>
          </w:tcPr>
          <w:p>
            <w:pPr>
              <w:adjustRightInd w:val="0"/>
              <w:snapToGrid w:val="0"/>
              <w:jc w:val="center"/>
              <w:rPr>
                <w:rFonts w:ascii="仿宋" w:hAnsi="仿宋" w:eastAsia="仿宋"/>
                <w:color w:val="000000"/>
                <w:szCs w:val="21"/>
              </w:rPr>
            </w:pPr>
          </w:p>
        </w:tc>
        <w:tc>
          <w:tcPr>
            <w:tcW w:w="597" w:type="pct"/>
            <w:vAlign w:val="center"/>
          </w:tcPr>
          <w:p>
            <w:pPr>
              <w:adjustRightInd w:val="0"/>
              <w:snapToGrid w:val="0"/>
              <w:jc w:val="center"/>
              <w:rPr>
                <w:rFonts w:ascii="仿宋" w:hAnsi="仿宋" w:eastAsia="仿宋"/>
                <w:color w:val="000000"/>
                <w:szCs w:val="21"/>
              </w:rPr>
            </w:pPr>
          </w:p>
        </w:tc>
        <w:tc>
          <w:tcPr>
            <w:tcW w:w="681" w:type="pct"/>
            <w:vAlign w:val="center"/>
          </w:tcPr>
          <w:p>
            <w:pPr>
              <w:adjustRightInd w:val="0"/>
              <w:snapToGrid w:val="0"/>
              <w:jc w:val="center"/>
              <w:rPr>
                <w:rFonts w:ascii="仿宋" w:hAnsi="仿宋" w:eastAsia="仿宋"/>
                <w:color w:val="000000"/>
                <w:szCs w:val="21"/>
              </w:rPr>
            </w:pPr>
          </w:p>
        </w:tc>
      </w:tr>
    </w:tbl>
    <w:p>
      <w:pPr>
        <w:adjustRightInd w:val="0"/>
        <w:snapToGrid w:val="0"/>
        <w:ind w:firstLine="315" w:firstLineChars="150"/>
        <w:jc w:val="left"/>
        <w:rPr>
          <w:rFonts w:ascii="仿宋" w:hAnsi="仿宋" w:eastAsia="仿宋"/>
          <w:color w:val="000000"/>
          <w:szCs w:val="21"/>
        </w:rPr>
      </w:pPr>
      <w:r>
        <w:rPr>
          <w:rFonts w:hint="eastAsia" w:ascii="仿宋" w:hAnsi="仿宋" w:eastAsia="仿宋"/>
          <w:color w:val="000000"/>
          <w:szCs w:val="21"/>
        </w:rPr>
        <w:t>注：1、疫苗类型：1为免疫规划疫苗，2为非免疫规划疫苗；2、未接种时，各栏目为空</w:t>
      </w:r>
    </w:p>
    <w:p>
      <w:pPr>
        <w:adjustRightInd w:val="0"/>
        <w:snapToGrid w:val="0"/>
        <w:ind w:left="735" w:leftChars="350"/>
        <w:jc w:val="left"/>
        <w:rPr>
          <w:rFonts w:ascii="仿宋" w:hAnsi="仿宋" w:eastAsia="仿宋"/>
          <w:color w:val="000000"/>
          <w:szCs w:val="21"/>
        </w:rPr>
      </w:pPr>
      <w:r>
        <w:rPr>
          <w:rFonts w:hint="eastAsia" w:ascii="仿宋" w:hAnsi="仿宋" w:eastAsia="仿宋"/>
          <w:color w:val="000000"/>
          <w:szCs w:val="21"/>
        </w:rPr>
        <w:t>3、若接种非免疫规划疫苗，请在疫苗品种栏注明；含麻疹成分疫苗请注明疫苗品种：1、麻疹  2、麻风  3、麻腮   4、麻腮风</w:t>
      </w:r>
    </w:p>
    <w:p>
      <w:pPr>
        <w:adjustRightInd w:val="0"/>
        <w:snapToGrid w:val="0"/>
        <w:jc w:val="left"/>
        <w:rPr>
          <w:rFonts w:ascii="仿宋" w:hAnsi="仿宋" w:eastAsia="仿宋"/>
          <w:color w:val="000000"/>
          <w:szCs w:val="21"/>
        </w:rPr>
      </w:pPr>
      <w:r>
        <w:rPr>
          <w:rFonts w:hint="eastAsia" w:ascii="仿宋" w:hAnsi="仿宋" w:eastAsia="仿宋"/>
          <w:color w:val="000000"/>
          <w:szCs w:val="21"/>
        </w:rPr>
        <w:t xml:space="preserve">       4、乙脑疫苗只在接种灭活疫苗时，方填写第3、4剂接种情况</w:t>
      </w:r>
    </w:p>
    <w:p>
      <w:pPr>
        <w:adjustRightInd w:val="0"/>
        <w:snapToGrid w:val="0"/>
        <w:jc w:val="left"/>
        <w:rPr>
          <w:rFonts w:ascii="仿宋" w:hAnsi="仿宋" w:eastAsia="仿宋"/>
          <w:color w:val="000000"/>
          <w:szCs w:val="21"/>
        </w:rPr>
      </w:pPr>
      <w:r>
        <w:rPr>
          <w:rFonts w:hint="eastAsia" w:ascii="仿宋" w:hAnsi="仿宋" w:eastAsia="仿宋"/>
          <w:color w:val="000000"/>
          <w:szCs w:val="21"/>
        </w:rPr>
        <w:t xml:space="preserve">       5、甲肝疫苗只在接种灭活疫苗时，方填写第2剂接种情况。</w:t>
      </w:r>
    </w:p>
    <w:p>
      <w:pPr>
        <w:adjustRightInd w:val="0"/>
        <w:snapToGrid w:val="0"/>
        <w:ind w:firstLine="735" w:firstLineChars="350"/>
        <w:jc w:val="left"/>
        <w:rPr>
          <w:rFonts w:ascii="仿宋" w:hAnsi="仿宋" w:eastAsia="仿宋"/>
          <w:color w:val="000000"/>
          <w:szCs w:val="21"/>
        </w:rPr>
      </w:pPr>
      <w:r>
        <w:rPr>
          <w:rFonts w:hint="eastAsia" w:ascii="仿宋" w:hAnsi="仿宋" w:eastAsia="仿宋"/>
          <w:color w:val="000000"/>
          <w:szCs w:val="21"/>
        </w:rPr>
        <w:t>6、表中标注**的非免疫规划疫苗接种，需在剂次栏目填写接种剂次数。</w:t>
      </w:r>
    </w:p>
    <w:p>
      <w:pPr>
        <w:adjustRightInd w:val="0"/>
        <w:snapToGrid w:val="0"/>
        <w:jc w:val="left"/>
        <w:rPr>
          <w:rFonts w:ascii="仿宋" w:hAnsi="仿宋" w:eastAsia="仿宋"/>
          <w:color w:val="000000"/>
          <w:szCs w:val="21"/>
        </w:rPr>
      </w:pPr>
    </w:p>
    <w:p>
      <w:pPr>
        <w:adjustRightInd w:val="0"/>
        <w:snapToGrid w:val="0"/>
        <w:jc w:val="left"/>
        <w:rPr>
          <w:rFonts w:ascii="仿宋" w:hAnsi="仿宋" w:eastAsia="仿宋"/>
          <w:color w:val="000000"/>
          <w:szCs w:val="21"/>
        </w:rPr>
      </w:pPr>
    </w:p>
    <w:p>
      <w:pPr>
        <w:adjustRightInd w:val="0"/>
        <w:snapToGrid w:val="0"/>
        <w:jc w:val="left"/>
        <w:rPr>
          <w:rFonts w:ascii="仿宋" w:hAnsi="仿宋" w:eastAsia="仿宋"/>
          <w:color w:val="000000"/>
          <w:szCs w:val="21"/>
        </w:rPr>
      </w:pPr>
    </w:p>
    <w:p>
      <w:pPr>
        <w:adjustRightInd w:val="0"/>
        <w:snapToGrid w:val="0"/>
        <w:jc w:val="left"/>
        <w:rPr>
          <w:rFonts w:ascii="仿宋" w:hAnsi="仿宋" w:eastAsia="仿宋"/>
          <w:color w:val="000000"/>
          <w:szCs w:val="21"/>
        </w:rPr>
      </w:pPr>
    </w:p>
    <w:p>
      <w:pPr>
        <w:adjustRightInd w:val="0"/>
        <w:snapToGrid w:val="0"/>
        <w:jc w:val="left"/>
        <w:rPr>
          <w:rFonts w:ascii="仿宋" w:hAnsi="仿宋" w:eastAsia="仿宋"/>
          <w:color w:val="000000"/>
          <w:szCs w:val="21"/>
        </w:rPr>
      </w:pPr>
    </w:p>
    <w:p>
      <w:pPr>
        <w:adjustRightInd w:val="0"/>
        <w:snapToGrid w:val="0"/>
        <w:spacing w:line="360" w:lineRule="auto"/>
        <w:jc w:val="left"/>
        <w:rPr>
          <w:rFonts w:ascii="仿宋" w:hAnsi="仿宋" w:eastAsia="仿宋"/>
          <w:color w:val="000000"/>
          <w:szCs w:val="21"/>
        </w:rPr>
      </w:pPr>
      <w:r>
        <w:rPr>
          <w:rFonts w:hint="eastAsia" w:ascii="仿宋" w:hAnsi="仿宋" w:eastAsia="仿宋"/>
          <w:color w:val="000000"/>
          <w:szCs w:val="21"/>
        </w:rPr>
        <w:t>调查员</w:t>
      </w:r>
      <w:r>
        <w:rPr>
          <w:rFonts w:hint="eastAsia" w:ascii="仿宋" w:hAnsi="仿宋" w:eastAsia="仿宋"/>
          <w:color w:val="000000"/>
          <w:szCs w:val="21"/>
          <w:u w:val="single"/>
        </w:rPr>
        <w:t xml:space="preserve">            </w:t>
      </w:r>
      <w:r>
        <w:rPr>
          <w:rFonts w:hint="eastAsia" w:ascii="仿宋" w:hAnsi="仿宋" w:eastAsia="仿宋"/>
          <w:color w:val="000000"/>
          <w:szCs w:val="21"/>
        </w:rPr>
        <w:t xml:space="preserve">  调查日期 </w:t>
      </w:r>
      <w:r>
        <w:rPr>
          <w:rFonts w:ascii="仿宋" w:hAnsi="仿宋" w:eastAsia="仿宋"/>
          <w:color w:val="000000"/>
          <w:szCs w:val="21"/>
        </w:rPr>
        <w:t>______</w:t>
      </w:r>
      <w:r>
        <w:rPr>
          <w:rFonts w:hint="eastAsia" w:ascii="仿宋" w:hAnsi="仿宋" w:eastAsia="仿宋"/>
          <w:color w:val="000000"/>
          <w:szCs w:val="21"/>
        </w:rPr>
        <w:t>年</w:t>
      </w:r>
      <w:r>
        <w:rPr>
          <w:rFonts w:ascii="仿宋" w:hAnsi="仿宋" w:eastAsia="仿宋"/>
          <w:color w:val="000000"/>
          <w:szCs w:val="21"/>
        </w:rPr>
        <w:t>_____</w:t>
      </w:r>
      <w:r>
        <w:rPr>
          <w:rFonts w:hint="eastAsia" w:ascii="仿宋" w:hAnsi="仿宋" w:eastAsia="仿宋"/>
          <w:color w:val="000000"/>
          <w:szCs w:val="21"/>
        </w:rPr>
        <w:t>月</w:t>
      </w:r>
      <w:r>
        <w:rPr>
          <w:rFonts w:ascii="仿宋" w:hAnsi="仿宋" w:eastAsia="仿宋"/>
          <w:color w:val="000000"/>
          <w:szCs w:val="21"/>
        </w:rPr>
        <w:t>____</w:t>
      </w:r>
      <w:r>
        <w:rPr>
          <w:rFonts w:hint="eastAsia" w:ascii="仿宋" w:hAnsi="仿宋" w:eastAsia="仿宋"/>
          <w:color w:val="000000"/>
          <w:szCs w:val="21"/>
        </w:rPr>
        <w:t>日   □□/□□/□□□□</w:t>
      </w:r>
    </w:p>
    <w:p>
      <w:pPr>
        <w:adjustRightInd w:val="0"/>
        <w:snapToGrid w:val="0"/>
        <w:spacing w:line="360" w:lineRule="auto"/>
        <w:jc w:val="left"/>
        <w:rPr>
          <w:rFonts w:ascii="仿宋" w:hAnsi="仿宋" w:eastAsia="仿宋"/>
          <w:color w:val="000000"/>
          <w:szCs w:val="21"/>
        </w:rPr>
      </w:pPr>
    </w:p>
    <w:p>
      <w:pPr>
        <w:adjustRightInd w:val="0"/>
        <w:snapToGrid w:val="0"/>
        <w:spacing w:line="360" w:lineRule="auto"/>
        <w:jc w:val="left"/>
        <w:rPr>
          <w:rFonts w:ascii="仿宋" w:hAnsi="仿宋" w:eastAsia="仿宋"/>
          <w:szCs w:val="21"/>
        </w:rPr>
      </w:pPr>
      <w:r>
        <w:rPr>
          <w:rFonts w:hint="eastAsia" w:ascii="仿宋" w:hAnsi="仿宋" w:eastAsia="仿宋"/>
          <w:color w:val="000000"/>
          <w:szCs w:val="21"/>
        </w:rPr>
        <w:t>复核员</w:t>
      </w:r>
      <w:r>
        <w:rPr>
          <w:rFonts w:hint="eastAsia" w:ascii="仿宋" w:hAnsi="仿宋" w:eastAsia="仿宋"/>
          <w:color w:val="000000"/>
          <w:szCs w:val="21"/>
          <w:u w:val="single"/>
        </w:rPr>
        <w:t xml:space="preserve">            </w:t>
      </w:r>
      <w:r>
        <w:rPr>
          <w:rFonts w:hint="eastAsia" w:ascii="仿宋" w:hAnsi="仿宋" w:eastAsia="仿宋"/>
          <w:color w:val="000000"/>
          <w:szCs w:val="21"/>
        </w:rPr>
        <w:t xml:space="preserve">  复核日期 </w:t>
      </w:r>
      <w:r>
        <w:rPr>
          <w:rFonts w:ascii="仿宋" w:hAnsi="仿宋" w:eastAsia="仿宋"/>
          <w:color w:val="000000"/>
          <w:szCs w:val="21"/>
        </w:rPr>
        <w:t>_______</w:t>
      </w:r>
      <w:r>
        <w:rPr>
          <w:rFonts w:hint="eastAsia" w:ascii="仿宋" w:hAnsi="仿宋" w:eastAsia="仿宋"/>
          <w:color w:val="000000"/>
          <w:szCs w:val="21"/>
        </w:rPr>
        <w:t>年</w:t>
      </w:r>
      <w:r>
        <w:rPr>
          <w:rFonts w:ascii="仿宋" w:hAnsi="仿宋" w:eastAsia="仿宋"/>
          <w:color w:val="000000"/>
          <w:szCs w:val="21"/>
        </w:rPr>
        <w:t>_____</w:t>
      </w:r>
      <w:r>
        <w:rPr>
          <w:rFonts w:hint="eastAsia" w:ascii="仿宋" w:hAnsi="仿宋" w:eastAsia="仿宋"/>
          <w:color w:val="000000"/>
          <w:szCs w:val="21"/>
        </w:rPr>
        <w:t>月</w:t>
      </w:r>
      <w:r>
        <w:rPr>
          <w:rFonts w:ascii="仿宋" w:hAnsi="仿宋" w:eastAsia="仿宋"/>
          <w:color w:val="000000"/>
          <w:szCs w:val="21"/>
        </w:rPr>
        <w:t>____</w:t>
      </w:r>
      <w:r>
        <w:rPr>
          <w:rFonts w:hint="eastAsia" w:ascii="仿宋" w:hAnsi="仿宋" w:eastAsia="仿宋"/>
          <w:color w:val="000000"/>
          <w:szCs w:val="21"/>
        </w:rPr>
        <w:t>日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ins w:id="210" w:author="Yanhy" w:date="2023-11-30T10:21:28Z"/>
          <w:rFonts w:ascii="Times New Roman" w:hAnsi="Times New Roman" w:cs="Times New Roman"/>
          <w:sz w:val="24"/>
          <w:szCs w:val="24"/>
        </w:rPr>
      </w:pPr>
      <w:ins w:id="211" w:author="Yanhy" w:date="2023-11-30T10:21:28Z">
        <w:r>
          <w:rPr>
            <w:rFonts w:ascii="Times New Roman" w:hAnsi="Times New Roman" w:cs="Times New Roman"/>
            <w:sz w:val="24"/>
            <w:szCs w:val="24"/>
          </w:rPr>
          <w:br w:type="page"/>
        </w:r>
      </w:ins>
    </w:p>
    <w:p>
      <w:pPr>
        <w:pStyle w:val="2"/>
        <w:adjustRightInd w:val="0"/>
        <w:snapToGrid w:val="0"/>
        <w:spacing w:before="0" w:after="0" w:line="360" w:lineRule="auto"/>
        <w:jc w:val="center"/>
        <w:rPr>
          <w:rFonts w:eastAsia="黑体"/>
          <w:color w:val="000000" w:themeColor="text1"/>
          <w:sz w:val="28"/>
          <w14:textFill>
            <w14:solidFill>
              <w14:schemeClr w14:val="tx1"/>
            </w14:solidFill>
          </w14:textFill>
        </w:rPr>
      </w:pPr>
      <w:bookmarkStart w:id="176" w:name="_Toc12658"/>
      <w:bookmarkStart w:id="177" w:name="_Toc699"/>
      <w:bookmarkStart w:id="178" w:name="_Toc6421"/>
      <w:r>
        <w:rPr>
          <w:rFonts w:hint="eastAsia" w:ascii="Times New Roman" w:hAnsi="Times New Roman" w:eastAsia="黑体" w:cs="Times New Roman"/>
          <w:color w:val="000000" w:themeColor="text1"/>
          <w:kern w:val="0"/>
          <w:sz w:val="24"/>
          <w:szCs w:val="24"/>
          <w14:textFill>
            <w14:solidFill>
              <w14:schemeClr w14:val="tx1"/>
            </w14:solidFill>
          </w14:textFill>
        </w:rPr>
        <w:t>附件3</w:t>
      </w:r>
      <w:r>
        <w:rPr>
          <w:rFonts w:hint="eastAsia" w:ascii="Times New Roman" w:hAnsi="Times New Roman" w:eastAsia="黑体" w:cs="Times New Roman"/>
          <w:color w:val="000000" w:themeColor="text1"/>
          <w:kern w:val="0"/>
          <w:sz w:val="24"/>
          <w:szCs w:val="24"/>
          <w:lang w:eastAsia="zh-CN"/>
          <w14:textFill>
            <w14:solidFill>
              <w14:schemeClr w14:val="tx1"/>
            </w14:solidFill>
          </w14:textFill>
        </w:rPr>
        <w:t>：</w:t>
      </w:r>
      <w:r>
        <w:rPr>
          <w:rFonts w:hint="eastAsia" w:ascii="Times New Roman" w:hAnsi="Times New Roman" w:eastAsia="黑体" w:cs="Times New Roman"/>
          <w:color w:val="000000" w:themeColor="text1"/>
          <w:kern w:val="0"/>
          <w:sz w:val="24"/>
          <w:szCs w:val="24"/>
          <w14:textFill>
            <w14:solidFill>
              <w14:schemeClr w14:val="tx1"/>
            </w14:solidFill>
          </w14:textFill>
        </w:rPr>
        <w:t>0-1岁婴幼儿基本信息问卷</w:t>
      </w:r>
      <w:bookmarkEnd w:id="176"/>
      <w:bookmarkEnd w:id="177"/>
      <w:bookmarkEnd w:id="178"/>
    </w:p>
    <w:tbl>
      <w:tblPr>
        <w:tblStyle w:val="12"/>
        <w:tblW w:w="9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5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b/>
                <w:color w:val="000000" w:themeColor="text1"/>
                <w:sz w:val="40"/>
                <w:szCs w:val="21"/>
                <w14:textFill>
                  <w14:solidFill>
                    <w14:schemeClr w14:val="tx1"/>
                  </w14:solidFill>
                </w14:textFill>
              </w:rPr>
            </w:pPr>
            <w:r>
              <w:rPr>
                <w:rFonts w:hint="eastAsia"/>
                <w:color w:val="000000" w:themeColor="text1"/>
                <w:szCs w:val="21"/>
                <w14:textFill>
                  <w14:solidFill>
                    <w14:schemeClr w14:val="tx1"/>
                  </w14:solidFill>
                </w14:textFill>
              </w:rPr>
              <w:t>个人编码</w:t>
            </w:r>
            <w:r>
              <w:rPr>
                <w:color w:val="000000" w:themeColor="text1"/>
                <w:szCs w:val="21"/>
                <w14:textFill>
                  <w14:solidFill>
                    <w14:schemeClr w14:val="tx1"/>
                  </w14:solidFill>
                </w14:textFill>
              </w:rPr>
              <w:t>：</w:t>
            </w:r>
            <w:r>
              <w:rPr>
                <w:rFonts w:hint="eastAsia" w:asciiTheme="minorEastAsia" w:hAnsiTheme="minorEastAsia"/>
                <w:color w:val="000000" w:themeColor="text1"/>
                <w:spacing w:val="-60"/>
                <w:kern w:val="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b/>
                <w:color w:val="000000" w:themeColor="text1"/>
                <w:sz w:val="52"/>
                <w:szCs w:val="21"/>
                <w14:textFill>
                  <w14:solidFill>
                    <w14:schemeClr w14:val="tx1"/>
                  </w14:solidFill>
                </w14:textFill>
              </w:rPr>
            </w:pPr>
            <w:r>
              <w:rPr>
                <w:rFonts w:hint="eastAsia"/>
                <w:color w:val="000000" w:themeColor="text1"/>
                <w:szCs w:val="21"/>
                <w14:textFill>
                  <w14:solidFill>
                    <w14:schemeClr w14:val="tx1"/>
                  </w14:solidFill>
                </w14:textFill>
              </w:rPr>
              <w:t>调查对象姓名：</w:t>
            </w:r>
            <w:r>
              <w:rPr>
                <w:b/>
                <w:color w:val="000000" w:themeColor="text1"/>
                <w:sz w:val="36"/>
                <w:szCs w:val="21"/>
                <w14:textFill>
                  <w14:solidFill>
                    <w14:schemeClr w14:val="tx1"/>
                  </w14:solidFill>
                </w14:textFill>
              </w:rPr>
              <w:t xml:space="preserve"> </w:t>
            </w:r>
            <w:r>
              <w:rPr>
                <w:color w:val="000000" w:themeColor="text1"/>
                <w:sz w:val="36"/>
                <w:szCs w:val="21"/>
                <w14:textFill>
                  <w14:solidFill>
                    <w14:schemeClr w14:val="tx1"/>
                  </w14:solidFill>
                </w14:textFill>
              </w:rPr>
              <w:t xml:space="preserve">  </w:t>
            </w:r>
            <w:r>
              <w:rPr>
                <w:color w:val="000000" w:themeColor="text1"/>
                <w:sz w:val="24"/>
                <w:szCs w:val="21"/>
                <w14:textFill>
                  <w14:solidFill>
                    <w14:schemeClr w14:val="tx1"/>
                  </w14:solidFill>
                </w14:textFill>
              </w:rPr>
              <w:t xml:space="preserve">  </w:t>
            </w:r>
            <w:r>
              <w:rPr>
                <w:color w:val="000000" w:themeColor="text1"/>
                <w:szCs w:val="21"/>
                <w14:textFill>
                  <w14:solidFill>
                    <w14:schemeClr w14:val="tx1"/>
                  </w14:solidFill>
                </w14:textFill>
              </w:rPr>
              <w:t xml:space="preserve">          </w:t>
            </w:r>
            <w:r>
              <w:rPr>
                <w:b/>
                <w:color w:val="000000" w:themeColor="text1"/>
                <w:sz w:val="36"/>
                <w:szCs w:val="21"/>
                <w14:textFill>
                  <w14:solidFill>
                    <w14:schemeClr w14:val="tx1"/>
                  </w14:solidFill>
                </w14:textFill>
              </w:rPr>
              <w:fldChar w:fldCharType="begin"/>
            </w:r>
            <w:r>
              <w:rPr>
                <w:b/>
                <w:color w:val="000000" w:themeColor="text1"/>
                <w:sz w:val="36"/>
                <w:szCs w:val="21"/>
                <w14:textFill>
                  <w14:solidFill>
                    <w14:schemeClr w14:val="tx1"/>
                  </w14:solidFill>
                </w14:textFill>
              </w:rPr>
              <w:instrText xml:space="preserve"> MERGEFIELD "HR7" </w:instrText>
            </w:r>
            <w:r>
              <w:rPr>
                <w:b/>
                <w:color w:val="000000" w:themeColor="text1"/>
                <w:sz w:val="36"/>
                <w:szCs w:val="21"/>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color w:val="000000" w:themeColor="text1"/>
                <w:szCs w:val="21"/>
                <w14:textFill>
                  <w14:solidFill>
                    <w14:schemeClr w14:val="tx1"/>
                  </w14:solidFill>
                </w14:textFill>
              </w:rPr>
            </w:pPr>
          </w:p>
          <w:p>
            <w:pPr>
              <w:ind w:firstLine="210" w:firstLineChars="100"/>
              <w:rPr>
                <w:b/>
                <w:color w:val="000000" w:themeColor="text1"/>
                <w:sz w:val="24"/>
                <w:szCs w:val="21"/>
                <w14:textFill>
                  <w14:solidFill>
                    <w14:schemeClr w14:val="tx1"/>
                  </w14:solidFill>
                </w14:textFill>
              </w:rPr>
            </w:pPr>
            <w:r>
              <w:rPr>
                <w:rFonts w:hint="eastAsia"/>
                <w:color w:val="000000" w:themeColor="text1"/>
                <w:szCs w:val="21"/>
                <w14:textFill>
                  <w14:solidFill>
                    <w14:schemeClr w14:val="tx1"/>
                  </w14:solidFill>
                </w14:textFill>
              </w:rPr>
              <w:t>住    址</w:t>
            </w:r>
            <w:r>
              <w:rPr>
                <w:color w:val="000000" w:themeColor="text1"/>
                <w:szCs w:val="21"/>
                <w14:textFill>
                  <w14:solidFill>
                    <w14:schemeClr w14:val="tx1"/>
                  </w14:solidFill>
                </w14:textFill>
              </w:rPr>
              <w:t>：</w:t>
            </w:r>
            <w:r>
              <w:rPr>
                <w:b/>
                <w:color w:val="000000" w:themeColor="text1"/>
                <w:sz w:val="24"/>
                <w:szCs w:val="21"/>
                <w14:textFill>
                  <w14:solidFill>
                    <w14:schemeClr w14:val="tx1"/>
                  </w14:solidFill>
                </w14:textFill>
              </w:rPr>
              <w:t xml:space="preserve"> </w:t>
            </w:r>
          </w:p>
          <w:p>
            <w:pPr>
              <w:ind w:firstLine="210" w:firstLineChars="100"/>
              <w:rPr>
                <w:color w:val="000000" w:themeColor="text1"/>
                <w:szCs w:val="21"/>
                <w14:textFill>
                  <w14:solidFill>
                    <w14:schemeClr w14:val="tx1"/>
                  </w14:solidFill>
                </w14:textFill>
              </w:rPr>
            </w:pPr>
          </w:p>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_____________</w:t>
            </w:r>
            <w:r>
              <w:rPr>
                <w:rFonts w:hint="eastAsia"/>
                <w:color w:val="000000" w:themeColor="text1"/>
                <w:szCs w:val="21"/>
                <w14:textFill>
                  <w14:solidFill>
                    <w14:schemeClr w14:val="tx1"/>
                  </w14:solidFill>
                </w14:textFill>
              </w:rPr>
              <w:t>街道/乡/镇</w:t>
            </w:r>
            <w:r>
              <w:rPr>
                <w:color w:val="000000" w:themeColor="text1"/>
                <w:szCs w:val="21"/>
                <w14:textFill>
                  <w14:solidFill>
                    <w14:schemeClr w14:val="tx1"/>
                  </w14:solidFill>
                </w14:textFill>
              </w:rPr>
              <w:t>_____________________</w:t>
            </w:r>
            <w:r>
              <w:rPr>
                <w:rFonts w:hint="eastAsia"/>
                <w:color w:val="000000" w:themeColor="text1"/>
                <w:szCs w:val="21"/>
                <w14:textFill>
                  <w14:solidFill>
                    <w14:schemeClr w14:val="tx1"/>
                  </w14:solidFill>
                </w14:textFill>
              </w:rPr>
              <w:t>村/居委会</w:t>
            </w:r>
            <w:r>
              <w:rPr>
                <w:color w:val="000000" w:themeColor="text1"/>
                <w:szCs w:val="21"/>
                <w14:textFill>
                  <w14:solidFill>
                    <w14:schemeClr w14:val="tx1"/>
                  </w14:solidFill>
                </w14:textFill>
              </w:rPr>
              <w:t>______________________</w:t>
            </w:r>
            <w:r>
              <w:rPr>
                <w:rFonts w:hint="eastAsia"/>
                <w:color w:val="000000" w:themeColor="text1"/>
                <w:szCs w:val="21"/>
                <w14:textFill>
                  <w14:solidFill>
                    <w14:schemeClr w14:val="tx1"/>
                  </w14:solidFill>
                </w14:textFill>
              </w:rPr>
              <w:t>门牌号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4077" w:type="dxa"/>
            <w:tcBorders>
              <w:right w:val="single" w:color="auto" w:sz="4" w:space="0"/>
            </w:tcBorders>
            <w:vAlign w:val="bottom"/>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调查员签名：</w:t>
            </w:r>
            <w:r>
              <w:rPr>
                <w:color w:val="000000" w:themeColor="text1"/>
                <w:szCs w:val="21"/>
                <w14:textFill>
                  <w14:solidFill>
                    <w14:schemeClr w14:val="tx1"/>
                  </w14:solidFill>
                </w14:textFill>
              </w:rPr>
              <w:t>_________________</w:t>
            </w:r>
          </w:p>
        </w:tc>
        <w:tc>
          <w:tcPr>
            <w:tcW w:w="5048" w:type="dxa"/>
            <w:tcBorders>
              <w:left w:val="single" w:color="auto" w:sz="4" w:space="0"/>
            </w:tcBorders>
            <w:vAlign w:val="bottom"/>
          </w:tcPr>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日期：</w:t>
            </w:r>
            <w:r>
              <w:rPr>
                <w:rFonts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年</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月</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4077" w:type="dxa"/>
            <w:tcBorders>
              <w:bottom w:val="single" w:color="auto" w:sz="4" w:space="0"/>
              <w:right w:val="single" w:color="auto" w:sz="4" w:space="0"/>
            </w:tcBorders>
            <w:vAlign w:val="bottom"/>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质控员签名：</w:t>
            </w:r>
            <w:r>
              <w:rPr>
                <w:color w:val="000000" w:themeColor="text1"/>
                <w:szCs w:val="21"/>
                <w14:textFill>
                  <w14:solidFill>
                    <w14:schemeClr w14:val="tx1"/>
                  </w14:solidFill>
                </w14:textFill>
              </w:rPr>
              <w:t>_________________</w:t>
            </w:r>
          </w:p>
        </w:tc>
        <w:tc>
          <w:tcPr>
            <w:tcW w:w="5048" w:type="dxa"/>
            <w:tcBorders>
              <w:left w:val="single" w:color="auto" w:sz="4" w:space="0"/>
              <w:bottom w:val="single" w:color="auto" w:sz="4" w:space="0"/>
            </w:tcBorders>
            <w:vAlign w:val="bottom"/>
          </w:tcPr>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日期：</w:t>
            </w:r>
            <w:r>
              <w:rPr>
                <w:rFonts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年</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月</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日</w:t>
            </w:r>
          </w:p>
        </w:tc>
      </w:tr>
    </w:tbl>
    <w:p>
      <w:pPr>
        <w:spacing w:line="400" w:lineRule="exact"/>
        <w:rPr>
          <w:rFonts w:eastAsia="黑体"/>
          <w:color w:val="000000" w:themeColor="text1"/>
          <w:sz w:val="28"/>
          <w:szCs w:val="30"/>
          <w14:textFill>
            <w14:solidFill>
              <w14:schemeClr w14:val="tx1"/>
            </w14:solidFill>
          </w14:textFill>
        </w:rPr>
      </w:pPr>
    </w:p>
    <w:p>
      <w:pPr>
        <w:spacing w:line="400" w:lineRule="exact"/>
        <w:rPr>
          <w:rFonts w:eastAsia="黑体"/>
          <w:color w:val="000000" w:themeColor="text1"/>
          <w:sz w:val="28"/>
          <w:szCs w:val="30"/>
          <w14:textFill>
            <w14:solidFill>
              <w14:schemeClr w14:val="tx1"/>
            </w14:solidFill>
          </w14:textFill>
        </w:rPr>
      </w:pPr>
    </w:p>
    <w:p>
      <w:pPr>
        <w:widowControl/>
        <w:jc w:val="left"/>
        <w:rPr>
          <w:rFonts w:eastAsia="黑体"/>
          <w:b/>
          <w:color w:val="000000" w:themeColor="text1"/>
          <w:sz w:val="22"/>
          <w14:textFill>
            <w14:solidFill>
              <w14:schemeClr w14:val="tx1"/>
            </w14:solidFill>
          </w14:textFill>
        </w:rPr>
      </w:pPr>
    </w:p>
    <w:p>
      <w:pPr>
        <w:widowControl/>
        <w:jc w:val="left"/>
        <w:rPr>
          <w:rFonts w:eastAsia="黑体"/>
          <w:b/>
          <w:color w:val="000000" w:themeColor="text1"/>
          <w:sz w:val="22"/>
          <w14:textFill>
            <w14:solidFill>
              <w14:schemeClr w14:val="tx1"/>
            </w14:solidFill>
          </w14:textFill>
        </w:rPr>
      </w:pPr>
      <w:r>
        <w:rPr>
          <w:rFonts w:eastAsia="黑体"/>
          <w:b/>
          <w:color w:val="000000" w:themeColor="text1"/>
          <w:sz w:val="22"/>
          <w14:textFill>
            <w14:solidFill>
              <w14:schemeClr w14:val="tx1"/>
            </w14:solidFill>
          </w14:textFill>
        </w:rPr>
        <w:br w:type="page"/>
      </w:r>
    </w:p>
    <w:p>
      <w:pPr>
        <w:widowControl/>
        <w:jc w:val="right"/>
        <w:rPr>
          <w:rFonts w:eastAsia="黑体"/>
          <w:b/>
          <w:sz w:val="22"/>
        </w:rPr>
      </w:pPr>
    </w:p>
    <w:p>
      <w:pPr>
        <w:widowControl/>
        <w:jc w:val="right"/>
        <w:rPr>
          <w:rFonts w:eastAsia="黑体"/>
          <w:b/>
          <w:sz w:val="22"/>
        </w:rPr>
      </w:pPr>
      <w:r>
        <w:rPr>
          <w:rFonts w:hint="eastAsia" w:eastAsia="黑体"/>
          <w:b/>
          <w:sz w:val="22"/>
        </w:rPr>
        <w:t>调查开始时间（</w:t>
      </w:r>
      <w:r>
        <w:rPr>
          <w:rFonts w:eastAsia="黑体"/>
          <w:b/>
          <w:sz w:val="22"/>
        </w:rPr>
        <w:t>24</w:t>
      </w:r>
      <w:r>
        <w:rPr>
          <w:rFonts w:hint="eastAsia" w:eastAsia="黑体"/>
          <w:b/>
          <w:sz w:val="22"/>
        </w:rPr>
        <w:t>小时制）</w:t>
      </w:r>
      <w:r>
        <w:rPr>
          <w:rFonts w:hint="eastAsia"/>
          <w:b/>
          <w:sz w:val="22"/>
        </w:rPr>
        <w:t>：</w:t>
      </w:r>
      <w:r>
        <w:rPr>
          <w:rFonts w:asciiTheme="minorEastAsia" w:hAnsiTheme="minorEastAsia"/>
          <w:spacing w:val="-60"/>
          <w:sz w:val="48"/>
          <w:szCs w:val="48"/>
        </w:rPr>
        <w:t>□□</w:t>
      </w:r>
      <w:r>
        <w:rPr>
          <w:rFonts w:hint="eastAsia" w:asciiTheme="minorEastAsia" w:hAnsiTheme="minorEastAsia"/>
          <w:spacing w:val="-60"/>
          <w:sz w:val="48"/>
          <w:szCs w:val="48"/>
        </w:rPr>
        <w:t xml:space="preserve">  </w:t>
      </w:r>
      <w:r>
        <w:rPr>
          <w:rFonts w:hint="eastAsia" w:eastAsia="黑体"/>
          <w:b/>
          <w:sz w:val="22"/>
        </w:rPr>
        <w:t xml:space="preserve">时 </w:t>
      </w:r>
      <w:r>
        <w:rPr>
          <w:rFonts w:asciiTheme="minorEastAsia" w:hAnsiTheme="minorEastAsia"/>
          <w:spacing w:val="-60"/>
          <w:sz w:val="48"/>
          <w:szCs w:val="48"/>
        </w:rPr>
        <w:t>□□</w:t>
      </w:r>
      <w:r>
        <w:rPr>
          <w:rFonts w:hint="eastAsia" w:asciiTheme="minorEastAsia" w:hAnsiTheme="minorEastAsia"/>
          <w:spacing w:val="-60"/>
          <w:sz w:val="48"/>
          <w:szCs w:val="48"/>
        </w:rPr>
        <w:t xml:space="preserve"> </w:t>
      </w:r>
      <w:r>
        <w:rPr>
          <w:rFonts w:hint="eastAsia" w:eastAsia="黑体"/>
          <w:b/>
          <w:sz w:val="22"/>
        </w:rPr>
        <w:t>分</w:t>
      </w:r>
    </w:p>
    <w:p>
      <w:pPr>
        <w:numPr>
          <w:ilvl w:val="0"/>
          <w:numId w:val="3"/>
        </w:numPr>
        <w:jc w:val="left"/>
        <w:rPr>
          <w:b/>
          <w:kern w:val="0"/>
          <w:sz w:val="28"/>
          <w:szCs w:val="28"/>
        </w:rPr>
      </w:pPr>
      <w:r>
        <w:rPr>
          <w:rFonts w:hint="eastAsia"/>
          <w:b/>
          <w:kern w:val="0"/>
          <w:sz w:val="28"/>
          <w:szCs w:val="28"/>
        </w:rPr>
        <w:t>基本情况</w:t>
      </w:r>
    </w:p>
    <w:tbl>
      <w:tblPr>
        <w:tblStyle w:val="12"/>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4919"/>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exact"/>
          <w:jc w:val="center"/>
        </w:trPr>
        <w:tc>
          <w:tcPr>
            <w:tcW w:w="696" w:type="dxa"/>
            <w:shd w:val="clear" w:color="auto" w:fill="auto"/>
          </w:tcPr>
          <w:p>
            <w:pPr>
              <w:rPr>
                <w:szCs w:val="21"/>
              </w:rPr>
            </w:pPr>
            <w:r>
              <w:rPr>
                <w:rFonts w:hint="eastAsia" w:ascii="宋体" w:hAnsi="宋体" w:cs="宋体"/>
                <w:kern w:val="0"/>
                <w:szCs w:val="21"/>
              </w:rPr>
              <w:t>BB1</w:t>
            </w:r>
          </w:p>
        </w:tc>
        <w:tc>
          <w:tcPr>
            <w:tcW w:w="4919" w:type="dxa"/>
            <w:shd w:val="clear" w:color="auto" w:fill="auto"/>
          </w:tcPr>
          <w:p>
            <w:pPr>
              <w:widowControl/>
              <w:spacing w:line="400" w:lineRule="exact"/>
              <w:jc w:val="left"/>
              <w:rPr>
                <w:rFonts w:ascii="宋体" w:hAnsi="宋体" w:cs="宋体"/>
                <w:kern w:val="0"/>
                <w:szCs w:val="21"/>
              </w:rPr>
            </w:pPr>
            <w:r>
              <w:rPr>
                <w:rFonts w:hint="eastAsia" w:ascii="宋体" w:hAnsi="宋体" w:cs="宋体"/>
                <w:kern w:val="0"/>
                <w:szCs w:val="21"/>
              </w:rPr>
              <w:t>婴幼儿编码                                                                 BB1□□</w:t>
            </w:r>
          </w:p>
        </w:tc>
        <w:tc>
          <w:tcPr>
            <w:tcW w:w="3888" w:type="dxa"/>
            <w:shd w:val="clear" w:color="auto" w:fill="auto"/>
          </w:tcPr>
          <w:p>
            <w:pPr>
              <w:widowControl/>
              <w:spacing w:line="400" w:lineRule="exact"/>
              <w:jc w:val="left"/>
              <w:rPr>
                <w:rFonts w:ascii="宋体" w:hAnsi="宋体" w:cs="宋体"/>
                <w:kern w:val="0"/>
                <w:sz w:val="24"/>
              </w:rPr>
            </w:pPr>
            <w:r>
              <w:rPr>
                <w:rFonts w:hint="eastAsia" w:ascii="宋体" w:hAnsi="宋体" w:cs="宋体"/>
                <w:kern w:val="0"/>
                <w:sz w:val="30"/>
                <w:szCs w:val="3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exact"/>
          <w:jc w:val="center"/>
        </w:trPr>
        <w:tc>
          <w:tcPr>
            <w:tcW w:w="696" w:type="dxa"/>
            <w:shd w:val="clear" w:color="auto" w:fill="auto"/>
          </w:tcPr>
          <w:p>
            <w:pPr>
              <w:rPr>
                <w:szCs w:val="21"/>
              </w:rPr>
            </w:pPr>
            <w:r>
              <w:rPr>
                <w:rFonts w:hint="eastAsia" w:ascii="宋体" w:hAnsi="宋体" w:cs="宋体"/>
                <w:kern w:val="0"/>
                <w:szCs w:val="21"/>
              </w:rPr>
              <w:t>BB2</w:t>
            </w:r>
          </w:p>
        </w:tc>
        <w:tc>
          <w:tcPr>
            <w:tcW w:w="4919" w:type="dxa"/>
            <w:shd w:val="clear" w:color="auto" w:fill="auto"/>
            <w:vAlign w:val="center"/>
          </w:tcPr>
          <w:p>
            <w:pPr>
              <w:widowControl/>
              <w:spacing w:line="400" w:lineRule="exact"/>
              <w:jc w:val="left"/>
              <w:rPr>
                <w:rFonts w:ascii="宋体" w:hAnsi="宋体" w:cs="宋体"/>
                <w:kern w:val="0"/>
                <w:szCs w:val="21"/>
                <w:u w:val="single"/>
              </w:rPr>
            </w:pPr>
            <w:r>
              <w:rPr>
                <w:rFonts w:hint="eastAsia" w:ascii="宋体" w:hAnsi="宋体" w:cs="宋体"/>
                <w:kern w:val="0"/>
                <w:szCs w:val="21"/>
              </w:rPr>
              <w:t xml:space="preserve">婴幼儿姓名                                                         </w:t>
            </w:r>
            <w:r>
              <w:rPr>
                <w:rFonts w:hint="eastAsia" w:ascii="宋体" w:hAnsi="宋体" w:cs="宋体"/>
                <w:kern w:val="0"/>
                <w:szCs w:val="21"/>
                <w:u w:val="single"/>
              </w:rPr>
              <w:t xml:space="preserve">        </w:t>
            </w:r>
          </w:p>
        </w:tc>
        <w:tc>
          <w:tcPr>
            <w:tcW w:w="3888" w:type="dxa"/>
            <w:shd w:val="clear" w:color="auto" w:fill="auto"/>
            <w:vAlign w:val="center"/>
          </w:tcPr>
          <w:p>
            <w:pPr>
              <w:widowControl/>
              <w:spacing w:line="400" w:lineRule="exact"/>
              <w:jc w:val="left"/>
              <w:rPr>
                <w:rFonts w:ascii="宋体" w:hAnsi="宋体" w:cs="宋体"/>
                <w:kern w:val="0"/>
                <w:sz w:val="24"/>
                <w:u w:val="single"/>
              </w:rPr>
            </w:pPr>
            <w:r>
              <w:rPr>
                <w:rFonts w:hint="eastAsia" w:ascii="宋体" w:hAnsi="宋体" w:cs="宋体"/>
                <w:kern w:val="0"/>
                <w:sz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exact"/>
          <w:jc w:val="center"/>
        </w:trPr>
        <w:tc>
          <w:tcPr>
            <w:tcW w:w="696" w:type="dxa"/>
            <w:shd w:val="clear" w:color="auto" w:fill="auto"/>
          </w:tcPr>
          <w:p>
            <w:pPr>
              <w:rPr>
                <w:szCs w:val="21"/>
              </w:rPr>
            </w:pPr>
            <w:r>
              <w:rPr>
                <w:rFonts w:hint="eastAsia" w:ascii="宋体" w:hAnsi="宋体" w:cs="宋体"/>
                <w:kern w:val="0"/>
                <w:szCs w:val="21"/>
              </w:rPr>
              <w:t>BB3</w:t>
            </w:r>
          </w:p>
        </w:tc>
        <w:tc>
          <w:tcPr>
            <w:tcW w:w="4919" w:type="dxa"/>
            <w:tcBorders>
              <w:right w:val="nil"/>
            </w:tcBorders>
            <w:shd w:val="clear" w:color="auto" w:fill="auto"/>
            <w:vAlign w:val="center"/>
          </w:tcPr>
          <w:p>
            <w:pPr>
              <w:widowControl/>
              <w:spacing w:line="300" w:lineRule="exact"/>
              <w:jc w:val="left"/>
              <w:rPr>
                <w:rFonts w:ascii="宋体" w:hAnsi="宋体" w:cs="宋体"/>
                <w:kern w:val="0"/>
                <w:szCs w:val="21"/>
              </w:rPr>
            </w:pPr>
            <w:r>
              <w:rPr>
                <w:rFonts w:hint="eastAsia" w:ascii="宋体" w:hAnsi="宋体" w:cs="宋体"/>
                <w:kern w:val="0"/>
                <w:szCs w:val="21"/>
              </w:rPr>
              <w:t xml:space="preserve">婴幼儿性别：                                  </w:t>
            </w:r>
          </w:p>
        </w:tc>
        <w:tc>
          <w:tcPr>
            <w:tcW w:w="3888" w:type="dxa"/>
            <w:shd w:val="clear" w:color="auto" w:fill="auto"/>
            <w:vAlign w:val="center"/>
          </w:tcPr>
          <w:p>
            <w:pPr>
              <w:widowControl/>
              <w:spacing w:line="300" w:lineRule="exact"/>
              <w:rPr>
                <w:rFonts w:ascii="宋体" w:hAnsi="宋体" w:cs="宋体"/>
                <w:kern w:val="0"/>
                <w:szCs w:val="21"/>
              </w:rPr>
            </w:pPr>
            <w:r>
              <w:rPr>
                <w:rFonts w:hint="eastAsia" w:ascii="宋体" w:hAnsi="宋体" w:cs="宋体"/>
                <w:kern w:val="0"/>
                <w:szCs w:val="21"/>
              </w:rPr>
              <w:t>1男 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exact"/>
          <w:jc w:val="center"/>
        </w:trPr>
        <w:tc>
          <w:tcPr>
            <w:tcW w:w="696" w:type="dxa"/>
            <w:shd w:val="clear" w:color="auto" w:fill="auto"/>
          </w:tcPr>
          <w:p>
            <w:pPr>
              <w:rPr>
                <w:szCs w:val="21"/>
              </w:rPr>
            </w:pPr>
            <w:r>
              <w:rPr>
                <w:rFonts w:hint="eastAsia" w:ascii="宋体" w:hAnsi="宋体" w:cs="宋体"/>
                <w:kern w:val="0"/>
                <w:szCs w:val="21"/>
              </w:rPr>
              <w:t>BB4</w:t>
            </w:r>
          </w:p>
        </w:tc>
        <w:tc>
          <w:tcPr>
            <w:tcW w:w="4919" w:type="dxa"/>
            <w:shd w:val="clear" w:color="auto" w:fill="auto"/>
            <w:vAlign w:val="center"/>
          </w:tcPr>
          <w:p>
            <w:pPr>
              <w:widowControl/>
              <w:spacing w:line="400" w:lineRule="exact"/>
              <w:jc w:val="left"/>
              <w:rPr>
                <w:rFonts w:ascii="宋体" w:hAnsi="宋体" w:cs="宋体"/>
                <w:kern w:val="0"/>
                <w:szCs w:val="21"/>
              </w:rPr>
            </w:pPr>
            <w:r>
              <w:rPr>
                <w:rFonts w:hint="eastAsia" w:ascii="宋体" w:hAnsi="宋体" w:cs="宋体"/>
                <w:kern w:val="0"/>
                <w:szCs w:val="21"/>
              </w:rPr>
              <w:t>出生日期：阳历   年/月/日                              □□□□</w:t>
            </w:r>
            <w:r>
              <w:rPr>
                <w:rFonts w:ascii="Calibri" w:hAnsi="Calibri"/>
                <w:kern w:val="0"/>
                <w:szCs w:val="21"/>
              </w:rPr>
              <w:t>/</w:t>
            </w:r>
            <w:r>
              <w:rPr>
                <w:rFonts w:hint="eastAsia" w:ascii="宋体" w:hAnsi="宋体" w:cs="宋体"/>
                <w:kern w:val="0"/>
                <w:szCs w:val="21"/>
              </w:rPr>
              <w:t>□□</w:t>
            </w:r>
            <w:r>
              <w:rPr>
                <w:rFonts w:ascii="Calibri" w:hAnsi="Calibri"/>
                <w:kern w:val="0"/>
                <w:szCs w:val="21"/>
              </w:rPr>
              <w:t>/</w:t>
            </w:r>
            <w:r>
              <w:rPr>
                <w:rFonts w:hint="eastAsia" w:ascii="宋体" w:hAnsi="宋体" w:cs="宋体"/>
                <w:kern w:val="0"/>
                <w:szCs w:val="21"/>
              </w:rPr>
              <w:t>□□</w:t>
            </w:r>
          </w:p>
        </w:tc>
        <w:tc>
          <w:tcPr>
            <w:tcW w:w="3888" w:type="dxa"/>
            <w:shd w:val="clear" w:color="auto" w:fill="auto"/>
            <w:vAlign w:val="center"/>
          </w:tcPr>
          <w:p>
            <w:pPr>
              <w:widowControl/>
              <w:spacing w:line="400" w:lineRule="exact"/>
              <w:jc w:val="left"/>
              <w:rPr>
                <w:rFonts w:ascii="宋体" w:hAnsi="宋体" w:cs="宋体"/>
                <w:kern w:val="0"/>
                <w:sz w:val="24"/>
              </w:rPr>
            </w:pPr>
            <w:r>
              <w:rPr>
                <w:rFonts w:hint="eastAsia" w:ascii="宋体" w:hAnsi="宋体" w:cs="宋体"/>
                <w:kern w:val="0"/>
                <w:sz w:val="30"/>
                <w:szCs w:val="30"/>
              </w:rPr>
              <w:t>□□□□</w:t>
            </w:r>
            <w:r>
              <w:rPr>
                <w:rFonts w:hint="eastAsia" w:ascii="宋体" w:hAnsi="宋体" w:cs="宋体"/>
                <w:kern w:val="0"/>
                <w:sz w:val="24"/>
              </w:rPr>
              <w:t>年</w:t>
            </w:r>
            <w:r>
              <w:rPr>
                <w:rFonts w:hint="eastAsia" w:ascii="宋体" w:hAnsi="宋体" w:cs="宋体"/>
                <w:kern w:val="0"/>
                <w:sz w:val="30"/>
                <w:szCs w:val="30"/>
              </w:rPr>
              <w:t>□□</w:t>
            </w:r>
            <w:r>
              <w:rPr>
                <w:rFonts w:hint="eastAsia" w:ascii="宋体" w:hAnsi="宋体" w:cs="宋体"/>
                <w:kern w:val="0"/>
                <w:sz w:val="24"/>
              </w:rPr>
              <w:t>月</w:t>
            </w:r>
            <w:r>
              <w:rPr>
                <w:rFonts w:hint="eastAsia" w:ascii="宋体" w:hAnsi="宋体" w:cs="宋体"/>
                <w:kern w:val="0"/>
                <w:sz w:val="30"/>
                <w:szCs w:val="30"/>
              </w:rPr>
              <w:t>□□</w:t>
            </w:r>
            <w:r>
              <w:rPr>
                <w:rFonts w:hint="eastAsia" w:ascii="宋体" w:hAnsi="宋体" w:cs="宋体"/>
                <w:kern w:val="0"/>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exact"/>
          <w:jc w:val="center"/>
        </w:trPr>
        <w:tc>
          <w:tcPr>
            <w:tcW w:w="696" w:type="dxa"/>
            <w:shd w:val="clear" w:color="auto" w:fill="auto"/>
          </w:tcPr>
          <w:p>
            <w:pPr>
              <w:widowControl/>
              <w:spacing w:line="400" w:lineRule="exact"/>
              <w:rPr>
                <w:rFonts w:ascii="宋体" w:hAnsi="宋体" w:cs="宋体"/>
                <w:kern w:val="0"/>
                <w:szCs w:val="21"/>
              </w:rPr>
            </w:pPr>
            <w:r>
              <w:rPr>
                <w:rFonts w:hint="eastAsia" w:ascii="宋体" w:hAnsi="宋体" w:cs="宋体"/>
                <w:kern w:val="0"/>
                <w:szCs w:val="21"/>
              </w:rPr>
              <w:t>BB5</w:t>
            </w:r>
          </w:p>
        </w:tc>
        <w:tc>
          <w:tcPr>
            <w:tcW w:w="4919" w:type="dxa"/>
            <w:shd w:val="clear" w:color="auto" w:fill="auto"/>
          </w:tcPr>
          <w:p>
            <w:pPr>
              <w:widowControl/>
              <w:spacing w:line="400" w:lineRule="exact"/>
              <w:jc w:val="left"/>
              <w:rPr>
                <w:rFonts w:ascii="宋体" w:hAnsi="宋体" w:cs="宋体"/>
                <w:color w:val="000000"/>
                <w:kern w:val="0"/>
                <w:szCs w:val="21"/>
              </w:rPr>
            </w:pPr>
            <w:r>
              <w:rPr>
                <w:rFonts w:hint="eastAsia" w:ascii="宋体" w:hAnsi="宋体" w:cs="宋体"/>
                <w:color w:val="000000"/>
                <w:kern w:val="0"/>
                <w:szCs w:val="21"/>
              </w:rPr>
              <w:t xml:space="preserve">出生体重 </w:t>
            </w:r>
          </w:p>
        </w:tc>
        <w:tc>
          <w:tcPr>
            <w:tcW w:w="3888" w:type="dxa"/>
            <w:shd w:val="clear" w:color="auto" w:fill="auto"/>
            <w:vAlign w:val="center"/>
          </w:tcPr>
          <w:p>
            <w:pPr>
              <w:widowControl/>
              <w:spacing w:line="400" w:lineRule="exact"/>
              <w:jc w:val="left"/>
              <w:rPr>
                <w:rFonts w:ascii="宋体" w:hAnsi="宋体" w:cs="宋体"/>
                <w:kern w:val="0"/>
                <w:sz w:val="30"/>
                <w:szCs w:val="30"/>
              </w:rPr>
            </w:pPr>
            <w:r>
              <w:rPr>
                <w:rFonts w:hint="eastAsia" w:ascii="宋体" w:hAnsi="宋体" w:cs="宋体"/>
                <w:kern w:val="0"/>
                <w:sz w:val="30"/>
                <w:szCs w:val="30"/>
              </w:rPr>
              <w:t>□□□□</w:t>
            </w:r>
            <w:r>
              <w:rPr>
                <w:rFonts w:hint="eastAsia" w:ascii="宋体" w:hAnsi="宋体" w:cs="宋体"/>
                <w:color w:val="000000"/>
                <w:kern w:val="0"/>
                <w:sz w:val="24"/>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exact"/>
          <w:jc w:val="center"/>
        </w:trPr>
        <w:tc>
          <w:tcPr>
            <w:tcW w:w="696" w:type="dxa"/>
            <w:shd w:val="clear" w:color="auto" w:fill="auto"/>
          </w:tcPr>
          <w:p>
            <w:pPr>
              <w:rPr>
                <w:rFonts w:ascii="宋体" w:hAnsi="宋体" w:cs="宋体"/>
                <w:kern w:val="0"/>
                <w:szCs w:val="21"/>
              </w:rPr>
            </w:pPr>
            <w:r>
              <w:rPr>
                <w:rFonts w:hint="eastAsia" w:ascii="宋体" w:hAnsi="宋体" w:cs="宋体"/>
                <w:kern w:val="0"/>
                <w:szCs w:val="21"/>
              </w:rPr>
              <w:t>BB6</w:t>
            </w:r>
          </w:p>
        </w:tc>
        <w:tc>
          <w:tcPr>
            <w:tcW w:w="4919" w:type="dxa"/>
            <w:shd w:val="clear" w:color="auto" w:fill="auto"/>
            <w:vAlign w:val="center"/>
          </w:tcPr>
          <w:p>
            <w:pPr>
              <w:widowControl/>
              <w:spacing w:line="400" w:lineRule="exact"/>
              <w:jc w:val="left"/>
              <w:rPr>
                <w:rFonts w:ascii="宋体" w:hAnsi="宋体" w:cs="宋体"/>
                <w:kern w:val="0"/>
                <w:szCs w:val="21"/>
              </w:rPr>
            </w:pPr>
            <w:r>
              <w:rPr>
                <w:rFonts w:hint="eastAsia" w:ascii="宋体" w:hAnsi="宋体" w:cs="宋体"/>
                <w:color w:val="000000"/>
                <w:kern w:val="0"/>
                <w:szCs w:val="21"/>
              </w:rPr>
              <w:t>出生身长</w:t>
            </w:r>
          </w:p>
        </w:tc>
        <w:tc>
          <w:tcPr>
            <w:tcW w:w="3888" w:type="dxa"/>
            <w:shd w:val="clear" w:color="auto" w:fill="auto"/>
            <w:vAlign w:val="center"/>
          </w:tcPr>
          <w:p>
            <w:pPr>
              <w:widowControl/>
              <w:spacing w:line="400" w:lineRule="exact"/>
              <w:jc w:val="left"/>
              <w:rPr>
                <w:rFonts w:ascii="宋体" w:hAnsi="宋体" w:cs="宋体"/>
                <w:kern w:val="0"/>
                <w:sz w:val="30"/>
                <w:szCs w:val="30"/>
              </w:rPr>
            </w:pPr>
            <w:r>
              <w:rPr>
                <w:rFonts w:hint="eastAsia" w:ascii="宋体" w:hAnsi="宋体" w:cs="宋体"/>
                <w:kern w:val="0"/>
                <w:sz w:val="30"/>
                <w:szCs w:val="30"/>
              </w:rPr>
              <w:t>□□.□</w:t>
            </w:r>
            <w:r>
              <w:rPr>
                <w:rFonts w:hint="eastAsia" w:ascii="宋体" w:hAnsi="宋体" w:cs="宋体"/>
                <w:color w:val="000000"/>
                <w:kern w:val="0"/>
                <w:szCs w:val="21"/>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exact"/>
          <w:jc w:val="center"/>
        </w:trPr>
        <w:tc>
          <w:tcPr>
            <w:tcW w:w="696" w:type="dxa"/>
            <w:shd w:val="clear" w:color="auto" w:fill="auto"/>
          </w:tcPr>
          <w:p>
            <w:pPr>
              <w:rPr>
                <w:szCs w:val="21"/>
              </w:rPr>
            </w:pPr>
            <w:r>
              <w:rPr>
                <w:rFonts w:hint="eastAsia" w:ascii="宋体" w:hAnsi="宋体" w:cs="宋体"/>
                <w:kern w:val="0"/>
                <w:szCs w:val="21"/>
              </w:rPr>
              <w:t>BB7</w:t>
            </w:r>
          </w:p>
        </w:tc>
        <w:tc>
          <w:tcPr>
            <w:tcW w:w="4919" w:type="dxa"/>
            <w:shd w:val="clear" w:color="auto" w:fill="auto"/>
            <w:vAlign w:val="center"/>
          </w:tcPr>
          <w:p>
            <w:pPr>
              <w:widowControl/>
              <w:spacing w:line="400" w:lineRule="exact"/>
              <w:jc w:val="left"/>
              <w:rPr>
                <w:rFonts w:ascii="宋体" w:hAnsi="宋体" w:cs="宋体"/>
                <w:kern w:val="0"/>
                <w:szCs w:val="21"/>
              </w:rPr>
            </w:pPr>
            <w:r>
              <w:rPr>
                <w:rFonts w:hint="eastAsia" w:ascii="宋体" w:hAnsi="宋体" w:cs="宋体"/>
                <w:kern w:val="0"/>
                <w:szCs w:val="21"/>
              </w:rPr>
              <w:t>胎次:</w:t>
            </w:r>
          </w:p>
        </w:tc>
        <w:tc>
          <w:tcPr>
            <w:tcW w:w="3888" w:type="dxa"/>
            <w:shd w:val="clear" w:color="auto" w:fill="auto"/>
            <w:vAlign w:val="center"/>
          </w:tcPr>
          <w:p>
            <w:pPr>
              <w:widowControl/>
              <w:spacing w:line="400" w:lineRule="exact"/>
              <w:jc w:val="left"/>
              <w:rPr>
                <w:rFonts w:ascii="宋体" w:hAnsi="宋体" w:cs="宋体"/>
                <w:kern w:val="0"/>
                <w:sz w:val="30"/>
                <w:szCs w:val="30"/>
              </w:rPr>
            </w:pPr>
            <w:r>
              <w:rPr>
                <w:rFonts w:hint="eastAsia" w:ascii="宋体" w:hAnsi="宋体" w:cs="宋体"/>
                <w:kern w:val="0"/>
                <w:sz w:val="30"/>
                <w:szCs w:val="3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exact"/>
          <w:jc w:val="center"/>
        </w:trPr>
        <w:tc>
          <w:tcPr>
            <w:tcW w:w="696" w:type="dxa"/>
            <w:shd w:val="clear" w:color="auto" w:fill="auto"/>
          </w:tcPr>
          <w:p>
            <w:pPr>
              <w:rPr>
                <w:szCs w:val="21"/>
              </w:rPr>
            </w:pPr>
            <w:r>
              <w:rPr>
                <w:rFonts w:hint="eastAsia" w:ascii="宋体" w:hAnsi="宋体" w:cs="宋体"/>
                <w:kern w:val="0"/>
                <w:szCs w:val="21"/>
              </w:rPr>
              <w:t>BB8</w:t>
            </w:r>
          </w:p>
        </w:tc>
        <w:tc>
          <w:tcPr>
            <w:tcW w:w="4919" w:type="dxa"/>
            <w:shd w:val="clear" w:color="auto" w:fill="auto"/>
            <w:vAlign w:val="center"/>
          </w:tcPr>
          <w:p>
            <w:pPr>
              <w:widowControl/>
              <w:spacing w:line="400" w:lineRule="exact"/>
              <w:jc w:val="left"/>
              <w:rPr>
                <w:rFonts w:ascii="宋体" w:hAnsi="宋体" w:cs="宋体"/>
                <w:kern w:val="0"/>
                <w:szCs w:val="21"/>
              </w:rPr>
            </w:pPr>
            <w:r>
              <w:rPr>
                <w:rFonts w:hint="eastAsia" w:ascii="宋体" w:hAnsi="宋体" w:cs="宋体"/>
                <w:kern w:val="0"/>
                <w:szCs w:val="21"/>
              </w:rPr>
              <w:t>是否为早产儿?</w:t>
            </w:r>
          </w:p>
        </w:tc>
        <w:tc>
          <w:tcPr>
            <w:tcW w:w="3888" w:type="dxa"/>
            <w:shd w:val="clear" w:color="auto" w:fill="auto"/>
            <w:vAlign w:val="center"/>
          </w:tcPr>
          <w:p>
            <w:pPr>
              <w:widowControl/>
              <w:spacing w:line="400" w:lineRule="exact"/>
              <w:jc w:val="left"/>
              <w:rPr>
                <w:rFonts w:ascii="宋体" w:hAnsi="宋体" w:cs="宋体"/>
                <w:kern w:val="0"/>
                <w:sz w:val="30"/>
                <w:szCs w:val="30"/>
              </w:rPr>
            </w:pPr>
            <w:r>
              <w:rPr>
                <w:rFonts w:hint="eastAsia" w:ascii="宋体" w:hAnsi="宋体" w:cs="宋体"/>
                <w:kern w:val="0"/>
                <w:szCs w:val="21"/>
              </w:rPr>
              <w:t>1是  2否    9不清楚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5" w:hRule="exact"/>
          <w:jc w:val="center"/>
        </w:trPr>
        <w:tc>
          <w:tcPr>
            <w:tcW w:w="696" w:type="dxa"/>
            <w:shd w:val="clear" w:color="auto" w:fill="auto"/>
          </w:tcPr>
          <w:p>
            <w:pPr>
              <w:rPr>
                <w:szCs w:val="21"/>
              </w:rPr>
            </w:pPr>
            <w:r>
              <w:rPr>
                <w:rFonts w:hint="eastAsia" w:ascii="宋体" w:hAnsi="宋体" w:cs="宋体"/>
                <w:kern w:val="0"/>
                <w:szCs w:val="21"/>
              </w:rPr>
              <w:t>BB9</w:t>
            </w:r>
          </w:p>
        </w:tc>
        <w:tc>
          <w:tcPr>
            <w:tcW w:w="4919" w:type="dxa"/>
            <w:shd w:val="clear" w:color="auto" w:fill="auto"/>
          </w:tcPr>
          <w:p>
            <w:pPr>
              <w:widowControl/>
              <w:spacing w:line="400" w:lineRule="exact"/>
              <w:rPr>
                <w:rFonts w:ascii="宋体" w:hAnsi="宋体" w:cs="宋体"/>
                <w:kern w:val="0"/>
                <w:szCs w:val="21"/>
              </w:rPr>
            </w:pPr>
            <w:r>
              <w:rPr>
                <w:rFonts w:hint="eastAsia" w:ascii="宋体" w:hAnsi="宋体" w:cs="宋体"/>
                <w:kern w:val="0"/>
                <w:szCs w:val="21"/>
              </w:rPr>
              <w:t>婴幼儿看护人是谁？</w:t>
            </w:r>
            <w:r>
              <w:rPr>
                <w:rFonts w:ascii="宋体" w:hAnsi="宋体" w:cs="宋体"/>
                <w:kern w:val="0"/>
                <w:szCs w:val="21"/>
              </w:rPr>
              <w:t xml:space="preserve"> </w:t>
            </w:r>
          </w:p>
        </w:tc>
        <w:tc>
          <w:tcPr>
            <w:tcW w:w="3888" w:type="dxa"/>
            <w:shd w:val="clear" w:color="auto" w:fill="auto"/>
            <w:vAlign w:val="center"/>
          </w:tcPr>
          <w:p>
            <w:pPr>
              <w:widowControl/>
              <w:spacing w:line="400" w:lineRule="exact"/>
              <w:jc w:val="left"/>
              <w:rPr>
                <w:rFonts w:ascii="宋体" w:hAnsi="宋体" w:cs="宋体"/>
                <w:kern w:val="0"/>
                <w:szCs w:val="21"/>
              </w:rPr>
            </w:pPr>
            <w:r>
              <w:rPr>
                <w:rFonts w:hint="eastAsia" w:ascii="宋体" w:hAnsi="宋体" w:cs="宋体"/>
                <w:kern w:val="0"/>
                <w:szCs w:val="21"/>
              </w:rPr>
              <w:t>1父亲</w:t>
            </w:r>
          </w:p>
          <w:p>
            <w:pPr>
              <w:widowControl/>
              <w:spacing w:line="400" w:lineRule="exact"/>
              <w:jc w:val="left"/>
              <w:rPr>
                <w:rFonts w:ascii="方正楷体简体" w:hAnsi="宋体" w:eastAsia="方正楷体简体" w:cs="宋体"/>
                <w:kern w:val="0"/>
                <w:szCs w:val="21"/>
              </w:rPr>
            </w:pPr>
            <w:r>
              <w:rPr>
                <w:rFonts w:hint="eastAsia" w:ascii="方正楷体简体" w:hAnsi="宋体" w:eastAsia="方正楷体简体" w:cs="宋体"/>
                <w:kern w:val="0"/>
                <w:szCs w:val="21"/>
              </w:rPr>
              <w:t>2母亲</w:t>
            </w:r>
          </w:p>
          <w:p>
            <w:pPr>
              <w:widowControl/>
              <w:spacing w:line="400" w:lineRule="exact"/>
              <w:jc w:val="left"/>
              <w:rPr>
                <w:rFonts w:ascii="方正楷体简体" w:hAnsi="宋体" w:eastAsia="方正楷体简体" w:cs="宋体"/>
                <w:kern w:val="0"/>
                <w:szCs w:val="21"/>
              </w:rPr>
            </w:pPr>
            <w:r>
              <w:rPr>
                <w:rFonts w:hint="eastAsia" w:ascii="方正楷体简体" w:hAnsi="宋体" w:eastAsia="方正楷体简体" w:cs="宋体"/>
                <w:kern w:val="0"/>
                <w:szCs w:val="21"/>
              </w:rPr>
              <w:t>3（外）祖父</w:t>
            </w:r>
            <w:r>
              <w:t>………</w:t>
            </w:r>
            <w:r>
              <w:rPr>
                <w:rFonts w:hint="eastAsia"/>
              </w:rPr>
              <w:t>....</w:t>
            </w:r>
            <w:r>
              <w:t>…..</w:t>
            </w:r>
            <w:r>
              <w:rPr>
                <w:szCs w:val="21"/>
              </w:rPr>
              <w:t>.</w:t>
            </w:r>
            <w:r>
              <w:rPr>
                <w:szCs w:val="21"/>
              </w:rPr>
              <w:sym w:font="Wingdings" w:char="F0E8"/>
            </w:r>
            <w:r>
              <w:rPr>
                <w:rFonts w:hint="eastAsia" w:ascii="宋体" w:hAnsi="宋体" w:cs="宋体"/>
                <w:kern w:val="0"/>
                <w:szCs w:val="21"/>
              </w:rPr>
              <w:t xml:space="preserve"> BB9a</w:t>
            </w:r>
          </w:p>
          <w:p>
            <w:pPr>
              <w:widowControl/>
              <w:spacing w:line="400" w:lineRule="exact"/>
              <w:jc w:val="left"/>
              <w:rPr>
                <w:rFonts w:ascii="方正楷体简体" w:hAnsi="宋体" w:eastAsia="方正楷体简体" w:cs="宋体"/>
                <w:kern w:val="0"/>
                <w:szCs w:val="21"/>
              </w:rPr>
            </w:pPr>
            <w:r>
              <w:rPr>
                <w:rFonts w:hint="eastAsia" w:ascii="方正楷体简体" w:hAnsi="宋体" w:eastAsia="方正楷体简体" w:cs="宋体"/>
                <w:kern w:val="0"/>
                <w:szCs w:val="21"/>
              </w:rPr>
              <w:t>4（外）祖母</w:t>
            </w:r>
            <w:r>
              <w:rPr>
                <w:szCs w:val="21"/>
              </w:rPr>
              <w:t>………</w:t>
            </w:r>
            <w:r>
              <w:rPr>
                <w:rFonts w:hint="eastAsia"/>
                <w:szCs w:val="21"/>
              </w:rPr>
              <w:t>....</w:t>
            </w:r>
            <w:r>
              <w:rPr>
                <w:szCs w:val="21"/>
              </w:rPr>
              <w:t>…...</w:t>
            </w:r>
            <w:r>
              <w:rPr>
                <w:szCs w:val="21"/>
              </w:rPr>
              <w:sym w:font="Wingdings" w:char="F0E8"/>
            </w:r>
            <w:r>
              <w:rPr>
                <w:rFonts w:hint="eastAsia" w:ascii="宋体" w:hAnsi="宋体" w:cs="宋体"/>
                <w:kern w:val="0"/>
                <w:szCs w:val="21"/>
              </w:rPr>
              <w:t xml:space="preserve"> BB9a</w:t>
            </w:r>
          </w:p>
          <w:p>
            <w:pPr>
              <w:widowControl/>
              <w:spacing w:line="400" w:lineRule="exact"/>
              <w:jc w:val="left"/>
              <w:rPr>
                <w:rFonts w:ascii="方正楷体简体" w:hAnsi="宋体" w:eastAsia="方正楷体简体" w:cs="宋体"/>
                <w:kern w:val="0"/>
                <w:szCs w:val="21"/>
              </w:rPr>
            </w:pPr>
            <w:r>
              <w:rPr>
                <w:rFonts w:hint="eastAsia" w:ascii="方正楷体简体" w:hAnsi="宋体" w:eastAsia="方正楷体简体" w:cs="宋体"/>
                <w:kern w:val="0"/>
                <w:szCs w:val="21"/>
              </w:rPr>
              <w:t xml:space="preserve">5保姆 </w:t>
            </w:r>
            <w:r>
              <w:rPr>
                <w:szCs w:val="21"/>
              </w:rPr>
              <w:t>………</w:t>
            </w:r>
            <w:r>
              <w:rPr>
                <w:rFonts w:hint="eastAsia"/>
                <w:szCs w:val="21"/>
              </w:rPr>
              <w:t>....</w:t>
            </w:r>
            <w:r>
              <w:rPr>
                <w:szCs w:val="21"/>
              </w:rPr>
              <w:t>…...</w:t>
            </w:r>
            <w:r>
              <w:rPr>
                <w:szCs w:val="21"/>
              </w:rPr>
              <w:sym w:font="Wingdings" w:char="F0E8"/>
            </w:r>
            <w:r>
              <w:rPr>
                <w:rFonts w:hint="eastAsia" w:ascii="宋体" w:hAnsi="宋体" w:cs="宋体"/>
                <w:kern w:val="0"/>
                <w:szCs w:val="21"/>
              </w:rPr>
              <w:t xml:space="preserve"> BB9a</w:t>
            </w:r>
          </w:p>
          <w:p>
            <w:pPr>
              <w:widowControl/>
              <w:spacing w:line="400" w:lineRule="exact"/>
              <w:jc w:val="left"/>
              <w:rPr>
                <w:rFonts w:ascii="宋体" w:hAnsi="宋体" w:cs="宋体"/>
                <w:kern w:val="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exact"/>
          <w:jc w:val="center"/>
        </w:trPr>
        <w:tc>
          <w:tcPr>
            <w:tcW w:w="696" w:type="dxa"/>
            <w:shd w:val="clear" w:color="auto" w:fill="auto"/>
          </w:tcPr>
          <w:p>
            <w:pPr>
              <w:widowControl/>
              <w:spacing w:line="400" w:lineRule="exact"/>
              <w:rPr>
                <w:rFonts w:ascii="宋体" w:hAnsi="宋体" w:cs="宋体"/>
                <w:kern w:val="0"/>
                <w:szCs w:val="21"/>
              </w:rPr>
            </w:pPr>
            <w:r>
              <w:rPr>
                <w:rFonts w:hint="eastAsia" w:ascii="宋体" w:hAnsi="宋体" w:cs="宋体"/>
                <w:kern w:val="0"/>
                <w:szCs w:val="21"/>
              </w:rPr>
              <w:t>BB9a</w:t>
            </w:r>
          </w:p>
        </w:tc>
        <w:tc>
          <w:tcPr>
            <w:tcW w:w="4919" w:type="dxa"/>
            <w:shd w:val="clear" w:color="auto" w:fill="auto"/>
          </w:tcPr>
          <w:p>
            <w:pPr>
              <w:widowControl/>
              <w:spacing w:line="400" w:lineRule="exact"/>
              <w:jc w:val="left"/>
              <w:rPr>
                <w:rFonts w:ascii="宋体" w:hAnsi="宋体" w:cs="宋体"/>
                <w:color w:val="000000"/>
                <w:kern w:val="0"/>
                <w:szCs w:val="21"/>
              </w:rPr>
            </w:pPr>
            <w:r>
              <w:rPr>
                <w:rFonts w:hint="eastAsia" w:ascii="宋体" w:hAnsi="宋体" w:cs="宋体"/>
                <w:kern w:val="0"/>
                <w:szCs w:val="21"/>
              </w:rPr>
              <w:t>婴幼儿看护人的文化程度</w:t>
            </w:r>
          </w:p>
        </w:tc>
        <w:tc>
          <w:tcPr>
            <w:tcW w:w="3888" w:type="dxa"/>
            <w:shd w:val="clear" w:color="auto" w:fill="auto"/>
          </w:tcPr>
          <w:p>
            <w:pPr>
              <w:widowControl/>
              <w:jc w:val="center"/>
              <w:rPr>
                <w:rFonts w:ascii="方正楷体简体" w:hAnsi="宋体" w:eastAsia="方正楷体简体" w:cs="宋体"/>
                <w:kern w:val="0"/>
                <w:szCs w:val="21"/>
              </w:rPr>
            </w:pPr>
            <w:r>
              <w:rPr>
                <w:rFonts w:hint="eastAsia" w:ascii="宋体" w:hAnsi="宋体" w:cs="宋体"/>
                <w:kern w:val="0"/>
                <w:szCs w:val="21"/>
              </w:rPr>
              <w:t>1</w:t>
            </w:r>
            <w:r>
              <w:rPr>
                <w:rFonts w:hint="eastAsia" w:ascii="方正楷体简体" w:hAnsi="宋体" w:eastAsia="方正楷体简体" w:cs="宋体"/>
                <w:kern w:val="0"/>
                <w:szCs w:val="21"/>
              </w:rPr>
              <w:t>文盲  2小学  3初中  4高中</w:t>
            </w:r>
            <w:r>
              <w:rPr>
                <w:rFonts w:hint="eastAsia" w:ascii="华文楷体" w:hAnsi="华文楷体" w:eastAsia="华文楷体" w:cs="宋体"/>
                <w:kern w:val="0"/>
                <w:szCs w:val="21"/>
              </w:rPr>
              <w:t>/</w:t>
            </w:r>
            <w:r>
              <w:rPr>
                <w:rFonts w:hint="eastAsia" w:ascii="方正楷体简体" w:hAnsi="宋体" w:eastAsia="方正楷体简体" w:cs="宋体"/>
                <w:kern w:val="0"/>
                <w:szCs w:val="21"/>
              </w:rPr>
              <w:t>中专</w:t>
            </w:r>
          </w:p>
          <w:p>
            <w:pPr>
              <w:widowControl/>
              <w:jc w:val="center"/>
              <w:rPr>
                <w:rFonts w:ascii="宋体" w:hAnsi="宋体" w:cs="宋体"/>
                <w:kern w:val="0"/>
                <w:sz w:val="30"/>
                <w:szCs w:val="30"/>
              </w:rPr>
            </w:pPr>
            <w:r>
              <w:rPr>
                <w:rFonts w:hint="eastAsia" w:ascii="方正楷体简体" w:hAnsi="宋体" w:eastAsia="方正楷体简体" w:cs="宋体"/>
                <w:kern w:val="0"/>
                <w:szCs w:val="21"/>
              </w:rPr>
              <w:t>5 大专</w:t>
            </w:r>
            <w:r>
              <w:rPr>
                <w:rFonts w:hint="eastAsia" w:ascii="华文楷体" w:hAnsi="华文楷体" w:eastAsia="华文楷体" w:cs="宋体"/>
                <w:kern w:val="0"/>
                <w:szCs w:val="21"/>
              </w:rPr>
              <w:t>/</w:t>
            </w:r>
            <w:r>
              <w:rPr>
                <w:rFonts w:hint="eastAsia" w:ascii="方正楷体简体" w:hAnsi="宋体" w:eastAsia="方正楷体简体" w:cs="宋体"/>
                <w:kern w:val="0"/>
                <w:szCs w:val="21"/>
              </w:rPr>
              <w:t>职大   6大学及以上</w:t>
            </w:r>
          </w:p>
        </w:tc>
      </w:tr>
    </w:tbl>
    <w:p>
      <w:pPr>
        <w:numPr>
          <w:ilvl w:val="0"/>
          <w:numId w:val="3"/>
        </w:numPr>
        <w:jc w:val="left"/>
        <w:rPr>
          <w:b/>
          <w:kern w:val="0"/>
          <w:sz w:val="28"/>
          <w:szCs w:val="28"/>
        </w:rPr>
      </w:pPr>
      <w:r>
        <w:rPr>
          <w:rFonts w:hint="eastAsia"/>
          <w:b/>
          <w:kern w:val="0"/>
          <w:sz w:val="28"/>
          <w:szCs w:val="28"/>
        </w:rPr>
        <w:t>母乳喂养和营养</w:t>
      </w:r>
    </w:p>
    <w:p/>
    <w:tbl>
      <w:tblPr>
        <w:tblStyle w:val="12"/>
        <w:tblpPr w:leftFromText="180" w:rightFromText="180" w:vertAnchor="text" w:tblpXSpec="center" w:tblpY="1"/>
        <w:tblOverlap w:val="never"/>
        <w:tblW w:w="94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969"/>
        <w:gridCol w:w="4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17" w:type="dxa"/>
          </w:tcPr>
          <w:p>
            <w:pPr>
              <w:autoSpaceDE w:val="0"/>
              <w:autoSpaceDN w:val="0"/>
              <w:adjustRightInd w:val="0"/>
              <w:spacing w:line="310" w:lineRule="exact"/>
              <w:rPr>
                <w:b/>
                <w:bCs/>
                <w:kern w:val="0"/>
                <w:szCs w:val="21"/>
              </w:rPr>
            </w:pPr>
            <w:r>
              <w:rPr>
                <w:rFonts w:hint="eastAsia"/>
                <w:b/>
                <w:kern w:val="0"/>
                <w:szCs w:val="21"/>
              </w:rPr>
              <w:t>BN5</w:t>
            </w:r>
          </w:p>
        </w:tc>
        <w:tc>
          <w:tcPr>
            <w:tcW w:w="3969" w:type="dxa"/>
          </w:tcPr>
          <w:p>
            <w:pPr>
              <w:autoSpaceDE w:val="0"/>
              <w:autoSpaceDN w:val="0"/>
              <w:adjustRightInd w:val="0"/>
              <w:snapToGrid w:val="0"/>
              <w:rPr>
                <w:kern w:val="0"/>
                <w:szCs w:val="21"/>
              </w:rPr>
            </w:pPr>
            <w:r>
              <w:rPr>
                <w:rFonts w:hint="eastAsia"/>
                <w:bCs/>
                <w:kern w:val="0"/>
                <w:szCs w:val="21"/>
              </w:rPr>
              <w:t>孩子喂</w:t>
            </w:r>
            <w:r>
              <w:rPr>
                <w:rFonts w:hint="eastAsia"/>
                <w:kern w:val="0"/>
                <w:szCs w:val="21"/>
              </w:rPr>
              <w:t>过母乳吗？（</w:t>
            </w:r>
            <w:r>
              <w:rPr>
                <w:rFonts w:hint="eastAsia" w:ascii="宋体" w:hAnsi="宋体"/>
                <w:kern w:val="0"/>
                <w:szCs w:val="21"/>
              </w:rPr>
              <w:t>包括喂挤出的母乳和其他母亲的乳汁。只要喂过母乳就可以，喂多长时间没有关系）</w:t>
            </w:r>
          </w:p>
        </w:tc>
        <w:tc>
          <w:tcPr>
            <w:tcW w:w="4711" w:type="dxa"/>
          </w:tcPr>
          <w:p>
            <w:pPr>
              <w:autoSpaceDE w:val="0"/>
              <w:autoSpaceDN w:val="0"/>
              <w:adjustRightInd w:val="0"/>
              <w:spacing w:line="310" w:lineRule="exact"/>
              <w:ind w:right="420"/>
              <w:rPr>
                <w:kern w:val="0"/>
                <w:szCs w:val="21"/>
              </w:rPr>
            </w:pPr>
            <w:r>
              <w:rPr>
                <w:kern w:val="0"/>
                <w:szCs w:val="21"/>
              </w:rPr>
              <w:t xml:space="preserve">1. </w:t>
            </w:r>
            <w:r>
              <w:rPr>
                <w:rFonts w:hint="eastAsia"/>
                <w:kern w:val="0"/>
                <w:szCs w:val="21"/>
              </w:rPr>
              <w:t xml:space="preserve">是           </w:t>
            </w:r>
          </w:p>
          <w:p>
            <w:pPr>
              <w:autoSpaceDE w:val="0"/>
              <w:autoSpaceDN w:val="0"/>
              <w:adjustRightInd w:val="0"/>
              <w:spacing w:line="310" w:lineRule="exact"/>
              <w:ind w:right="420"/>
              <w:rPr>
                <w:kern w:val="0"/>
                <w:szCs w:val="21"/>
              </w:rPr>
            </w:pPr>
            <w:r>
              <w:rPr>
                <w:kern w:val="0"/>
                <w:szCs w:val="21"/>
              </w:rPr>
              <w:t xml:space="preserve">2. </w:t>
            </w:r>
            <w:r>
              <w:rPr>
                <w:rFonts w:hint="eastAsia"/>
                <w:kern w:val="0"/>
                <w:szCs w:val="21"/>
              </w:rPr>
              <w:t xml:space="preserve">否 </w:t>
            </w:r>
            <w:r>
              <w:rPr>
                <w:rFonts w:hint="eastAsia"/>
                <w:b/>
                <w:kern w:val="0"/>
                <w:szCs w:val="21"/>
              </w:rPr>
              <w:t>——&gt;</w:t>
            </w:r>
            <w:r>
              <w:rPr>
                <w:rFonts w:hint="eastAsia"/>
                <w:kern w:val="0"/>
                <w:szCs w:val="21"/>
              </w:rPr>
              <w:t xml:space="preserve"> </w:t>
            </w:r>
            <w:r>
              <w:rPr>
                <w:rFonts w:hint="eastAsia"/>
                <w:b/>
                <w:i/>
                <w:kern w:val="0"/>
                <w:szCs w:val="21"/>
              </w:rPr>
              <w:t>转到BN6a</w:t>
            </w:r>
            <w:r>
              <w:rPr>
                <w:rFonts w:hint="eastAsia"/>
                <w:b/>
                <w:kern w:val="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17" w:type="dxa"/>
          </w:tcPr>
          <w:p>
            <w:pPr>
              <w:autoSpaceDE w:val="0"/>
              <w:autoSpaceDN w:val="0"/>
              <w:adjustRightInd w:val="0"/>
              <w:spacing w:line="310" w:lineRule="exact"/>
              <w:rPr>
                <w:b/>
                <w:bCs/>
                <w:kern w:val="0"/>
                <w:szCs w:val="21"/>
              </w:rPr>
            </w:pPr>
            <w:r>
              <w:rPr>
                <w:rFonts w:hint="eastAsia"/>
                <w:b/>
                <w:kern w:val="0"/>
                <w:szCs w:val="21"/>
              </w:rPr>
              <w:t>BN6</w:t>
            </w:r>
          </w:p>
        </w:tc>
        <w:tc>
          <w:tcPr>
            <w:tcW w:w="3969" w:type="dxa"/>
            <w:tcBorders>
              <w:bottom w:val="single" w:color="auto" w:sz="4" w:space="0"/>
            </w:tcBorders>
          </w:tcPr>
          <w:p>
            <w:pPr>
              <w:autoSpaceDE w:val="0"/>
              <w:autoSpaceDN w:val="0"/>
              <w:adjustRightInd w:val="0"/>
              <w:rPr>
                <w:kern w:val="0"/>
                <w:szCs w:val="21"/>
              </w:rPr>
            </w:pPr>
            <w:r>
              <w:rPr>
                <w:rFonts w:hint="eastAsia"/>
                <w:kern w:val="0"/>
                <w:szCs w:val="21"/>
              </w:rPr>
              <w:t>孩子</w:t>
            </w:r>
            <w:r>
              <w:rPr>
                <w:rFonts w:hint="eastAsia"/>
                <w:b/>
                <w:kern w:val="0"/>
                <w:szCs w:val="21"/>
              </w:rPr>
              <w:t>昨天一天（包括白天和夜里）</w:t>
            </w:r>
            <w:r>
              <w:rPr>
                <w:rFonts w:hint="eastAsia"/>
                <w:kern w:val="0"/>
                <w:szCs w:val="21"/>
              </w:rPr>
              <w:t>喂过母乳吗？</w:t>
            </w:r>
            <w:r>
              <w:rPr>
                <w:kern w:val="0"/>
                <w:szCs w:val="21"/>
              </w:rPr>
              <w:t xml:space="preserve"> </w:t>
            </w:r>
          </w:p>
        </w:tc>
        <w:tc>
          <w:tcPr>
            <w:tcW w:w="4711" w:type="dxa"/>
            <w:tcBorders>
              <w:bottom w:val="single" w:color="auto" w:sz="4" w:space="0"/>
            </w:tcBorders>
          </w:tcPr>
          <w:p>
            <w:pPr>
              <w:autoSpaceDE w:val="0"/>
              <w:autoSpaceDN w:val="0"/>
              <w:adjustRightInd w:val="0"/>
              <w:ind w:left="308" w:leftChars="12" w:hanging="283" w:hangingChars="135"/>
              <w:rPr>
                <w:b/>
                <w:kern w:val="0"/>
                <w:szCs w:val="21"/>
              </w:rPr>
            </w:pPr>
            <w:r>
              <w:rPr>
                <w:kern w:val="0"/>
                <w:szCs w:val="21"/>
              </w:rPr>
              <w:t xml:space="preserve">1. </w:t>
            </w:r>
            <w:r>
              <w:rPr>
                <w:rFonts w:hint="eastAsia"/>
                <w:kern w:val="0"/>
                <w:szCs w:val="21"/>
              </w:rPr>
              <w:t>是。——&gt;24小时喂</w:t>
            </w:r>
            <w:r>
              <w:rPr>
                <w:rFonts w:hint="eastAsia" w:ascii="宋体" w:hAnsi="宋体" w:cs="宋体"/>
                <w:kern w:val="0"/>
                <w:sz w:val="30"/>
                <w:szCs w:val="30"/>
              </w:rPr>
              <w:t>□□</w:t>
            </w:r>
            <w:r>
              <w:rPr>
                <w:rFonts w:hint="eastAsia"/>
                <w:kern w:val="0"/>
                <w:szCs w:val="21"/>
              </w:rPr>
              <w:t>次</w:t>
            </w:r>
          </w:p>
          <w:p>
            <w:pPr>
              <w:autoSpaceDE w:val="0"/>
              <w:autoSpaceDN w:val="0"/>
              <w:adjustRightInd w:val="0"/>
              <w:ind w:left="308" w:leftChars="12" w:hanging="283" w:hangingChars="135"/>
              <w:rPr>
                <w:b/>
                <w:i/>
                <w:kern w:val="0"/>
                <w:szCs w:val="21"/>
              </w:rPr>
            </w:pPr>
            <w:r>
              <w:rPr>
                <w:kern w:val="0"/>
                <w:szCs w:val="21"/>
              </w:rPr>
              <w:t xml:space="preserve">2. </w:t>
            </w:r>
            <w:r>
              <w:rPr>
                <w:rFonts w:hint="eastAsia"/>
                <w:kern w:val="0"/>
                <w:szCs w:val="21"/>
              </w:rPr>
              <w:t>否。还没有断奶，只是昨天没有吃。</w:t>
            </w:r>
            <w:r>
              <w:rPr>
                <w:rFonts w:hint="eastAsia"/>
                <w:b/>
                <w:i/>
                <w:kern w:val="0"/>
                <w:szCs w:val="21"/>
              </w:rPr>
              <w:t>转到BN7</w:t>
            </w:r>
          </w:p>
          <w:p>
            <w:pPr>
              <w:autoSpaceDE w:val="0"/>
              <w:autoSpaceDN w:val="0"/>
              <w:adjustRightInd w:val="0"/>
              <w:ind w:left="308" w:leftChars="12" w:hanging="283" w:hangingChars="135"/>
              <w:rPr>
                <w:kern w:val="0"/>
                <w:szCs w:val="21"/>
              </w:rPr>
            </w:pPr>
            <w:r>
              <w:rPr>
                <w:rFonts w:hint="eastAsia"/>
                <w:kern w:val="0"/>
                <w:szCs w:val="21"/>
              </w:rPr>
              <w:t>3. 否。孩子已经断奶了</w:t>
            </w:r>
            <w:r>
              <w:rPr>
                <w:rFonts w:hint="eastAsia"/>
                <w:b/>
                <w:kern w:val="0"/>
                <w:szCs w:val="21"/>
              </w:rPr>
              <w:t>——&gt;</w:t>
            </w:r>
            <w:r>
              <w:rPr>
                <w:rFonts w:hint="eastAsia"/>
                <w:kern w:val="0"/>
                <w:szCs w:val="21"/>
              </w:rPr>
              <w:t xml:space="preserve"> 孩子什么时候断奶的？</w:t>
            </w:r>
            <w:r>
              <w:rPr>
                <w:rFonts w:hint="eastAsia" w:ascii="宋体" w:hAnsi="宋体" w:cs="宋体"/>
                <w:kern w:val="0"/>
                <w:sz w:val="30"/>
                <w:szCs w:val="30"/>
              </w:rPr>
              <w:t>□□</w:t>
            </w:r>
            <w:r>
              <w:rPr>
                <w:rFonts w:hint="eastAsia"/>
                <w:kern w:val="0"/>
                <w:szCs w:val="21"/>
              </w:rPr>
              <w:t>月</w:t>
            </w:r>
          </w:p>
          <w:p>
            <w:pPr>
              <w:autoSpaceDE w:val="0"/>
              <w:autoSpaceDN w:val="0"/>
              <w:adjustRightInd w:val="0"/>
              <w:ind w:left="308" w:leftChars="12" w:hanging="283" w:hangingChars="135"/>
              <w:rPr>
                <w:kern w:val="0"/>
                <w:szCs w:val="21"/>
              </w:rPr>
            </w:pPr>
            <w:r>
              <w:rPr>
                <w:rFonts w:hint="eastAsia"/>
                <w:kern w:val="0"/>
                <w:szCs w:val="21"/>
              </w:rPr>
              <w:t>9. 不知道</w:t>
            </w:r>
            <w:r>
              <w:rPr>
                <w:rFonts w:hint="eastAsia"/>
                <w:b/>
                <w:kern w:val="0"/>
                <w:szCs w:val="21"/>
              </w:rPr>
              <w:t>——&gt;</w:t>
            </w:r>
            <w:r>
              <w:rPr>
                <w:rFonts w:hint="eastAsia"/>
                <w:kern w:val="0"/>
                <w:szCs w:val="21"/>
              </w:rPr>
              <w:t xml:space="preserve"> </w:t>
            </w:r>
            <w:r>
              <w:rPr>
                <w:rFonts w:hint="eastAsia"/>
                <w:b/>
                <w:i/>
                <w:kern w:val="0"/>
                <w:szCs w:val="21"/>
              </w:rPr>
              <w:t>转到BN7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6" w:hRule="atLeast"/>
          <w:jc w:val="center"/>
        </w:trPr>
        <w:tc>
          <w:tcPr>
            <w:tcW w:w="817" w:type="dxa"/>
            <w:tcBorders>
              <w:top w:val="single" w:color="auto" w:sz="4" w:space="0"/>
              <w:right w:val="single" w:color="auto" w:sz="4" w:space="0"/>
            </w:tcBorders>
          </w:tcPr>
          <w:p>
            <w:pPr>
              <w:autoSpaceDE w:val="0"/>
              <w:autoSpaceDN w:val="0"/>
              <w:adjustRightInd w:val="0"/>
              <w:spacing w:line="310" w:lineRule="exact"/>
              <w:rPr>
                <w:b/>
                <w:bCs/>
                <w:kern w:val="0"/>
                <w:szCs w:val="21"/>
              </w:rPr>
            </w:pPr>
            <w:r>
              <w:rPr>
                <w:rFonts w:hint="eastAsia"/>
                <w:b/>
                <w:bCs/>
                <w:kern w:val="0"/>
                <w:szCs w:val="21"/>
              </w:rPr>
              <w:t>BN6a</w:t>
            </w:r>
          </w:p>
        </w:tc>
        <w:tc>
          <w:tcPr>
            <w:tcW w:w="3969" w:type="dxa"/>
            <w:tcBorders>
              <w:top w:val="single" w:color="auto" w:sz="4" w:space="0"/>
              <w:left w:val="single" w:color="auto" w:sz="4" w:space="0"/>
              <w:right w:val="single" w:color="auto" w:sz="4" w:space="0"/>
            </w:tcBorders>
          </w:tcPr>
          <w:p>
            <w:pPr>
              <w:autoSpaceDE w:val="0"/>
              <w:autoSpaceDN w:val="0"/>
              <w:adjustRightInd w:val="0"/>
              <w:ind w:left="308" w:leftChars="12" w:hanging="283" w:hangingChars="135"/>
              <w:rPr>
                <w:kern w:val="0"/>
                <w:szCs w:val="21"/>
              </w:rPr>
            </w:pPr>
            <w:r>
              <w:rPr>
                <w:rFonts w:hint="eastAsia"/>
                <w:kern w:val="0"/>
                <w:szCs w:val="21"/>
              </w:rPr>
              <w:t>为什么没给孩子喂母乳/给孩子断奶了？</w:t>
            </w:r>
          </w:p>
        </w:tc>
        <w:tc>
          <w:tcPr>
            <w:tcW w:w="4711" w:type="dxa"/>
            <w:tcBorders>
              <w:top w:val="single" w:color="auto" w:sz="4" w:space="0"/>
              <w:left w:val="single" w:color="auto" w:sz="4" w:space="0"/>
            </w:tcBorders>
          </w:tcPr>
          <w:p>
            <w:pPr>
              <w:numPr>
                <w:ilvl w:val="0"/>
                <w:numId w:val="4"/>
              </w:numPr>
              <w:autoSpaceDE w:val="0"/>
              <w:autoSpaceDN w:val="0"/>
              <w:adjustRightInd w:val="0"/>
              <w:rPr>
                <w:kern w:val="0"/>
                <w:szCs w:val="21"/>
              </w:rPr>
            </w:pPr>
            <w:r>
              <w:rPr>
                <w:rFonts w:hint="eastAsia"/>
                <w:kern w:val="0"/>
                <w:szCs w:val="21"/>
              </w:rPr>
              <w:t>没奶/没奶了</w:t>
            </w:r>
          </w:p>
          <w:p>
            <w:pPr>
              <w:numPr>
                <w:ilvl w:val="0"/>
                <w:numId w:val="4"/>
              </w:numPr>
              <w:autoSpaceDE w:val="0"/>
              <w:autoSpaceDN w:val="0"/>
              <w:adjustRightInd w:val="0"/>
              <w:rPr>
                <w:kern w:val="0"/>
                <w:szCs w:val="21"/>
              </w:rPr>
            </w:pPr>
            <w:r>
              <w:rPr>
                <w:rFonts w:hint="eastAsia"/>
                <w:kern w:val="0"/>
                <w:szCs w:val="21"/>
              </w:rPr>
              <w:t>母乳没营养了</w:t>
            </w:r>
          </w:p>
          <w:p>
            <w:pPr>
              <w:numPr>
                <w:ilvl w:val="0"/>
                <w:numId w:val="4"/>
              </w:numPr>
              <w:autoSpaceDE w:val="0"/>
              <w:autoSpaceDN w:val="0"/>
              <w:adjustRightInd w:val="0"/>
              <w:rPr>
                <w:kern w:val="0"/>
                <w:szCs w:val="21"/>
              </w:rPr>
            </w:pPr>
            <w:r>
              <w:rPr>
                <w:rFonts w:hint="eastAsia"/>
                <w:kern w:val="0"/>
                <w:szCs w:val="21"/>
              </w:rPr>
              <w:t>孩子大了</w:t>
            </w:r>
          </w:p>
          <w:p>
            <w:pPr>
              <w:numPr>
                <w:ilvl w:val="0"/>
                <w:numId w:val="4"/>
              </w:numPr>
              <w:autoSpaceDE w:val="0"/>
              <w:autoSpaceDN w:val="0"/>
              <w:adjustRightInd w:val="0"/>
              <w:rPr>
                <w:kern w:val="0"/>
                <w:szCs w:val="21"/>
              </w:rPr>
            </w:pPr>
            <w:r>
              <w:rPr>
                <w:rFonts w:hint="eastAsia"/>
                <w:kern w:val="0"/>
                <w:szCs w:val="21"/>
              </w:rPr>
              <w:t>妈妈上班了</w:t>
            </w:r>
          </w:p>
          <w:p>
            <w:pPr>
              <w:numPr>
                <w:ilvl w:val="0"/>
                <w:numId w:val="4"/>
              </w:numPr>
              <w:autoSpaceDE w:val="0"/>
              <w:autoSpaceDN w:val="0"/>
              <w:adjustRightInd w:val="0"/>
              <w:rPr>
                <w:kern w:val="0"/>
                <w:szCs w:val="21"/>
              </w:rPr>
            </w:pPr>
            <w:r>
              <w:rPr>
                <w:rFonts w:hint="eastAsia"/>
                <w:kern w:val="0"/>
                <w:szCs w:val="21"/>
              </w:rPr>
              <w:t>母亲生病</w:t>
            </w:r>
          </w:p>
          <w:p>
            <w:pPr>
              <w:numPr>
                <w:ilvl w:val="0"/>
                <w:numId w:val="4"/>
              </w:numPr>
              <w:autoSpaceDE w:val="0"/>
              <w:autoSpaceDN w:val="0"/>
              <w:adjustRightInd w:val="0"/>
              <w:jc w:val="left"/>
              <w:rPr>
                <w:kern w:val="0"/>
                <w:szCs w:val="21"/>
              </w:rPr>
            </w:pPr>
            <w:r>
              <w:rPr>
                <w:rFonts w:hint="eastAsia"/>
                <w:kern w:val="0"/>
                <w:szCs w:val="21"/>
              </w:rPr>
              <w:t>其他，详细说明_______________________________________</w:t>
            </w:r>
          </w:p>
          <w:p>
            <w:pPr>
              <w:autoSpaceDE w:val="0"/>
              <w:autoSpaceDN w:val="0"/>
              <w:adjustRightInd w:val="0"/>
              <w:spacing w:line="360" w:lineRule="auto"/>
              <w:rPr>
                <w:kern w:val="0"/>
                <w:szCs w:val="21"/>
              </w:rPr>
            </w:pPr>
            <w:r>
              <w:rPr>
                <w:rFonts w:hint="eastAsia"/>
                <w:kern w:val="0"/>
                <w:szCs w:val="21"/>
              </w:rPr>
              <w:t>9.  不知道</w:t>
            </w:r>
          </w:p>
          <w:p>
            <w:pPr>
              <w:autoSpaceDE w:val="0"/>
              <w:autoSpaceDN w:val="0"/>
              <w:adjustRightInd w:val="0"/>
              <w:ind w:left="25"/>
              <w:rPr>
                <w:kern w:val="0"/>
                <w:szCs w:val="21"/>
              </w:rPr>
            </w:pPr>
          </w:p>
        </w:tc>
      </w:tr>
    </w:tbl>
    <w:p/>
    <w:tbl>
      <w:tblPr>
        <w:tblStyle w:val="12"/>
        <w:tblpPr w:leftFromText="180" w:rightFromText="180" w:vertAnchor="text" w:tblpX="-102" w:tblpY="1"/>
        <w:tblOverlap w:val="never"/>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1" w:hRule="exact"/>
        </w:trPr>
        <w:tc>
          <w:tcPr>
            <w:tcW w:w="9464" w:type="dxa"/>
            <w:gridSpan w:val="2"/>
          </w:tcPr>
          <w:p>
            <w:pPr>
              <w:autoSpaceDE w:val="0"/>
              <w:autoSpaceDN w:val="0"/>
              <w:adjustRightInd w:val="0"/>
              <w:spacing w:line="360" w:lineRule="auto"/>
              <w:rPr>
                <w:kern w:val="0"/>
                <w:szCs w:val="21"/>
              </w:rPr>
            </w:pPr>
            <w:r>
              <w:rPr>
                <w:rFonts w:hint="eastAsia"/>
                <w:b/>
                <w:kern w:val="0"/>
                <w:szCs w:val="21"/>
              </w:rPr>
              <w:t xml:space="preserve">BN7  </w:t>
            </w:r>
            <w:r>
              <w:rPr>
                <w:rFonts w:hint="eastAsia"/>
                <w:kern w:val="0"/>
                <w:szCs w:val="21"/>
              </w:rPr>
              <w:t>我想了解</w:t>
            </w:r>
            <w:r>
              <w:rPr>
                <w:rFonts w:hint="eastAsia"/>
                <w:b/>
                <w:kern w:val="0"/>
                <w:szCs w:val="21"/>
              </w:rPr>
              <w:t>昨天一天（</w:t>
            </w:r>
            <w:r>
              <w:rPr>
                <w:rFonts w:hint="eastAsia"/>
                <w:b/>
                <w:bCs/>
                <w:kern w:val="0"/>
                <w:szCs w:val="21"/>
              </w:rPr>
              <w:t>过去24小时,</w:t>
            </w:r>
            <w:r>
              <w:rPr>
                <w:rFonts w:hint="eastAsia"/>
                <w:b/>
                <w:kern w:val="0"/>
                <w:szCs w:val="21"/>
              </w:rPr>
              <w:t>包括白天和夜里）</w:t>
            </w:r>
            <w:r>
              <w:rPr>
                <w:rFonts w:hint="eastAsia"/>
                <w:bCs/>
                <w:kern w:val="0"/>
                <w:szCs w:val="21"/>
              </w:rPr>
              <w:t>孩子</w:t>
            </w:r>
            <w:r>
              <w:rPr>
                <w:rFonts w:hint="eastAsia"/>
                <w:kern w:val="0"/>
                <w:szCs w:val="21"/>
              </w:rPr>
              <w:t>吃的维生素、药物和液体。</w:t>
            </w:r>
            <w:r>
              <w:rPr>
                <w:rFonts w:hint="eastAsia"/>
                <w:bCs/>
                <w:kern w:val="0"/>
                <w:szCs w:val="21"/>
              </w:rPr>
              <w:t>孩子</w:t>
            </w:r>
            <w:r>
              <w:rPr>
                <w:rFonts w:hint="eastAsia"/>
                <w:kern w:val="0"/>
                <w:szCs w:val="21"/>
              </w:rPr>
              <w:t>都吃了什么？</w:t>
            </w:r>
            <w:r>
              <w:rPr>
                <w:rFonts w:hint="eastAsia"/>
                <w:b/>
                <w:kern w:val="0"/>
                <w:szCs w:val="21"/>
              </w:rPr>
              <w:t>[逐项朗读，逐项记录。]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786" w:type="dxa"/>
          </w:tcPr>
          <w:p>
            <w:pPr>
              <w:autoSpaceDE w:val="0"/>
              <w:autoSpaceDN w:val="0"/>
              <w:adjustRightInd w:val="0"/>
              <w:rPr>
                <w:kern w:val="0"/>
                <w:szCs w:val="21"/>
              </w:rPr>
            </w:pPr>
            <w:r>
              <w:rPr>
                <w:rFonts w:hint="eastAsia"/>
                <w:kern w:val="0"/>
                <w:szCs w:val="21"/>
              </w:rPr>
              <w:t>BN7a. 维生素/矿物质补充剂或药物</w:t>
            </w:r>
          </w:p>
        </w:tc>
        <w:tc>
          <w:tcPr>
            <w:tcW w:w="467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786" w:type="dxa"/>
          </w:tcPr>
          <w:p>
            <w:pPr>
              <w:autoSpaceDE w:val="0"/>
              <w:autoSpaceDN w:val="0"/>
              <w:adjustRightInd w:val="0"/>
              <w:rPr>
                <w:kern w:val="0"/>
                <w:szCs w:val="21"/>
              </w:rPr>
            </w:pPr>
            <w:r>
              <w:rPr>
                <w:rFonts w:hint="eastAsia"/>
                <w:kern w:val="0"/>
                <w:szCs w:val="21"/>
              </w:rPr>
              <w:t>BN7b. 口服补液盐（当地名称）</w:t>
            </w:r>
          </w:p>
        </w:tc>
        <w:tc>
          <w:tcPr>
            <w:tcW w:w="467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786" w:type="dxa"/>
          </w:tcPr>
          <w:p>
            <w:pPr>
              <w:autoSpaceDE w:val="0"/>
              <w:autoSpaceDN w:val="0"/>
              <w:adjustRightInd w:val="0"/>
              <w:rPr>
                <w:kern w:val="0"/>
                <w:szCs w:val="21"/>
              </w:rPr>
            </w:pPr>
            <w:r>
              <w:rPr>
                <w:rFonts w:hint="eastAsia"/>
                <w:kern w:val="0"/>
                <w:szCs w:val="21"/>
              </w:rPr>
              <w:t>BN7c.</w:t>
            </w:r>
            <w:r>
              <w:rPr>
                <w:kern w:val="0"/>
                <w:szCs w:val="21"/>
              </w:rPr>
              <w:t xml:space="preserve"> </w:t>
            </w:r>
            <w:r>
              <w:rPr>
                <w:rFonts w:hint="eastAsia"/>
                <w:kern w:val="0"/>
                <w:szCs w:val="21"/>
              </w:rPr>
              <w:t>白开水/矿泉水/糖水/茶水</w:t>
            </w:r>
          </w:p>
        </w:tc>
        <w:tc>
          <w:tcPr>
            <w:tcW w:w="467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786" w:type="dxa"/>
          </w:tcPr>
          <w:p>
            <w:pPr>
              <w:autoSpaceDE w:val="0"/>
              <w:autoSpaceDN w:val="0"/>
              <w:adjustRightInd w:val="0"/>
              <w:rPr>
                <w:kern w:val="0"/>
                <w:szCs w:val="21"/>
              </w:rPr>
            </w:pPr>
            <w:r>
              <w:rPr>
                <w:rFonts w:hint="eastAsia"/>
                <w:kern w:val="0"/>
                <w:szCs w:val="21"/>
              </w:rPr>
              <w:t>BN7d. 婴儿配方奶粉</w:t>
            </w:r>
          </w:p>
        </w:tc>
        <w:tc>
          <w:tcPr>
            <w:tcW w:w="467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rFonts w:hint="eastAsia" w:ascii="宋体" w:hAnsi="宋体" w:cs="宋体"/>
                <w:kern w:val="0"/>
                <w:sz w:val="30"/>
                <w:szCs w:val="30"/>
              </w:rPr>
              <w:t>□□</w:t>
            </w:r>
            <w:r>
              <w:rPr>
                <w:rFonts w:hint="eastAsia"/>
                <w:kern w:val="0"/>
                <w:szCs w:val="21"/>
              </w:rPr>
              <w:t xml:space="preserve">次     </w:t>
            </w:r>
            <w:r>
              <w:rPr>
                <w:kern w:val="0"/>
                <w:szCs w:val="21"/>
              </w:rPr>
              <w:t xml:space="preserve">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786" w:type="dxa"/>
          </w:tcPr>
          <w:p>
            <w:pPr>
              <w:autoSpaceDE w:val="0"/>
              <w:autoSpaceDN w:val="0"/>
              <w:adjustRightInd w:val="0"/>
              <w:rPr>
                <w:kern w:val="0"/>
                <w:szCs w:val="21"/>
              </w:rPr>
            </w:pPr>
            <w:r>
              <w:rPr>
                <w:rFonts w:hint="eastAsia"/>
                <w:kern w:val="0"/>
                <w:szCs w:val="21"/>
              </w:rPr>
              <w:t>BN7e. 鲜奶</w:t>
            </w:r>
          </w:p>
        </w:tc>
        <w:tc>
          <w:tcPr>
            <w:tcW w:w="467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rFonts w:hint="eastAsia" w:ascii="宋体" w:hAnsi="宋体" w:cs="宋体"/>
                <w:kern w:val="0"/>
                <w:sz w:val="30"/>
                <w:szCs w:val="30"/>
              </w:rPr>
              <w:t>□□</w:t>
            </w:r>
            <w:r>
              <w:rPr>
                <w:rFonts w:hint="eastAsia"/>
                <w:kern w:val="0"/>
                <w:szCs w:val="21"/>
              </w:rPr>
              <w:t xml:space="preserve">次     </w:t>
            </w:r>
            <w:r>
              <w:rPr>
                <w:kern w:val="0"/>
                <w:szCs w:val="21"/>
              </w:rPr>
              <w:t xml:space="preserve">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786" w:type="dxa"/>
          </w:tcPr>
          <w:p>
            <w:pPr>
              <w:autoSpaceDE w:val="0"/>
              <w:autoSpaceDN w:val="0"/>
              <w:adjustRightInd w:val="0"/>
              <w:rPr>
                <w:kern w:val="0"/>
                <w:szCs w:val="21"/>
              </w:rPr>
            </w:pPr>
            <w:r>
              <w:rPr>
                <w:rFonts w:hint="eastAsia"/>
                <w:kern w:val="0"/>
                <w:szCs w:val="21"/>
              </w:rPr>
              <w:t>BN7f. 果汁或果汁饮料</w:t>
            </w:r>
          </w:p>
        </w:tc>
        <w:tc>
          <w:tcPr>
            <w:tcW w:w="467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786" w:type="dxa"/>
          </w:tcPr>
          <w:p>
            <w:pPr>
              <w:autoSpaceDE w:val="0"/>
              <w:autoSpaceDN w:val="0"/>
              <w:adjustRightInd w:val="0"/>
              <w:rPr>
                <w:kern w:val="0"/>
                <w:szCs w:val="21"/>
              </w:rPr>
            </w:pPr>
            <w:r>
              <w:rPr>
                <w:rFonts w:hint="eastAsia"/>
                <w:kern w:val="0"/>
                <w:szCs w:val="21"/>
              </w:rPr>
              <w:t>BN7g. 汤（肉汤、菜汤、米汤）</w:t>
            </w:r>
          </w:p>
        </w:tc>
        <w:tc>
          <w:tcPr>
            <w:tcW w:w="467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786" w:type="dxa"/>
          </w:tcPr>
          <w:p>
            <w:pPr>
              <w:autoSpaceDE w:val="0"/>
              <w:autoSpaceDN w:val="0"/>
              <w:adjustRightInd w:val="0"/>
              <w:rPr>
                <w:kern w:val="0"/>
                <w:szCs w:val="21"/>
              </w:rPr>
            </w:pPr>
            <w:r>
              <w:rPr>
                <w:rFonts w:hint="eastAsia"/>
                <w:kern w:val="0"/>
                <w:szCs w:val="21"/>
              </w:rPr>
              <w:t>BN7h. 酸奶（需要冷藏的）</w:t>
            </w:r>
          </w:p>
        </w:tc>
        <w:tc>
          <w:tcPr>
            <w:tcW w:w="467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rFonts w:hint="eastAsia" w:ascii="宋体" w:hAnsi="宋体" w:cs="宋体"/>
                <w:kern w:val="0"/>
                <w:sz w:val="30"/>
                <w:szCs w:val="30"/>
              </w:rPr>
              <w:t>□□</w:t>
            </w:r>
            <w:r>
              <w:rPr>
                <w:rFonts w:hint="eastAsia"/>
                <w:kern w:val="0"/>
                <w:szCs w:val="21"/>
              </w:rPr>
              <w:t xml:space="preserve">次      </w:t>
            </w:r>
            <w:r>
              <w:rPr>
                <w:kern w:val="0"/>
                <w:szCs w:val="21"/>
              </w:rPr>
              <w:t xml:space="preserve">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786" w:type="dxa"/>
          </w:tcPr>
          <w:p>
            <w:pPr>
              <w:autoSpaceDE w:val="0"/>
              <w:autoSpaceDN w:val="0"/>
              <w:adjustRightInd w:val="0"/>
              <w:rPr>
                <w:kern w:val="0"/>
                <w:szCs w:val="21"/>
              </w:rPr>
            </w:pPr>
            <w:r>
              <w:rPr>
                <w:rFonts w:hint="eastAsia"/>
                <w:kern w:val="0"/>
                <w:szCs w:val="21"/>
              </w:rPr>
              <w:t>BN7i. 很稀的粥</w:t>
            </w:r>
          </w:p>
        </w:tc>
        <w:tc>
          <w:tcPr>
            <w:tcW w:w="467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786" w:type="dxa"/>
          </w:tcPr>
          <w:p>
            <w:pPr>
              <w:autoSpaceDE w:val="0"/>
              <w:autoSpaceDN w:val="0"/>
              <w:adjustRightInd w:val="0"/>
              <w:rPr>
                <w:kern w:val="0"/>
                <w:szCs w:val="21"/>
              </w:rPr>
            </w:pPr>
            <w:r>
              <w:rPr>
                <w:rFonts w:hint="eastAsia"/>
                <w:kern w:val="0"/>
                <w:szCs w:val="21"/>
              </w:rPr>
              <w:t>BN7j. 乳酸饮料（爽歪歪、娃哈哈）</w:t>
            </w:r>
          </w:p>
        </w:tc>
        <w:tc>
          <w:tcPr>
            <w:tcW w:w="467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786" w:type="dxa"/>
          </w:tcPr>
          <w:p>
            <w:pPr>
              <w:autoSpaceDE w:val="0"/>
              <w:autoSpaceDN w:val="0"/>
              <w:adjustRightInd w:val="0"/>
              <w:rPr>
                <w:kern w:val="0"/>
                <w:szCs w:val="21"/>
              </w:rPr>
            </w:pPr>
            <w:r>
              <w:rPr>
                <w:rFonts w:hint="eastAsia"/>
                <w:kern w:val="0"/>
                <w:szCs w:val="21"/>
              </w:rPr>
              <w:t>BN7k. 其他液体：______________</w:t>
            </w:r>
            <w:r>
              <w:rPr>
                <w:rFonts w:hint="eastAsia"/>
                <w:b/>
                <w:kern w:val="0"/>
                <w:szCs w:val="21"/>
              </w:rPr>
              <w:t xml:space="preserve"> </w:t>
            </w:r>
          </w:p>
        </w:tc>
        <w:tc>
          <w:tcPr>
            <w:tcW w:w="467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bl>
    <w:p/>
    <w:tbl>
      <w:tblPr>
        <w:tblStyle w:val="12"/>
        <w:tblpPr w:leftFromText="180" w:rightFromText="180" w:vertAnchor="text" w:horzAnchor="margin" w:tblpX="-176" w:tblpY="163"/>
        <w:tblOverlap w:val="never"/>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8"/>
        <w:gridCol w:w="2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9606" w:type="dxa"/>
            <w:gridSpan w:val="2"/>
          </w:tcPr>
          <w:p>
            <w:pPr>
              <w:autoSpaceDE w:val="0"/>
              <w:autoSpaceDN w:val="0"/>
              <w:adjustRightInd w:val="0"/>
              <w:rPr>
                <w:kern w:val="0"/>
                <w:sz w:val="24"/>
              </w:rPr>
            </w:pPr>
            <w:r>
              <w:rPr>
                <w:rFonts w:hint="eastAsia"/>
                <w:b/>
                <w:kern w:val="0"/>
                <w:szCs w:val="21"/>
              </w:rPr>
              <w:t xml:space="preserve">BN8   </w:t>
            </w:r>
            <w:r>
              <w:rPr>
                <w:rFonts w:hint="eastAsia"/>
                <w:kern w:val="0"/>
                <w:sz w:val="24"/>
              </w:rPr>
              <w:t>我想了解</w:t>
            </w:r>
            <w:r>
              <w:rPr>
                <w:rFonts w:hint="eastAsia"/>
                <w:b/>
                <w:kern w:val="0"/>
                <w:sz w:val="24"/>
              </w:rPr>
              <w:t>昨天一天（包括白天和夜里）</w:t>
            </w:r>
            <w:r>
              <w:rPr>
                <w:rFonts w:hint="eastAsia"/>
                <w:bCs/>
                <w:kern w:val="0"/>
                <w:sz w:val="24"/>
              </w:rPr>
              <w:t>孩子</w:t>
            </w:r>
            <w:r>
              <w:rPr>
                <w:rFonts w:hint="eastAsia"/>
                <w:kern w:val="0"/>
                <w:sz w:val="24"/>
              </w:rPr>
              <w:t>吃的所有食物，包括在家和在外面吃的。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a. 面包、米饭、面条、馒头、馍馍或其他谷类食物</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b. 南瓜、胡萝卜、红薯等黄色或橙色的食物</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c. 白薯、土豆、山药或任何其他根茎类食物</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d. 任何深绿色叶菜（如菠菜、油菜、油麦菜）</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e. 柑橘、西红柿、山楂、柿子、芒果、木瓜等（富含VitA）</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f. 任何其他新鲜水果或蔬菜</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g. 肝、肾、心或其他脏器</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BN8h</w:t>
            </w:r>
            <w:r>
              <w:rPr>
                <w:rFonts w:hint="eastAsia"/>
                <w:kern w:val="0"/>
                <w:szCs w:val="21"/>
              </w:rPr>
              <w:t>. 瘦肉</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i. 肥肉</w:t>
            </w:r>
            <w:r>
              <w:rPr>
                <w:kern w:val="0"/>
                <w:szCs w:val="21"/>
              </w:rPr>
              <w:t xml:space="preserve"> </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j. 蛋类</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k. 鲜鱼或干鱼、海产品</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l. 任何豆类或花生食物</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m. 奶酪等其他固体/半固体奶制品，如老酸奶（需要冷藏的）</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n. 任何油、脂肪、黄油或其制品</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o. 任何甜食，如巧克力、糖果、蛋糕、饼干等</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p. 调味品（盐、酱油、腐乳、味精、花椒、大料、辣椒、茴香）</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8" w:type="dxa"/>
          </w:tcPr>
          <w:p>
            <w:pPr>
              <w:autoSpaceDE w:val="0"/>
              <w:autoSpaceDN w:val="0"/>
              <w:adjustRightInd w:val="0"/>
              <w:rPr>
                <w:kern w:val="0"/>
                <w:szCs w:val="21"/>
              </w:rPr>
            </w:pPr>
            <w:r>
              <w:rPr>
                <w:rFonts w:hint="eastAsia"/>
                <w:b/>
                <w:kern w:val="0"/>
                <w:szCs w:val="21"/>
              </w:rPr>
              <w:t>BN8</w:t>
            </w:r>
            <w:r>
              <w:rPr>
                <w:rFonts w:hint="eastAsia"/>
                <w:kern w:val="0"/>
                <w:szCs w:val="21"/>
              </w:rPr>
              <w:t>q. 火腿肠</w:t>
            </w:r>
          </w:p>
        </w:tc>
        <w:tc>
          <w:tcPr>
            <w:tcW w:w="2518"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9606" w:type="dxa"/>
            <w:gridSpan w:val="2"/>
          </w:tcPr>
          <w:p>
            <w:pPr>
              <w:autoSpaceDE w:val="0"/>
              <w:autoSpaceDN w:val="0"/>
              <w:adjustRightInd w:val="0"/>
              <w:rPr>
                <w:b/>
                <w:kern w:val="0"/>
                <w:szCs w:val="21"/>
              </w:rPr>
            </w:pPr>
            <w:r>
              <w:rPr>
                <w:rFonts w:hint="eastAsia"/>
                <w:b/>
                <w:kern w:val="0"/>
                <w:szCs w:val="21"/>
              </w:rPr>
              <w:t>记录上表未列出的母亲提到的其他食物:</w:t>
            </w:r>
          </w:p>
          <w:p>
            <w:pPr>
              <w:autoSpaceDE w:val="0"/>
              <w:autoSpaceDN w:val="0"/>
              <w:adjustRightInd w:val="0"/>
              <w:rPr>
                <w:b/>
                <w:kern w:val="0"/>
                <w:szCs w:val="21"/>
              </w:rPr>
            </w:pPr>
          </w:p>
          <w:p>
            <w:pPr>
              <w:autoSpaceDE w:val="0"/>
              <w:autoSpaceDN w:val="0"/>
              <w:adjustRightInd w:val="0"/>
              <w:rPr>
                <w:kern w:val="0"/>
                <w:szCs w:val="21"/>
              </w:rPr>
            </w:pPr>
          </w:p>
        </w:tc>
      </w:tr>
    </w:tbl>
    <w:p/>
    <w:p>
      <w:pPr>
        <w:jc w:val="left"/>
        <w:rPr>
          <w:b/>
          <w:kern w:val="0"/>
          <w:sz w:val="28"/>
          <w:szCs w:val="28"/>
        </w:rPr>
      </w:pPr>
      <w:r>
        <w:rPr>
          <w:rFonts w:hint="eastAsia"/>
          <w:b/>
          <w:kern w:val="0"/>
          <w:sz w:val="28"/>
          <w:szCs w:val="28"/>
        </w:rPr>
        <w:t>3．咳嗽和发热（CO）</w:t>
      </w:r>
    </w:p>
    <w:tbl>
      <w:tblPr>
        <w:tblStyle w:val="12"/>
        <w:tblW w:w="5191" w:type="pct"/>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
        <w:gridCol w:w="4808"/>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000" w:type="pct"/>
            <w:gridSpan w:val="3"/>
          </w:tcPr>
          <w:p>
            <w:pPr>
              <w:autoSpaceDE w:val="0"/>
              <w:autoSpaceDN w:val="0"/>
              <w:adjustRightInd w:val="0"/>
              <w:spacing w:line="400" w:lineRule="exact"/>
              <w:rPr>
                <w:b/>
                <w:i/>
                <w:kern w:val="0"/>
                <w:szCs w:val="21"/>
                <w:u w:val="dotted"/>
              </w:rPr>
            </w:pPr>
            <w:r>
              <w:rPr>
                <w:rFonts w:hint="eastAsia"/>
                <w:b/>
                <w:i/>
                <w:kern w:val="0"/>
                <w:szCs w:val="21"/>
                <w:u w:val="dotted"/>
              </w:rPr>
              <w:t>本部分是了解儿童近期是否患咳嗽和发热以及家庭、医疗机构对其的应对和诊治。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19" w:type="pct"/>
          </w:tcPr>
          <w:p>
            <w:pPr>
              <w:autoSpaceDE w:val="0"/>
              <w:autoSpaceDN w:val="0"/>
              <w:adjustRightInd w:val="0"/>
              <w:spacing w:line="400" w:lineRule="exact"/>
              <w:rPr>
                <w:b/>
                <w:bCs/>
                <w:color w:val="000000"/>
                <w:kern w:val="0"/>
                <w:szCs w:val="21"/>
              </w:rPr>
            </w:pPr>
            <w:r>
              <w:rPr>
                <w:rFonts w:hint="eastAsia"/>
                <w:b/>
                <w:color w:val="000000"/>
                <w:kern w:val="0"/>
                <w:szCs w:val="21"/>
              </w:rPr>
              <w:t>CO1</w:t>
            </w:r>
          </w:p>
        </w:tc>
        <w:tc>
          <w:tcPr>
            <w:tcW w:w="2717" w:type="pct"/>
          </w:tcPr>
          <w:p>
            <w:pPr>
              <w:autoSpaceDE w:val="0"/>
              <w:autoSpaceDN w:val="0"/>
              <w:adjustRightInd w:val="0"/>
              <w:snapToGrid w:val="0"/>
              <w:spacing w:line="400" w:lineRule="exact"/>
              <w:rPr>
                <w:color w:val="000000"/>
                <w:kern w:val="0"/>
                <w:szCs w:val="21"/>
              </w:rPr>
            </w:pPr>
            <w:r>
              <w:rPr>
                <w:rFonts w:hint="eastAsia"/>
                <w:bCs/>
                <w:color w:val="000000"/>
                <w:kern w:val="0"/>
                <w:szCs w:val="21"/>
              </w:rPr>
              <w:t>孩子</w:t>
            </w:r>
            <w:r>
              <w:rPr>
                <w:rFonts w:hint="eastAsia"/>
                <w:color w:val="000000"/>
                <w:kern w:val="0"/>
                <w:szCs w:val="21"/>
              </w:rPr>
              <w:t>在过去2星期内发过烧吗？</w:t>
            </w:r>
            <w:r>
              <w:rPr>
                <w:rFonts w:hint="eastAsia"/>
                <w:i/>
                <w:color w:val="000000"/>
                <w:kern w:val="0"/>
                <w:szCs w:val="21"/>
              </w:rPr>
              <w:t>（从今天算起往前推2</w:t>
            </w:r>
            <w:r>
              <w:rPr>
                <w:rFonts w:hint="eastAsia"/>
                <w:color w:val="000000"/>
                <w:kern w:val="0"/>
                <w:szCs w:val="21"/>
              </w:rPr>
              <w:t>星期</w:t>
            </w:r>
            <w:r>
              <w:rPr>
                <w:rFonts w:hint="eastAsia"/>
                <w:i/>
                <w:color w:val="000000"/>
                <w:kern w:val="0"/>
                <w:szCs w:val="21"/>
              </w:rPr>
              <w:t>）</w:t>
            </w:r>
          </w:p>
        </w:tc>
        <w:tc>
          <w:tcPr>
            <w:tcW w:w="1764" w:type="pct"/>
          </w:tcPr>
          <w:p>
            <w:pPr>
              <w:autoSpaceDE w:val="0"/>
              <w:autoSpaceDN w:val="0"/>
              <w:adjustRightInd w:val="0"/>
              <w:snapToGrid w:val="0"/>
              <w:spacing w:line="400" w:lineRule="exact"/>
              <w:ind w:right="31"/>
              <w:rPr>
                <w:b/>
                <w:color w:val="000000"/>
                <w:kern w:val="0"/>
                <w:szCs w:val="21"/>
              </w:rPr>
            </w:pPr>
            <w:r>
              <w:rPr>
                <w:color w:val="000000"/>
                <w:kern w:val="0"/>
                <w:szCs w:val="21"/>
              </w:rPr>
              <w:t xml:space="preserve">1. </w:t>
            </w:r>
            <w:r>
              <w:rPr>
                <w:rFonts w:hint="eastAsia"/>
                <w:color w:val="000000"/>
                <w:kern w:val="0"/>
                <w:szCs w:val="21"/>
              </w:rPr>
              <w:t xml:space="preserve">是    </w:t>
            </w:r>
            <w:r>
              <w:rPr>
                <w:color w:val="000000"/>
                <w:kern w:val="0"/>
                <w:szCs w:val="21"/>
              </w:rPr>
              <w:t xml:space="preserve">2. </w:t>
            </w:r>
            <w:r>
              <w:rPr>
                <w:rFonts w:hint="eastAsia"/>
                <w:color w:val="000000"/>
                <w:kern w:val="0"/>
                <w:szCs w:val="21"/>
              </w:rPr>
              <w:t>否</w:t>
            </w:r>
            <w:r>
              <w:rPr>
                <w:color w:val="000000"/>
                <w:kern w:val="0"/>
                <w:szCs w:val="21"/>
              </w:rPr>
              <w:t xml:space="preserve"> </w:t>
            </w:r>
            <w:r>
              <w:rPr>
                <w:rFonts w:hint="eastAsia"/>
                <w:color w:val="000000"/>
                <w:kern w:val="0"/>
                <w:szCs w:val="21"/>
              </w:rPr>
              <w:t xml:space="preserve">   9</w:t>
            </w:r>
            <w:r>
              <w:rPr>
                <w:color w:val="000000"/>
                <w:kern w:val="0"/>
                <w:szCs w:val="21"/>
              </w:rPr>
              <w:t xml:space="preserve">. </w:t>
            </w:r>
            <w:r>
              <w:rPr>
                <w:rFonts w:hint="eastAsia"/>
                <w:color w:val="000000"/>
                <w:kern w:val="0"/>
                <w:szCs w:val="21"/>
              </w:rPr>
              <w:t>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19" w:type="pct"/>
          </w:tcPr>
          <w:p>
            <w:pPr>
              <w:autoSpaceDE w:val="0"/>
              <w:autoSpaceDN w:val="0"/>
              <w:adjustRightInd w:val="0"/>
              <w:spacing w:line="400" w:lineRule="exact"/>
              <w:rPr>
                <w:b/>
                <w:bCs/>
                <w:color w:val="000000"/>
                <w:kern w:val="0"/>
                <w:szCs w:val="21"/>
              </w:rPr>
            </w:pPr>
            <w:r>
              <w:rPr>
                <w:rFonts w:hint="eastAsia"/>
                <w:b/>
                <w:color w:val="000000"/>
                <w:kern w:val="0"/>
                <w:szCs w:val="21"/>
              </w:rPr>
              <w:t>CO2</w:t>
            </w:r>
          </w:p>
        </w:tc>
        <w:tc>
          <w:tcPr>
            <w:tcW w:w="2717" w:type="pct"/>
          </w:tcPr>
          <w:p>
            <w:pPr>
              <w:autoSpaceDE w:val="0"/>
              <w:autoSpaceDN w:val="0"/>
              <w:adjustRightInd w:val="0"/>
              <w:snapToGrid w:val="0"/>
              <w:spacing w:line="400" w:lineRule="exact"/>
              <w:rPr>
                <w:color w:val="000000"/>
                <w:kern w:val="0"/>
                <w:szCs w:val="21"/>
              </w:rPr>
            </w:pPr>
            <w:r>
              <w:rPr>
                <w:rFonts w:hint="eastAsia"/>
                <w:bCs/>
                <w:color w:val="000000"/>
                <w:kern w:val="0"/>
                <w:szCs w:val="21"/>
              </w:rPr>
              <w:t>孩子</w:t>
            </w:r>
            <w:r>
              <w:rPr>
                <w:rFonts w:hint="eastAsia"/>
                <w:color w:val="000000"/>
                <w:kern w:val="0"/>
                <w:szCs w:val="21"/>
              </w:rPr>
              <w:t>在过去2星期内生过病，且生病时有过咳嗽吗？</w:t>
            </w:r>
            <w:r>
              <w:rPr>
                <w:rFonts w:hint="eastAsia"/>
                <w:i/>
                <w:color w:val="000000"/>
                <w:kern w:val="0"/>
                <w:szCs w:val="21"/>
              </w:rPr>
              <w:t>（从今天算起往前推2</w:t>
            </w:r>
            <w:r>
              <w:rPr>
                <w:rFonts w:hint="eastAsia"/>
                <w:color w:val="000000"/>
                <w:kern w:val="0"/>
                <w:szCs w:val="21"/>
              </w:rPr>
              <w:t>星期</w:t>
            </w:r>
            <w:r>
              <w:rPr>
                <w:rFonts w:hint="eastAsia"/>
                <w:i/>
                <w:color w:val="000000"/>
                <w:kern w:val="0"/>
                <w:szCs w:val="21"/>
              </w:rPr>
              <w:t>）</w:t>
            </w:r>
          </w:p>
        </w:tc>
        <w:tc>
          <w:tcPr>
            <w:tcW w:w="1764" w:type="pct"/>
          </w:tcPr>
          <w:p>
            <w:pPr>
              <w:autoSpaceDE w:val="0"/>
              <w:autoSpaceDN w:val="0"/>
              <w:adjustRightInd w:val="0"/>
              <w:snapToGrid w:val="0"/>
              <w:spacing w:line="400" w:lineRule="exact"/>
              <w:rPr>
                <w:color w:val="000000"/>
                <w:kern w:val="0"/>
                <w:szCs w:val="21"/>
              </w:rPr>
            </w:pPr>
            <w:r>
              <w:rPr>
                <w:color w:val="000000"/>
                <w:kern w:val="0"/>
                <w:szCs w:val="21"/>
              </w:rPr>
              <w:t xml:space="preserve">1. </w:t>
            </w:r>
            <w:r>
              <w:rPr>
                <w:rFonts w:hint="eastAsia"/>
                <w:color w:val="000000"/>
                <w:kern w:val="0"/>
                <w:szCs w:val="21"/>
              </w:rPr>
              <w:t>是</w:t>
            </w:r>
          </w:p>
          <w:p>
            <w:pPr>
              <w:autoSpaceDE w:val="0"/>
              <w:autoSpaceDN w:val="0"/>
              <w:adjustRightInd w:val="0"/>
              <w:snapToGrid w:val="0"/>
              <w:spacing w:line="400" w:lineRule="exact"/>
              <w:rPr>
                <w:color w:val="000000"/>
                <w:kern w:val="0"/>
                <w:szCs w:val="21"/>
              </w:rPr>
            </w:pPr>
            <w:r>
              <w:rPr>
                <w:color w:val="000000"/>
                <w:kern w:val="0"/>
                <w:szCs w:val="21"/>
              </w:rPr>
              <w:t xml:space="preserve">2. </w:t>
            </w:r>
            <w:r>
              <w:rPr>
                <w:rFonts w:hint="eastAsia"/>
                <w:color w:val="000000"/>
                <w:kern w:val="0"/>
                <w:szCs w:val="21"/>
              </w:rPr>
              <w:t xml:space="preserve">否——&gt; </w:t>
            </w:r>
            <w:r>
              <w:rPr>
                <w:rFonts w:hint="eastAsia"/>
                <w:b/>
                <w:i/>
                <w:color w:val="000000"/>
                <w:kern w:val="0"/>
                <w:szCs w:val="21"/>
              </w:rPr>
              <w:t>转到CO3核查</w:t>
            </w:r>
          </w:p>
          <w:p>
            <w:pPr>
              <w:autoSpaceDE w:val="0"/>
              <w:autoSpaceDN w:val="0"/>
              <w:adjustRightInd w:val="0"/>
              <w:snapToGrid w:val="0"/>
              <w:spacing w:line="400" w:lineRule="exact"/>
              <w:rPr>
                <w:color w:val="000000"/>
                <w:kern w:val="0"/>
                <w:szCs w:val="21"/>
              </w:rPr>
            </w:pPr>
            <w:r>
              <w:rPr>
                <w:rFonts w:hint="eastAsia"/>
                <w:color w:val="000000"/>
                <w:kern w:val="0"/>
                <w:szCs w:val="21"/>
              </w:rPr>
              <w:t>9</w:t>
            </w:r>
            <w:r>
              <w:rPr>
                <w:color w:val="000000"/>
                <w:kern w:val="0"/>
                <w:szCs w:val="21"/>
              </w:rPr>
              <w:t xml:space="preserve">. </w:t>
            </w:r>
            <w:r>
              <w:rPr>
                <w:rFonts w:hint="eastAsia"/>
                <w:color w:val="000000"/>
                <w:kern w:val="0"/>
                <w:szCs w:val="21"/>
              </w:rPr>
              <w:t xml:space="preserve">不知道——&gt; </w:t>
            </w:r>
            <w:r>
              <w:rPr>
                <w:rFonts w:hint="eastAsia"/>
                <w:b/>
                <w:i/>
                <w:color w:val="000000"/>
                <w:kern w:val="0"/>
                <w:szCs w:val="21"/>
              </w:rPr>
              <w:t>转到CO3核查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19" w:type="pct"/>
          </w:tcPr>
          <w:p>
            <w:pPr>
              <w:autoSpaceDE w:val="0"/>
              <w:autoSpaceDN w:val="0"/>
              <w:adjustRightInd w:val="0"/>
              <w:spacing w:line="400" w:lineRule="exact"/>
              <w:rPr>
                <w:b/>
                <w:bCs/>
                <w:color w:val="000000"/>
                <w:kern w:val="0"/>
                <w:szCs w:val="21"/>
              </w:rPr>
            </w:pPr>
            <w:r>
              <w:rPr>
                <w:rFonts w:hint="eastAsia"/>
                <w:b/>
                <w:color w:val="000000"/>
                <w:kern w:val="0"/>
                <w:szCs w:val="21"/>
              </w:rPr>
              <w:t>CO2a</w:t>
            </w:r>
          </w:p>
        </w:tc>
        <w:tc>
          <w:tcPr>
            <w:tcW w:w="2717" w:type="pct"/>
          </w:tcPr>
          <w:p>
            <w:pPr>
              <w:autoSpaceDE w:val="0"/>
              <w:autoSpaceDN w:val="0"/>
              <w:adjustRightInd w:val="0"/>
              <w:spacing w:line="400" w:lineRule="exact"/>
              <w:rPr>
                <w:color w:val="000000"/>
                <w:kern w:val="0"/>
                <w:szCs w:val="21"/>
              </w:rPr>
            </w:pPr>
            <w:r>
              <w:rPr>
                <w:rFonts w:hint="eastAsia"/>
                <w:color w:val="000000"/>
                <w:kern w:val="0"/>
                <w:szCs w:val="21"/>
              </w:rPr>
              <w:t>当</w:t>
            </w:r>
            <w:r>
              <w:rPr>
                <w:rFonts w:hint="eastAsia"/>
                <w:bCs/>
                <w:color w:val="000000"/>
                <w:kern w:val="0"/>
                <w:szCs w:val="21"/>
              </w:rPr>
              <w:t>孩子</w:t>
            </w:r>
            <w:r>
              <w:rPr>
                <w:rFonts w:hint="eastAsia"/>
                <w:color w:val="000000"/>
                <w:kern w:val="0"/>
                <w:szCs w:val="21"/>
              </w:rPr>
              <w:t>咳嗽时，呼吸是否比平时快而短，或有呼吸困难？</w:t>
            </w:r>
            <w:r>
              <w:rPr>
                <w:color w:val="000000"/>
                <w:kern w:val="0"/>
                <w:szCs w:val="21"/>
              </w:rPr>
              <w:t xml:space="preserve"> </w:t>
            </w:r>
          </w:p>
        </w:tc>
        <w:tc>
          <w:tcPr>
            <w:tcW w:w="1764" w:type="pct"/>
          </w:tcPr>
          <w:p>
            <w:pPr>
              <w:autoSpaceDE w:val="0"/>
              <w:autoSpaceDN w:val="0"/>
              <w:adjustRightInd w:val="0"/>
              <w:spacing w:line="400" w:lineRule="exact"/>
              <w:rPr>
                <w:color w:val="000000"/>
                <w:kern w:val="0"/>
                <w:szCs w:val="21"/>
              </w:rPr>
            </w:pPr>
            <w:r>
              <w:rPr>
                <w:color w:val="000000"/>
                <w:kern w:val="0"/>
                <w:szCs w:val="21"/>
              </w:rPr>
              <w:t xml:space="preserve">1. </w:t>
            </w:r>
            <w:r>
              <w:rPr>
                <w:rFonts w:hint="eastAsia"/>
                <w:color w:val="000000"/>
                <w:kern w:val="0"/>
                <w:szCs w:val="21"/>
              </w:rPr>
              <w:t>是</w:t>
            </w:r>
          </w:p>
          <w:p>
            <w:pPr>
              <w:autoSpaceDE w:val="0"/>
              <w:autoSpaceDN w:val="0"/>
              <w:adjustRightInd w:val="0"/>
              <w:spacing w:line="400" w:lineRule="exact"/>
              <w:rPr>
                <w:b/>
                <w:i/>
                <w:color w:val="000000"/>
                <w:kern w:val="0"/>
                <w:szCs w:val="21"/>
              </w:rPr>
            </w:pPr>
            <w:r>
              <w:rPr>
                <w:color w:val="000000"/>
                <w:kern w:val="0"/>
                <w:szCs w:val="21"/>
              </w:rPr>
              <w:t xml:space="preserve">2. </w:t>
            </w:r>
            <w:r>
              <w:rPr>
                <w:rFonts w:hint="eastAsia"/>
                <w:color w:val="000000"/>
                <w:kern w:val="0"/>
                <w:szCs w:val="21"/>
              </w:rPr>
              <w:t>否——&gt;</w:t>
            </w:r>
            <w:r>
              <w:rPr>
                <w:rFonts w:hint="eastAsia"/>
                <w:b/>
                <w:i/>
                <w:color w:val="000000"/>
                <w:kern w:val="0"/>
                <w:szCs w:val="21"/>
              </w:rPr>
              <w:t>转到CO3核查</w:t>
            </w:r>
          </w:p>
          <w:p>
            <w:pPr>
              <w:autoSpaceDE w:val="0"/>
              <w:autoSpaceDN w:val="0"/>
              <w:adjustRightInd w:val="0"/>
              <w:spacing w:line="400" w:lineRule="exact"/>
              <w:rPr>
                <w:color w:val="000000"/>
                <w:kern w:val="0"/>
                <w:szCs w:val="21"/>
              </w:rPr>
            </w:pPr>
            <w:r>
              <w:rPr>
                <w:rFonts w:hint="eastAsia"/>
                <w:color w:val="000000"/>
                <w:kern w:val="0"/>
                <w:szCs w:val="21"/>
              </w:rPr>
              <w:t>9</w:t>
            </w:r>
            <w:r>
              <w:rPr>
                <w:color w:val="000000"/>
                <w:kern w:val="0"/>
                <w:szCs w:val="21"/>
              </w:rPr>
              <w:t xml:space="preserve">. </w:t>
            </w:r>
            <w:r>
              <w:rPr>
                <w:rFonts w:hint="eastAsia"/>
                <w:color w:val="000000"/>
                <w:kern w:val="0"/>
                <w:szCs w:val="21"/>
              </w:rPr>
              <w:t>不知道——&gt;</w:t>
            </w:r>
            <w:r>
              <w:rPr>
                <w:rFonts w:hint="eastAsia"/>
                <w:b/>
                <w:i/>
                <w:color w:val="000000"/>
                <w:kern w:val="0"/>
                <w:szCs w:val="21"/>
              </w:rPr>
              <w:t>转到CO3核查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19" w:type="pct"/>
          </w:tcPr>
          <w:p>
            <w:pPr>
              <w:autoSpaceDE w:val="0"/>
              <w:autoSpaceDN w:val="0"/>
              <w:adjustRightInd w:val="0"/>
              <w:spacing w:line="400" w:lineRule="exact"/>
              <w:rPr>
                <w:color w:val="000000"/>
                <w:kern w:val="0"/>
                <w:szCs w:val="21"/>
              </w:rPr>
            </w:pPr>
            <w:r>
              <w:rPr>
                <w:rFonts w:hint="eastAsia"/>
                <w:b/>
                <w:color w:val="000000"/>
                <w:kern w:val="0"/>
                <w:szCs w:val="21"/>
              </w:rPr>
              <w:t>CO3</w:t>
            </w:r>
          </w:p>
        </w:tc>
        <w:tc>
          <w:tcPr>
            <w:tcW w:w="2717" w:type="pct"/>
          </w:tcPr>
          <w:p>
            <w:pPr>
              <w:autoSpaceDE w:val="0"/>
              <w:autoSpaceDN w:val="0"/>
              <w:adjustRightInd w:val="0"/>
              <w:spacing w:line="400" w:lineRule="exact"/>
              <w:rPr>
                <w:b/>
                <w:color w:val="000000"/>
                <w:kern w:val="0"/>
                <w:szCs w:val="21"/>
              </w:rPr>
            </w:pPr>
            <w:r>
              <w:rPr>
                <w:rFonts w:hint="eastAsia"/>
                <w:b/>
                <w:color w:val="000000"/>
                <w:kern w:val="0"/>
                <w:szCs w:val="21"/>
                <w:u w:val="single"/>
              </w:rPr>
              <w:t>调查员核查</w:t>
            </w:r>
            <w:r>
              <w:rPr>
                <w:rFonts w:hint="eastAsia"/>
                <w:b/>
                <w:color w:val="000000"/>
                <w:kern w:val="0"/>
                <w:szCs w:val="21"/>
              </w:rPr>
              <w:t>：CO1或CO2</w:t>
            </w:r>
          </w:p>
          <w:p>
            <w:pPr>
              <w:autoSpaceDE w:val="0"/>
              <w:autoSpaceDN w:val="0"/>
              <w:adjustRightInd w:val="0"/>
              <w:spacing w:line="400" w:lineRule="exact"/>
              <w:rPr>
                <w:b/>
                <w:color w:val="000000"/>
                <w:kern w:val="0"/>
                <w:szCs w:val="21"/>
              </w:rPr>
            </w:pPr>
          </w:p>
        </w:tc>
        <w:tc>
          <w:tcPr>
            <w:tcW w:w="1764" w:type="pct"/>
          </w:tcPr>
          <w:p>
            <w:pPr>
              <w:autoSpaceDE w:val="0"/>
              <w:autoSpaceDN w:val="0"/>
              <w:adjustRightInd w:val="0"/>
              <w:spacing w:line="400" w:lineRule="exact"/>
              <w:rPr>
                <w:b/>
                <w:color w:val="000000"/>
                <w:kern w:val="0"/>
                <w:szCs w:val="21"/>
              </w:rPr>
            </w:pPr>
            <w:r>
              <w:rPr>
                <w:rFonts w:hint="eastAsia"/>
                <w:b/>
                <w:color w:val="000000"/>
                <w:kern w:val="0"/>
                <w:szCs w:val="21"/>
              </w:rPr>
              <w:t>1. 只要有一项选“1.是”——&gt;</w:t>
            </w:r>
            <w:r>
              <w:rPr>
                <w:rFonts w:hint="eastAsia"/>
                <w:b/>
                <w:i/>
                <w:color w:val="000000"/>
                <w:kern w:val="0"/>
                <w:szCs w:val="21"/>
              </w:rPr>
              <w:t xml:space="preserve"> 继续问</w:t>
            </w:r>
            <w:r>
              <w:rPr>
                <w:rFonts w:hint="eastAsia"/>
                <w:b/>
                <w:color w:val="000000"/>
                <w:kern w:val="0"/>
                <w:szCs w:val="21"/>
              </w:rPr>
              <w:t>CO4治疗指导；</w:t>
            </w:r>
          </w:p>
          <w:p>
            <w:pPr>
              <w:autoSpaceDE w:val="0"/>
              <w:autoSpaceDN w:val="0"/>
              <w:adjustRightInd w:val="0"/>
              <w:spacing w:line="400" w:lineRule="exact"/>
              <w:jc w:val="right"/>
              <w:rPr>
                <w:b/>
                <w:color w:val="000000"/>
                <w:kern w:val="0"/>
                <w:szCs w:val="21"/>
              </w:rPr>
            </w:pPr>
            <w:r>
              <w:rPr>
                <w:rFonts w:hint="eastAsia"/>
                <w:b/>
                <w:color w:val="000000"/>
                <w:kern w:val="0"/>
                <w:szCs w:val="21"/>
              </w:rPr>
              <w:t>2.</w:t>
            </w:r>
            <w:r>
              <w:rPr>
                <w:rFonts w:hint="eastAsia"/>
                <w:b/>
                <w:color w:val="008000"/>
                <w:kern w:val="0"/>
                <w:szCs w:val="21"/>
              </w:rPr>
              <w:t xml:space="preserve"> </w:t>
            </w:r>
            <w:r>
              <w:rPr>
                <w:rFonts w:hint="eastAsia"/>
                <w:b/>
                <w:kern w:val="0"/>
                <w:szCs w:val="21"/>
              </w:rPr>
              <w:t>都没有选</w:t>
            </w:r>
            <w:r>
              <w:rPr>
                <w:rFonts w:hint="eastAsia"/>
                <w:b/>
                <w:color w:val="000000"/>
                <w:kern w:val="0"/>
                <w:szCs w:val="21"/>
              </w:rPr>
              <w:t>“1.是”</w:t>
            </w:r>
            <w:r>
              <w:rPr>
                <w:rFonts w:hint="eastAsia"/>
                <w:b/>
                <w:kern w:val="0"/>
                <w:szCs w:val="21"/>
              </w:rPr>
              <w:t>—</w:t>
            </w:r>
            <w:r>
              <w:rPr>
                <w:rFonts w:hint="eastAsia"/>
                <w:b/>
                <w:color w:val="000000"/>
                <w:kern w:val="0"/>
                <w:szCs w:val="21"/>
              </w:rPr>
              <w:t>—&gt;</w:t>
            </w:r>
            <w:r>
              <w:rPr>
                <w:rFonts w:hint="eastAsia"/>
                <w:b/>
                <w:i/>
                <w:color w:val="000000"/>
                <w:kern w:val="0"/>
                <w:szCs w:val="21"/>
              </w:rPr>
              <w:t>结束CO部分，转到下一部分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19" w:type="pct"/>
          </w:tcPr>
          <w:p>
            <w:pPr>
              <w:autoSpaceDE w:val="0"/>
              <w:autoSpaceDN w:val="0"/>
              <w:adjustRightInd w:val="0"/>
              <w:spacing w:line="400" w:lineRule="exact"/>
              <w:rPr>
                <w:b/>
                <w:color w:val="000000"/>
                <w:kern w:val="0"/>
                <w:szCs w:val="21"/>
              </w:rPr>
            </w:pPr>
            <w:r>
              <w:rPr>
                <w:rFonts w:hint="eastAsia"/>
                <w:b/>
                <w:color w:val="000000"/>
                <w:kern w:val="0"/>
                <w:szCs w:val="21"/>
              </w:rPr>
              <w:t>CO4</w:t>
            </w:r>
          </w:p>
        </w:tc>
        <w:tc>
          <w:tcPr>
            <w:tcW w:w="2717" w:type="pct"/>
          </w:tcPr>
          <w:p>
            <w:pPr>
              <w:autoSpaceDE w:val="0"/>
              <w:autoSpaceDN w:val="0"/>
              <w:adjustRightInd w:val="0"/>
              <w:spacing w:line="400" w:lineRule="exact"/>
              <w:rPr>
                <w:color w:val="000000"/>
                <w:kern w:val="0"/>
                <w:szCs w:val="21"/>
              </w:rPr>
            </w:pPr>
            <w:r>
              <w:rPr>
                <w:rFonts w:hint="eastAsia"/>
                <w:color w:val="000000"/>
                <w:kern w:val="0"/>
                <w:szCs w:val="21"/>
              </w:rPr>
              <w:t>孩子发烧/咳嗽时，你为孩子寻求指导或治疗吗？</w:t>
            </w:r>
          </w:p>
        </w:tc>
        <w:tc>
          <w:tcPr>
            <w:tcW w:w="1764" w:type="pct"/>
          </w:tcPr>
          <w:p>
            <w:pPr>
              <w:autoSpaceDE w:val="0"/>
              <w:autoSpaceDN w:val="0"/>
              <w:adjustRightInd w:val="0"/>
              <w:spacing w:line="400" w:lineRule="exact"/>
              <w:rPr>
                <w:color w:val="000000"/>
                <w:kern w:val="0"/>
                <w:szCs w:val="21"/>
              </w:rPr>
            </w:pPr>
            <w:r>
              <w:rPr>
                <w:color w:val="000000"/>
                <w:kern w:val="0"/>
                <w:szCs w:val="21"/>
              </w:rPr>
              <w:t xml:space="preserve">1. </w:t>
            </w:r>
            <w:r>
              <w:rPr>
                <w:rFonts w:hint="eastAsia"/>
                <w:color w:val="000000"/>
                <w:kern w:val="0"/>
                <w:szCs w:val="21"/>
              </w:rPr>
              <w:t>是，到家庭外寻求指导或治疗</w:t>
            </w:r>
          </w:p>
          <w:p>
            <w:pPr>
              <w:autoSpaceDE w:val="0"/>
              <w:autoSpaceDN w:val="0"/>
              <w:adjustRightInd w:val="0"/>
              <w:spacing w:line="400" w:lineRule="exact"/>
              <w:rPr>
                <w:b/>
                <w:color w:val="000000"/>
                <w:kern w:val="0"/>
                <w:szCs w:val="21"/>
              </w:rPr>
            </w:pPr>
            <w:r>
              <w:rPr>
                <w:rFonts w:hint="eastAsia"/>
                <w:b/>
                <w:color w:val="000000"/>
                <w:kern w:val="0"/>
                <w:szCs w:val="21"/>
              </w:rPr>
              <w:t>（“到家庭以外寻求指导或治疗”包括询问邻居、去医院、药店等。</w:t>
            </w:r>
          </w:p>
          <w:p>
            <w:pPr>
              <w:autoSpaceDE w:val="0"/>
              <w:autoSpaceDN w:val="0"/>
              <w:adjustRightInd w:val="0"/>
              <w:spacing w:line="400" w:lineRule="exact"/>
              <w:rPr>
                <w:color w:val="000000"/>
                <w:kern w:val="0"/>
                <w:szCs w:val="21"/>
              </w:rPr>
            </w:pPr>
            <w:r>
              <w:rPr>
                <w:rFonts w:hint="eastAsia"/>
                <w:color w:val="000000"/>
                <w:kern w:val="0"/>
                <w:szCs w:val="21"/>
              </w:rPr>
              <w:t>2. 否，在家自行处理—</w:t>
            </w:r>
            <w:r>
              <w:rPr>
                <w:rFonts w:hint="eastAsia"/>
                <w:b/>
                <w:color w:val="000000"/>
                <w:kern w:val="0"/>
                <w:szCs w:val="21"/>
              </w:rPr>
              <w:t>—</w:t>
            </w:r>
            <w:r>
              <w:rPr>
                <w:rFonts w:hint="eastAsia"/>
                <w:b/>
                <w:i/>
                <w:color w:val="000000"/>
                <w:kern w:val="0"/>
                <w:szCs w:val="21"/>
              </w:rPr>
              <w:t>&gt;转到CO5吃药</w:t>
            </w:r>
          </w:p>
          <w:p>
            <w:pPr>
              <w:autoSpaceDE w:val="0"/>
              <w:autoSpaceDN w:val="0"/>
              <w:adjustRightInd w:val="0"/>
              <w:spacing w:line="400" w:lineRule="exact"/>
              <w:ind w:right="420"/>
              <w:rPr>
                <w:b/>
                <w:color w:val="000000"/>
                <w:kern w:val="0"/>
                <w:szCs w:val="21"/>
              </w:rPr>
            </w:pPr>
            <w:r>
              <w:rPr>
                <w:rFonts w:hint="eastAsia"/>
                <w:color w:val="000000"/>
                <w:kern w:val="0"/>
                <w:szCs w:val="21"/>
              </w:rPr>
              <w:t>9</w:t>
            </w:r>
            <w:r>
              <w:rPr>
                <w:color w:val="000000"/>
                <w:kern w:val="0"/>
                <w:szCs w:val="21"/>
              </w:rPr>
              <w:t xml:space="preserve">. </w:t>
            </w:r>
            <w:r>
              <w:rPr>
                <w:rFonts w:hint="eastAsia"/>
                <w:color w:val="000000"/>
                <w:kern w:val="0"/>
                <w:szCs w:val="21"/>
              </w:rPr>
              <w:t>不知道—</w:t>
            </w:r>
            <w:r>
              <w:rPr>
                <w:rFonts w:hint="eastAsia"/>
                <w:b/>
                <w:color w:val="000000"/>
                <w:kern w:val="0"/>
                <w:szCs w:val="21"/>
              </w:rPr>
              <w:t>—</w:t>
            </w:r>
            <w:r>
              <w:rPr>
                <w:rFonts w:hint="eastAsia"/>
                <w:b/>
                <w:i/>
                <w:color w:val="000000"/>
                <w:kern w:val="0"/>
                <w:szCs w:val="21"/>
              </w:rPr>
              <w:t>&gt;转到CO5吃药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19" w:type="pct"/>
          </w:tcPr>
          <w:p>
            <w:pPr>
              <w:autoSpaceDE w:val="0"/>
              <w:autoSpaceDN w:val="0"/>
              <w:adjustRightInd w:val="0"/>
              <w:spacing w:line="400" w:lineRule="exact"/>
              <w:rPr>
                <w:b/>
                <w:bCs/>
                <w:color w:val="000000"/>
                <w:kern w:val="0"/>
                <w:szCs w:val="21"/>
              </w:rPr>
            </w:pPr>
            <w:r>
              <w:br w:type="page"/>
            </w:r>
            <w:r>
              <w:rPr>
                <w:rFonts w:hint="eastAsia"/>
                <w:b/>
                <w:bCs/>
                <w:color w:val="000000"/>
                <w:kern w:val="0"/>
                <w:szCs w:val="21"/>
              </w:rPr>
              <w:t>CO5</w:t>
            </w:r>
          </w:p>
        </w:tc>
        <w:tc>
          <w:tcPr>
            <w:tcW w:w="2716" w:type="pct"/>
          </w:tcPr>
          <w:p>
            <w:pPr>
              <w:autoSpaceDE w:val="0"/>
              <w:autoSpaceDN w:val="0"/>
              <w:adjustRightInd w:val="0"/>
              <w:snapToGrid w:val="0"/>
              <w:spacing w:line="400" w:lineRule="exact"/>
              <w:rPr>
                <w:color w:val="000000"/>
                <w:kern w:val="0"/>
                <w:szCs w:val="21"/>
              </w:rPr>
            </w:pPr>
            <w:r>
              <w:rPr>
                <w:rFonts w:hint="eastAsia"/>
                <w:bCs/>
                <w:color w:val="000000"/>
                <w:kern w:val="0"/>
                <w:szCs w:val="21"/>
              </w:rPr>
              <w:t>孩子</w:t>
            </w:r>
            <w:r>
              <w:rPr>
                <w:rFonts w:hint="eastAsia"/>
                <w:color w:val="000000"/>
                <w:kern w:val="0"/>
                <w:szCs w:val="21"/>
              </w:rPr>
              <w:t>发烧或咳嗽时吃过药吗？</w:t>
            </w:r>
          </w:p>
          <w:p>
            <w:pPr>
              <w:autoSpaceDE w:val="0"/>
              <w:autoSpaceDN w:val="0"/>
              <w:adjustRightInd w:val="0"/>
              <w:snapToGrid w:val="0"/>
              <w:spacing w:line="400" w:lineRule="exact"/>
              <w:rPr>
                <w:color w:val="000000"/>
                <w:kern w:val="0"/>
                <w:szCs w:val="21"/>
              </w:rPr>
            </w:pPr>
            <w:r>
              <w:rPr>
                <w:rFonts w:hint="eastAsia"/>
                <w:color w:val="000000"/>
                <w:kern w:val="0"/>
                <w:szCs w:val="21"/>
              </w:rPr>
              <w:t>（给孩子吃的药可能是此次母亲寻求指导或治疗时由医生开的，也可能是孩子上次生病或其他孩子生病家中剩下的。）</w:t>
            </w:r>
          </w:p>
        </w:tc>
        <w:tc>
          <w:tcPr>
            <w:tcW w:w="1765" w:type="pct"/>
          </w:tcPr>
          <w:p>
            <w:pPr>
              <w:autoSpaceDE w:val="0"/>
              <w:autoSpaceDN w:val="0"/>
              <w:adjustRightInd w:val="0"/>
              <w:snapToGrid w:val="0"/>
              <w:spacing w:line="400" w:lineRule="exact"/>
              <w:rPr>
                <w:b/>
                <w:color w:val="000000"/>
                <w:kern w:val="0"/>
                <w:szCs w:val="21"/>
              </w:rPr>
            </w:pPr>
            <w:r>
              <w:rPr>
                <w:color w:val="000000"/>
                <w:kern w:val="0"/>
                <w:szCs w:val="21"/>
              </w:rPr>
              <w:t xml:space="preserve">1. </w:t>
            </w:r>
            <w:r>
              <w:rPr>
                <w:rFonts w:hint="eastAsia"/>
                <w:color w:val="000000"/>
                <w:kern w:val="0"/>
                <w:szCs w:val="21"/>
              </w:rPr>
              <w:t xml:space="preserve">是   </w:t>
            </w:r>
            <w:r>
              <w:rPr>
                <w:color w:val="000000"/>
                <w:kern w:val="0"/>
                <w:szCs w:val="21"/>
              </w:rPr>
              <w:t xml:space="preserve">2. </w:t>
            </w:r>
            <w:r>
              <w:rPr>
                <w:rFonts w:hint="eastAsia"/>
                <w:color w:val="000000"/>
                <w:kern w:val="0"/>
                <w:szCs w:val="21"/>
              </w:rPr>
              <w:t>否  9</w:t>
            </w:r>
            <w:r>
              <w:rPr>
                <w:color w:val="000000"/>
                <w:kern w:val="0"/>
                <w:szCs w:val="21"/>
              </w:rPr>
              <w:t xml:space="preserve">. </w:t>
            </w:r>
            <w:r>
              <w:rPr>
                <w:rFonts w:hint="eastAsia"/>
                <w:color w:val="000000"/>
                <w:kern w:val="0"/>
                <w:szCs w:val="21"/>
              </w:rPr>
              <w:t>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19" w:type="pct"/>
          </w:tcPr>
          <w:p>
            <w:pPr>
              <w:autoSpaceDE w:val="0"/>
              <w:autoSpaceDN w:val="0"/>
              <w:adjustRightInd w:val="0"/>
              <w:spacing w:line="400" w:lineRule="exact"/>
              <w:rPr>
                <w:b/>
                <w:bCs/>
                <w:color w:val="000000"/>
                <w:kern w:val="0"/>
                <w:szCs w:val="21"/>
              </w:rPr>
            </w:pPr>
            <w:r>
              <w:rPr>
                <w:b/>
                <w:color w:val="000000"/>
                <w:kern w:val="0"/>
                <w:szCs w:val="21"/>
              </w:rPr>
              <w:t>CO</w:t>
            </w:r>
            <w:r>
              <w:rPr>
                <w:rFonts w:hint="eastAsia"/>
                <w:b/>
                <w:color w:val="000000"/>
                <w:kern w:val="0"/>
                <w:szCs w:val="21"/>
              </w:rPr>
              <w:t>6</w:t>
            </w:r>
          </w:p>
        </w:tc>
        <w:tc>
          <w:tcPr>
            <w:tcW w:w="2716" w:type="pct"/>
          </w:tcPr>
          <w:p>
            <w:pPr>
              <w:autoSpaceDE w:val="0"/>
              <w:autoSpaceDN w:val="0"/>
              <w:adjustRightInd w:val="0"/>
              <w:snapToGrid w:val="0"/>
              <w:spacing w:line="400" w:lineRule="exact"/>
              <w:rPr>
                <w:rFonts w:ascii="宋体" w:hAnsi="宋体"/>
                <w:color w:val="000000"/>
                <w:kern w:val="0"/>
                <w:szCs w:val="21"/>
              </w:rPr>
            </w:pPr>
            <w:r>
              <w:rPr>
                <w:rFonts w:hint="eastAsia" w:ascii="宋体" w:hAnsi="宋体"/>
                <w:color w:val="000000"/>
                <w:kern w:val="0"/>
                <w:szCs w:val="21"/>
                <w:lang w:val="es-ES"/>
              </w:rPr>
              <w:t xml:space="preserve">孩子从发病到完全康复，共持续了多长时间？ </w:t>
            </w:r>
            <w:r>
              <w:rPr>
                <w:rFonts w:hint="eastAsia" w:ascii="宋体" w:hAnsi="宋体"/>
                <w:b/>
                <w:color w:val="000000"/>
                <w:kern w:val="0"/>
                <w:szCs w:val="21"/>
                <w:lang w:val="es-ES"/>
              </w:rPr>
              <w:t>（如目前还未康复，填-9）</w:t>
            </w:r>
          </w:p>
        </w:tc>
        <w:tc>
          <w:tcPr>
            <w:tcW w:w="1765" w:type="pct"/>
          </w:tcPr>
          <w:p>
            <w:pPr>
              <w:autoSpaceDE w:val="0"/>
              <w:autoSpaceDN w:val="0"/>
              <w:adjustRightInd w:val="0"/>
              <w:snapToGrid w:val="0"/>
              <w:spacing w:line="400" w:lineRule="exact"/>
              <w:ind w:right="600"/>
              <w:rPr>
                <w:b/>
                <w:color w:val="000000"/>
                <w:kern w:val="0"/>
                <w:szCs w:val="21"/>
              </w:rPr>
            </w:pPr>
            <w:r>
              <w:rPr>
                <w:rFonts w:hint="eastAsia" w:ascii="宋体" w:hAnsi="宋体" w:cs="宋体"/>
                <w:kern w:val="0"/>
                <w:sz w:val="30"/>
                <w:szCs w:val="30"/>
              </w:rPr>
              <w:t>□□</w:t>
            </w:r>
            <w:r>
              <w:rPr>
                <w:rFonts w:hint="eastAsia" w:ascii="宋体" w:hAnsi="宋体"/>
                <w:color w:val="000000"/>
                <w:kern w:val="0"/>
                <w:szCs w:val="21"/>
                <w:lang w:val="es-ES"/>
              </w:rPr>
              <w:t>天</w:t>
            </w:r>
          </w:p>
        </w:tc>
      </w:tr>
    </w:tbl>
    <w:p>
      <w:pPr>
        <w:jc w:val="left"/>
        <w:rPr>
          <w:b/>
          <w:kern w:val="0"/>
          <w:sz w:val="28"/>
          <w:szCs w:val="28"/>
        </w:rPr>
      </w:pPr>
      <w:r>
        <w:rPr>
          <w:rFonts w:hint="eastAsia"/>
          <w:b/>
          <w:kern w:val="0"/>
          <w:sz w:val="28"/>
          <w:szCs w:val="28"/>
        </w:rPr>
        <w:t>4. 腹泻（DI）</w:t>
      </w:r>
    </w:p>
    <w:tbl>
      <w:tblPr>
        <w:tblStyle w:val="12"/>
        <w:tblpPr w:leftFromText="180" w:rightFromText="180" w:vertAnchor="text" w:horzAnchor="margin" w:tblpX="-210" w:tblpY="172"/>
        <w:tblW w:w="520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
        <w:gridCol w:w="4506"/>
        <w:gridCol w:w="1879"/>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000" w:type="pct"/>
            <w:gridSpan w:val="4"/>
          </w:tcPr>
          <w:p>
            <w:pPr>
              <w:autoSpaceDE w:val="0"/>
              <w:autoSpaceDN w:val="0"/>
              <w:adjustRightInd w:val="0"/>
              <w:spacing w:line="400" w:lineRule="exact"/>
              <w:rPr>
                <w:b/>
                <w:i/>
                <w:kern w:val="0"/>
                <w:szCs w:val="21"/>
                <w:u w:val="dotted"/>
              </w:rPr>
            </w:pPr>
            <w:r>
              <w:rPr>
                <w:rFonts w:hint="eastAsia"/>
                <w:b/>
                <w:i/>
                <w:kern w:val="0"/>
                <w:szCs w:val="21"/>
                <w:u w:val="dotted"/>
              </w:rPr>
              <w:t>本部分是了解儿童近期是否患腹泻，家庭、医疗机构对腹泻患儿护理和诊治。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48" w:type="pct"/>
          </w:tcPr>
          <w:p>
            <w:pPr>
              <w:autoSpaceDE w:val="0"/>
              <w:autoSpaceDN w:val="0"/>
              <w:adjustRightInd w:val="0"/>
              <w:spacing w:line="400" w:lineRule="exact"/>
              <w:rPr>
                <w:b/>
                <w:bCs/>
                <w:color w:val="000000"/>
                <w:kern w:val="0"/>
                <w:szCs w:val="21"/>
              </w:rPr>
            </w:pPr>
            <w:r>
              <w:rPr>
                <w:rFonts w:hint="eastAsia"/>
                <w:b/>
                <w:color w:val="000000"/>
                <w:kern w:val="0"/>
                <w:szCs w:val="21"/>
              </w:rPr>
              <w:t>DI1</w:t>
            </w:r>
          </w:p>
        </w:tc>
        <w:tc>
          <w:tcPr>
            <w:tcW w:w="2538" w:type="pct"/>
          </w:tcPr>
          <w:p>
            <w:pPr>
              <w:autoSpaceDE w:val="0"/>
              <w:autoSpaceDN w:val="0"/>
              <w:adjustRightInd w:val="0"/>
              <w:spacing w:line="400" w:lineRule="exact"/>
              <w:rPr>
                <w:color w:val="000000"/>
                <w:kern w:val="0"/>
                <w:szCs w:val="21"/>
              </w:rPr>
            </w:pPr>
            <w:r>
              <w:rPr>
                <w:rFonts w:hint="eastAsia"/>
                <w:bCs/>
                <w:color w:val="000000"/>
                <w:kern w:val="0"/>
                <w:szCs w:val="21"/>
              </w:rPr>
              <w:t>孩子</w:t>
            </w:r>
            <w:r>
              <w:rPr>
                <w:rFonts w:hint="eastAsia"/>
                <w:color w:val="000000"/>
                <w:kern w:val="0"/>
                <w:szCs w:val="21"/>
              </w:rPr>
              <w:t>过去两星期内</w:t>
            </w:r>
            <w:r>
              <w:rPr>
                <w:rFonts w:hint="eastAsia"/>
                <w:i/>
                <w:color w:val="000000"/>
                <w:kern w:val="0"/>
                <w:szCs w:val="21"/>
              </w:rPr>
              <w:t>（从今天算起往前推2星期）</w:t>
            </w:r>
            <w:r>
              <w:rPr>
                <w:rFonts w:hint="eastAsia"/>
                <w:color w:val="000000"/>
                <w:kern w:val="0"/>
                <w:szCs w:val="21"/>
              </w:rPr>
              <w:t>腹泻/拉肚子了吗？</w:t>
            </w:r>
          </w:p>
          <w:p>
            <w:pPr>
              <w:autoSpaceDE w:val="0"/>
              <w:autoSpaceDN w:val="0"/>
              <w:adjustRightInd w:val="0"/>
              <w:snapToGrid w:val="0"/>
              <w:spacing w:line="400" w:lineRule="exact"/>
              <w:rPr>
                <w:color w:val="000000"/>
                <w:kern w:val="0"/>
                <w:szCs w:val="21"/>
              </w:rPr>
            </w:pPr>
            <w:r>
              <w:rPr>
                <w:rFonts w:hint="eastAsia"/>
                <w:color w:val="000000"/>
                <w:kern w:val="0"/>
                <w:szCs w:val="21"/>
              </w:rPr>
              <w:t>（</w:t>
            </w:r>
            <w:r>
              <w:rPr>
                <w:rFonts w:hint="eastAsia"/>
                <w:b/>
                <w:color w:val="000000"/>
                <w:kern w:val="0"/>
                <w:szCs w:val="21"/>
              </w:rPr>
              <w:t>腹泻：定义为一天稀便或水样便三次或以上。</w:t>
            </w:r>
            <w:r>
              <w:rPr>
                <w:rFonts w:hint="eastAsia"/>
                <w:color w:val="000000"/>
                <w:kern w:val="0"/>
                <w:szCs w:val="21"/>
              </w:rPr>
              <w:t>）</w:t>
            </w:r>
          </w:p>
        </w:tc>
        <w:tc>
          <w:tcPr>
            <w:tcW w:w="2014" w:type="pct"/>
            <w:gridSpan w:val="2"/>
          </w:tcPr>
          <w:p>
            <w:pPr>
              <w:autoSpaceDE w:val="0"/>
              <w:autoSpaceDN w:val="0"/>
              <w:adjustRightInd w:val="0"/>
              <w:spacing w:line="400" w:lineRule="exact"/>
              <w:rPr>
                <w:color w:val="FF0000"/>
                <w:kern w:val="0"/>
                <w:szCs w:val="21"/>
              </w:rPr>
            </w:pPr>
            <w:r>
              <w:rPr>
                <w:color w:val="000000"/>
                <w:kern w:val="0"/>
                <w:szCs w:val="21"/>
              </w:rPr>
              <w:t xml:space="preserve">1. </w:t>
            </w:r>
            <w:r>
              <w:rPr>
                <w:rFonts w:hint="eastAsia"/>
                <w:color w:val="000000"/>
                <w:kern w:val="0"/>
                <w:szCs w:val="21"/>
              </w:rPr>
              <w:t>是</w:t>
            </w:r>
          </w:p>
          <w:p>
            <w:pPr>
              <w:autoSpaceDE w:val="0"/>
              <w:autoSpaceDN w:val="0"/>
              <w:adjustRightInd w:val="0"/>
              <w:spacing w:line="400" w:lineRule="exact"/>
              <w:rPr>
                <w:i/>
                <w:color w:val="000000"/>
                <w:kern w:val="0"/>
                <w:szCs w:val="21"/>
              </w:rPr>
            </w:pPr>
            <w:r>
              <w:rPr>
                <w:color w:val="000000"/>
                <w:kern w:val="0"/>
                <w:szCs w:val="21"/>
              </w:rPr>
              <w:t xml:space="preserve">2. </w:t>
            </w:r>
            <w:r>
              <w:rPr>
                <w:rFonts w:hint="eastAsia"/>
                <w:color w:val="000000"/>
                <w:kern w:val="0"/>
                <w:szCs w:val="21"/>
              </w:rPr>
              <w:t>否 ——&gt;</w:t>
            </w:r>
            <w:r>
              <w:rPr>
                <w:rFonts w:hint="eastAsia"/>
                <w:b/>
                <w:i/>
                <w:color w:val="000000"/>
                <w:kern w:val="0"/>
                <w:szCs w:val="21"/>
              </w:rPr>
              <w:t>结束DI部分，转到下一部分</w:t>
            </w:r>
          </w:p>
          <w:p>
            <w:pPr>
              <w:autoSpaceDE w:val="0"/>
              <w:autoSpaceDN w:val="0"/>
              <w:adjustRightInd w:val="0"/>
              <w:snapToGrid w:val="0"/>
              <w:spacing w:line="400" w:lineRule="exact"/>
              <w:ind w:right="420"/>
              <w:rPr>
                <w:b/>
                <w:color w:val="000000"/>
                <w:kern w:val="0"/>
                <w:szCs w:val="21"/>
              </w:rPr>
            </w:pPr>
            <w:r>
              <w:rPr>
                <w:rFonts w:hint="eastAsia"/>
                <w:color w:val="000000"/>
                <w:kern w:val="0"/>
                <w:szCs w:val="21"/>
              </w:rPr>
              <w:t>9</w:t>
            </w:r>
            <w:r>
              <w:rPr>
                <w:color w:val="000000"/>
                <w:kern w:val="0"/>
                <w:szCs w:val="21"/>
              </w:rPr>
              <w:t xml:space="preserve">. </w:t>
            </w:r>
            <w:r>
              <w:rPr>
                <w:rFonts w:hint="eastAsia"/>
                <w:color w:val="000000"/>
                <w:kern w:val="0"/>
                <w:szCs w:val="21"/>
              </w:rPr>
              <w:t>不知道 ——&gt;</w:t>
            </w:r>
            <w:r>
              <w:rPr>
                <w:rFonts w:hint="eastAsia"/>
                <w:b/>
                <w:i/>
                <w:color w:val="000000"/>
                <w:kern w:val="0"/>
                <w:szCs w:val="21"/>
              </w:rPr>
              <w:t>结束DI部分，转到下一部分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48" w:type="pct"/>
          </w:tcPr>
          <w:p>
            <w:pPr>
              <w:autoSpaceDE w:val="0"/>
              <w:autoSpaceDN w:val="0"/>
              <w:adjustRightInd w:val="0"/>
              <w:spacing w:line="400" w:lineRule="exact"/>
              <w:rPr>
                <w:b/>
                <w:bCs/>
                <w:color w:val="000000"/>
                <w:kern w:val="0"/>
                <w:szCs w:val="21"/>
              </w:rPr>
            </w:pPr>
            <w:r>
              <w:rPr>
                <w:rFonts w:hint="eastAsia"/>
                <w:b/>
                <w:color w:val="000000"/>
                <w:kern w:val="0"/>
                <w:szCs w:val="21"/>
              </w:rPr>
              <w:t>DI2</w:t>
            </w:r>
          </w:p>
        </w:tc>
        <w:tc>
          <w:tcPr>
            <w:tcW w:w="2538" w:type="pct"/>
          </w:tcPr>
          <w:p>
            <w:pPr>
              <w:autoSpaceDE w:val="0"/>
              <w:autoSpaceDN w:val="0"/>
              <w:adjustRightInd w:val="0"/>
              <w:snapToGrid w:val="0"/>
              <w:spacing w:line="400" w:lineRule="exact"/>
              <w:rPr>
                <w:color w:val="000000"/>
                <w:kern w:val="0"/>
                <w:szCs w:val="21"/>
              </w:rPr>
            </w:pPr>
            <w:r>
              <w:rPr>
                <w:rFonts w:hint="eastAsia"/>
                <w:color w:val="000000"/>
                <w:kern w:val="0"/>
                <w:szCs w:val="21"/>
              </w:rPr>
              <w:t>孩子大便中带血吗？</w:t>
            </w:r>
          </w:p>
        </w:tc>
        <w:tc>
          <w:tcPr>
            <w:tcW w:w="2014" w:type="pct"/>
            <w:gridSpan w:val="2"/>
          </w:tcPr>
          <w:p>
            <w:pPr>
              <w:autoSpaceDE w:val="0"/>
              <w:autoSpaceDN w:val="0"/>
              <w:adjustRightInd w:val="0"/>
              <w:snapToGrid w:val="0"/>
              <w:spacing w:line="400" w:lineRule="exact"/>
              <w:rPr>
                <w:color w:val="000000"/>
                <w:kern w:val="0"/>
                <w:szCs w:val="21"/>
              </w:rPr>
            </w:pPr>
            <w:r>
              <w:rPr>
                <w:color w:val="000000"/>
                <w:kern w:val="0"/>
                <w:szCs w:val="21"/>
              </w:rPr>
              <w:t xml:space="preserve">1. </w:t>
            </w:r>
            <w:r>
              <w:rPr>
                <w:rFonts w:hint="eastAsia"/>
                <w:color w:val="000000"/>
                <w:kern w:val="0"/>
                <w:szCs w:val="21"/>
              </w:rPr>
              <w:t xml:space="preserve">是    </w:t>
            </w:r>
            <w:r>
              <w:rPr>
                <w:color w:val="000000"/>
                <w:kern w:val="0"/>
                <w:szCs w:val="21"/>
              </w:rPr>
              <w:t xml:space="preserve">2. </w:t>
            </w:r>
            <w:r>
              <w:rPr>
                <w:rFonts w:hint="eastAsia"/>
                <w:color w:val="000000"/>
                <w:kern w:val="0"/>
                <w:szCs w:val="21"/>
              </w:rPr>
              <w:t>否    9</w:t>
            </w:r>
            <w:r>
              <w:rPr>
                <w:color w:val="000000"/>
                <w:kern w:val="0"/>
                <w:szCs w:val="21"/>
              </w:rPr>
              <w:t xml:space="preserve">. </w:t>
            </w:r>
            <w:r>
              <w:rPr>
                <w:rFonts w:hint="eastAsia"/>
                <w:color w:val="000000"/>
                <w:kern w:val="0"/>
                <w:szCs w:val="21"/>
              </w:rPr>
              <w:t>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48" w:type="pct"/>
            <w:vMerge w:val="restart"/>
          </w:tcPr>
          <w:p>
            <w:pPr>
              <w:autoSpaceDE w:val="0"/>
              <w:autoSpaceDN w:val="0"/>
              <w:adjustRightInd w:val="0"/>
              <w:spacing w:line="400" w:lineRule="exact"/>
              <w:rPr>
                <w:b/>
                <w:bCs/>
                <w:color w:val="000000"/>
                <w:kern w:val="0"/>
                <w:szCs w:val="21"/>
              </w:rPr>
            </w:pPr>
            <w:r>
              <w:rPr>
                <w:rFonts w:hint="eastAsia"/>
                <w:b/>
                <w:color w:val="000000"/>
                <w:kern w:val="0"/>
                <w:szCs w:val="21"/>
              </w:rPr>
              <w:t>DI3</w:t>
            </w:r>
          </w:p>
        </w:tc>
        <w:tc>
          <w:tcPr>
            <w:tcW w:w="4552" w:type="pct"/>
            <w:gridSpan w:val="3"/>
          </w:tcPr>
          <w:p>
            <w:pPr>
              <w:autoSpaceDE w:val="0"/>
              <w:autoSpaceDN w:val="0"/>
              <w:adjustRightInd w:val="0"/>
              <w:spacing w:line="400" w:lineRule="exact"/>
              <w:rPr>
                <w:color w:val="000000"/>
                <w:kern w:val="0"/>
                <w:szCs w:val="21"/>
              </w:rPr>
            </w:pPr>
            <w:r>
              <w:rPr>
                <w:rFonts w:hint="eastAsia"/>
                <w:bCs/>
                <w:color w:val="000000"/>
                <w:kern w:val="0"/>
                <w:szCs w:val="21"/>
              </w:rPr>
              <w:t>孩子最近一次</w:t>
            </w:r>
            <w:r>
              <w:rPr>
                <w:rFonts w:hint="eastAsia"/>
                <w:color w:val="000000"/>
                <w:kern w:val="0"/>
                <w:szCs w:val="21"/>
              </w:rPr>
              <w:t>腹泻时，你是否给了以下液体：</w:t>
            </w:r>
            <w:r>
              <w:rPr>
                <w:rFonts w:hint="eastAsia"/>
                <w:b/>
                <w:i/>
                <w:color w:val="000000"/>
                <w:kern w:val="0"/>
                <w:szCs w:val="21"/>
              </w:rPr>
              <w:t>（逐项读出，并记录每一个选项及答案。）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448" w:type="pct"/>
            <w:vMerge w:val="continue"/>
          </w:tcPr>
          <w:p>
            <w:pPr>
              <w:autoSpaceDE w:val="0"/>
              <w:autoSpaceDN w:val="0"/>
              <w:adjustRightInd w:val="0"/>
              <w:spacing w:line="400" w:lineRule="exact"/>
              <w:rPr>
                <w:b/>
                <w:color w:val="000000"/>
                <w:kern w:val="0"/>
                <w:szCs w:val="21"/>
              </w:rPr>
            </w:pPr>
          </w:p>
        </w:tc>
        <w:tc>
          <w:tcPr>
            <w:tcW w:w="2538" w:type="pct"/>
          </w:tcPr>
          <w:p>
            <w:pPr>
              <w:autoSpaceDE w:val="0"/>
              <w:autoSpaceDN w:val="0"/>
              <w:adjustRightInd w:val="0"/>
              <w:spacing w:line="400" w:lineRule="exact"/>
              <w:rPr>
                <w:bCs/>
                <w:color w:val="000000"/>
                <w:kern w:val="0"/>
                <w:szCs w:val="21"/>
              </w:rPr>
            </w:pPr>
            <w:r>
              <w:rPr>
                <w:rFonts w:hint="eastAsia"/>
                <w:bCs/>
                <w:color w:val="000000"/>
                <w:kern w:val="0"/>
                <w:szCs w:val="21"/>
              </w:rPr>
              <w:t>1. 口服补液盐（当地名称）</w:t>
            </w:r>
            <w:r>
              <w:rPr>
                <w:rFonts w:hint="eastAsia"/>
                <w:color w:val="000000"/>
                <w:kern w:val="0"/>
                <w:szCs w:val="21"/>
                <w:u w:val="single"/>
              </w:rPr>
              <w:t xml:space="preserve">         </w:t>
            </w:r>
          </w:p>
        </w:tc>
        <w:tc>
          <w:tcPr>
            <w:tcW w:w="2014" w:type="pct"/>
            <w:gridSpan w:val="2"/>
          </w:tcPr>
          <w:p>
            <w:pPr>
              <w:autoSpaceDE w:val="0"/>
              <w:autoSpaceDN w:val="0"/>
              <w:adjustRightInd w:val="0"/>
              <w:spacing w:line="400" w:lineRule="exact"/>
              <w:rPr>
                <w:color w:val="000000"/>
                <w:kern w:val="0"/>
                <w:szCs w:val="21"/>
              </w:rPr>
            </w:pPr>
            <w:r>
              <w:rPr>
                <w:color w:val="000000"/>
                <w:kern w:val="0"/>
                <w:szCs w:val="21"/>
              </w:rPr>
              <w:t xml:space="preserve">1. </w:t>
            </w:r>
            <w:r>
              <w:rPr>
                <w:rFonts w:hint="eastAsia"/>
                <w:color w:val="000000"/>
                <w:kern w:val="0"/>
                <w:szCs w:val="21"/>
              </w:rPr>
              <w:t xml:space="preserve">是 </w:t>
            </w:r>
            <w:r>
              <w:rPr>
                <w:color w:val="000000"/>
                <w:kern w:val="0"/>
                <w:szCs w:val="21"/>
              </w:rPr>
              <w:t xml:space="preserve"> 2. </w:t>
            </w:r>
            <w:r>
              <w:rPr>
                <w:rFonts w:hint="eastAsia"/>
                <w:color w:val="000000"/>
                <w:kern w:val="0"/>
                <w:szCs w:val="21"/>
              </w:rPr>
              <w:t>否  9.不知道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448" w:type="pct"/>
            <w:vMerge w:val="continue"/>
          </w:tcPr>
          <w:p>
            <w:pPr>
              <w:autoSpaceDE w:val="0"/>
              <w:autoSpaceDN w:val="0"/>
              <w:adjustRightInd w:val="0"/>
              <w:spacing w:line="400" w:lineRule="exact"/>
              <w:rPr>
                <w:b/>
                <w:color w:val="000000"/>
                <w:kern w:val="0"/>
                <w:szCs w:val="21"/>
              </w:rPr>
            </w:pPr>
          </w:p>
        </w:tc>
        <w:tc>
          <w:tcPr>
            <w:tcW w:w="2538" w:type="pct"/>
          </w:tcPr>
          <w:p>
            <w:pPr>
              <w:autoSpaceDE w:val="0"/>
              <w:autoSpaceDN w:val="0"/>
              <w:adjustRightInd w:val="0"/>
              <w:spacing w:line="400" w:lineRule="exact"/>
              <w:rPr>
                <w:color w:val="000000"/>
                <w:kern w:val="0"/>
                <w:szCs w:val="21"/>
              </w:rPr>
            </w:pPr>
            <w:r>
              <w:rPr>
                <w:rFonts w:hint="eastAsia"/>
                <w:color w:val="000000"/>
                <w:kern w:val="0"/>
                <w:szCs w:val="21"/>
              </w:rPr>
              <w:t>2. 推荐的家庭补液液体（白开水/矿泉水、米汤、菜汤）</w:t>
            </w:r>
          </w:p>
        </w:tc>
        <w:tc>
          <w:tcPr>
            <w:tcW w:w="2014" w:type="pct"/>
            <w:gridSpan w:val="2"/>
          </w:tcPr>
          <w:p>
            <w:pPr>
              <w:autoSpaceDE w:val="0"/>
              <w:autoSpaceDN w:val="0"/>
              <w:adjustRightInd w:val="0"/>
              <w:spacing w:line="400" w:lineRule="exact"/>
              <w:rPr>
                <w:color w:val="000000"/>
                <w:kern w:val="0"/>
                <w:szCs w:val="21"/>
              </w:rPr>
            </w:pPr>
            <w:r>
              <w:rPr>
                <w:color w:val="000000"/>
                <w:kern w:val="0"/>
                <w:szCs w:val="21"/>
              </w:rPr>
              <w:t xml:space="preserve">1. </w:t>
            </w:r>
            <w:r>
              <w:rPr>
                <w:rFonts w:hint="eastAsia"/>
                <w:color w:val="000000"/>
                <w:kern w:val="0"/>
                <w:szCs w:val="21"/>
              </w:rPr>
              <w:t xml:space="preserve">是 </w:t>
            </w:r>
            <w:r>
              <w:rPr>
                <w:color w:val="000000"/>
                <w:kern w:val="0"/>
                <w:szCs w:val="21"/>
              </w:rPr>
              <w:t xml:space="preserve"> 2. </w:t>
            </w:r>
            <w:r>
              <w:rPr>
                <w:rFonts w:hint="eastAsia"/>
                <w:color w:val="000000"/>
                <w:kern w:val="0"/>
                <w:szCs w:val="21"/>
              </w:rPr>
              <w:t>否  9.不知道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48" w:type="pct"/>
            <w:vMerge w:val="continue"/>
          </w:tcPr>
          <w:p>
            <w:pPr>
              <w:autoSpaceDE w:val="0"/>
              <w:autoSpaceDN w:val="0"/>
              <w:adjustRightInd w:val="0"/>
              <w:spacing w:line="400" w:lineRule="exact"/>
              <w:rPr>
                <w:b/>
                <w:color w:val="000000"/>
                <w:kern w:val="0"/>
                <w:szCs w:val="21"/>
              </w:rPr>
            </w:pPr>
          </w:p>
        </w:tc>
        <w:tc>
          <w:tcPr>
            <w:tcW w:w="2538" w:type="pct"/>
          </w:tcPr>
          <w:p>
            <w:pPr>
              <w:autoSpaceDE w:val="0"/>
              <w:autoSpaceDN w:val="0"/>
              <w:adjustRightInd w:val="0"/>
              <w:spacing w:line="400" w:lineRule="exact"/>
              <w:rPr>
                <w:bCs/>
                <w:color w:val="000000"/>
                <w:kern w:val="0"/>
                <w:szCs w:val="21"/>
              </w:rPr>
            </w:pPr>
            <w:r>
              <w:rPr>
                <w:rFonts w:hint="eastAsia"/>
                <w:color w:val="000000"/>
                <w:kern w:val="0"/>
                <w:szCs w:val="21"/>
              </w:rPr>
              <w:t>3. 其他家庭补液液体（如，茶水、饮料等）</w:t>
            </w:r>
            <w:r>
              <w:rPr>
                <w:rFonts w:hint="eastAsia"/>
                <w:color w:val="000000"/>
                <w:kern w:val="0"/>
                <w:szCs w:val="21"/>
                <w:u w:val="single"/>
              </w:rPr>
              <w:t xml:space="preserve">      </w:t>
            </w:r>
          </w:p>
        </w:tc>
        <w:tc>
          <w:tcPr>
            <w:tcW w:w="2014" w:type="pct"/>
            <w:gridSpan w:val="2"/>
          </w:tcPr>
          <w:p>
            <w:pPr>
              <w:autoSpaceDE w:val="0"/>
              <w:autoSpaceDN w:val="0"/>
              <w:adjustRightInd w:val="0"/>
              <w:spacing w:line="400" w:lineRule="exact"/>
              <w:rPr>
                <w:color w:val="000000"/>
                <w:kern w:val="0"/>
                <w:szCs w:val="21"/>
              </w:rPr>
            </w:pPr>
            <w:r>
              <w:rPr>
                <w:color w:val="000000"/>
                <w:kern w:val="0"/>
                <w:szCs w:val="21"/>
              </w:rPr>
              <w:t xml:space="preserve">1. </w:t>
            </w:r>
            <w:r>
              <w:rPr>
                <w:rFonts w:hint="eastAsia"/>
                <w:color w:val="000000"/>
                <w:kern w:val="0"/>
                <w:szCs w:val="21"/>
              </w:rPr>
              <w:t xml:space="preserve">是 </w:t>
            </w:r>
            <w:r>
              <w:rPr>
                <w:color w:val="000000"/>
                <w:kern w:val="0"/>
                <w:szCs w:val="21"/>
              </w:rPr>
              <w:t xml:space="preserve"> 2. </w:t>
            </w:r>
            <w:r>
              <w:rPr>
                <w:rFonts w:hint="eastAsia"/>
                <w:color w:val="000000"/>
                <w:kern w:val="0"/>
                <w:szCs w:val="21"/>
              </w:rPr>
              <w:t>否  9.不知道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48" w:type="pct"/>
          </w:tcPr>
          <w:p>
            <w:pPr>
              <w:autoSpaceDE w:val="0"/>
              <w:autoSpaceDN w:val="0"/>
              <w:adjustRightInd w:val="0"/>
              <w:spacing w:line="400" w:lineRule="exact"/>
              <w:rPr>
                <w:b/>
                <w:color w:val="000000"/>
                <w:kern w:val="0"/>
                <w:szCs w:val="21"/>
              </w:rPr>
            </w:pPr>
            <w:r>
              <w:rPr>
                <w:rFonts w:hint="eastAsia"/>
                <w:b/>
                <w:color w:val="000000"/>
                <w:kern w:val="0"/>
                <w:szCs w:val="21"/>
              </w:rPr>
              <w:t>DI4</w:t>
            </w:r>
          </w:p>
        </w:tc>
        <w:tc>
          <w:tcPr>
            <w:tcW w:w="2538" w:type="pct"/>
          </w:tcPr>
          <w:p>
            <w:pPr>
              <w:autoSpaceDE w:val="0"/>
              <w:autoSpaceDN w:val="0"/>
              <w:adjustRightInd w:val="0"/>
              <w:spacing w:line="400" w:lineRule="exact"/>
              <w:rPr>
                <w:color w:val="000000"/>
                <w:kern w:val="0"/>
                <w:szCs w:val="21"/>
              </w:rPr>
            </w:pPr>
            <w:r>
              <w:rPr>
                <w:rFonts w:hint="eastAsia"/>
                <w:bCs/>
                <w:color w:val="000000"/>
                <w:kern w:val="0"/>
                <w:szCs w:val="21"/>
              </w:rPr>
              <w:t>孩子</w:t>
            </w:r>
            <w:r>
              <w:rPr>
                <w:rFonts w:hint="eastAsia"/>
                <w:color w:val="000000"/>
                <w:kern w:val="0"/>
                <w:szCs w:val="21"/>
              </w:rPr>
              <w:t>腹泻时，寻求过指导或治疗吗？</w:t>
            </w:r>
          </w:p>
        </w:tc>
        <w:tc>
          <w:tcPr>
            <w:tcW w:w="2014" w:type="pct"/>
            <w:gridSpan w:val="2"/>
          </w:tcPr>
          <w:p>
            <w:pPr>
              <w:autoSpaceDE w:val="0"/>
              <w:autoSpaceDN w:val="0"/>
              <w:adjustRightInd w:val="0"/>
              <w:spacing w:line="400" w:lineRule="exact"/>
              <w:rPr>
                <w:color w:val="000000"/>
                <w:kern w:val="0"/>
                <w:szCs w:val="21"/>
              </w:rPr>
            </w:pPr>
            <w:r>
              <w:rPr>
                <w:color w:val="000000"/>
                <w:kern w:val="0"/>
                <w:szCs w:val="21"/>
              </w:rPr>
              <w:t xml:space="preserve">1. </w:t>
            </w:r>
            <w:r>
              <w:rPr>
                <w:rFonts w:hint="eastAsia"/>
                <w:color w:val="000000"/>
                <w:kern w:val="0"/>
                <w:szCs w:val="21"/>
              </w:rPr>
              <w:t>是，到家庭外寻求指导或治疗</w:t>
            </w:r>
          </w:p>
          <w:p>
            <w:pPr>
              <w:autoSpaceDE w:val="0"/>
              <w:autoSpaceDN w:val="0"/>
              <w:adjustRightInd w:val="0"/>
              <w:spacing w:line="400" w:lineRule="exact"/>
              <w:rPr>
                <w:b/>
                <w:color w:val="000000"/>
                <w:kern w:val="0"/>
                <w:szCs w:val="21"/>
              </w:rPr>
            </w:pPr>
            <w:r>
              <w:rPr>
                <w:rFonts w:hint="eastAsia"/>
                <w:b/>
                <w:color w:val="000000"/>
                <w:kern w:val="0"/>
                <w:szCs w:val="21"/>
              </w:rPr>
              <w:t>（“到家庭以外寻求指导或治疗”包括询问邻居、去医院、药店等。</w:t>
            </w:r>
          </w:p>
          <w:p>
            <w:pPr>
              <w:autoSpaceDE w:val="0"/>
              <w:autoSpaceDN w:val="0"/>
              <w:adjustRightInd w:val="0"/>
              <w:spacing w:line="400" w:lineRule="exact"/>
              <w:rPr>
                <w:color w:val="000000"/>
                <w:kern w:val="0"/>
                <w:szCs w:val="21"/>
              </w:rPr>
            </w:pPr>
            <w:r>
              <w:rPr>
                <w:rFonts w:hint="eastAsia"/>
                <w:color w:val="000000"/>
                <w:kern w:val="0"/>
                <w:szCs w:val="21"/>
              </w:rPr>
              <w:t>2. 否，在家自行处理—</w:t>
            </w:r>
            <w:r>
              <w:rPr>
                <w:rFonts w:hint="eastAsia"/>
                <w:b/>
                <w:color w:val="000000"/>
                <w:kern w:val="0"/>
                <w:szCs w:val="21"/>
              </w:rPr>
              <w:t>—</w:t>
            </w:r>
            <w:r>
              <w:rPr>
                <w:rFonts w:hint="eastAsia"/>
                <w:b/>
                <w:i/>
                <w:color w:val="000000"/>
                <w:kern w:val="0"/>
                <w:szCs w:val="21"/>
              </w:rPr>
              <w:t>&gt;转到DI5吃药</w:t>
            </w:r>
          </w:p>
          <w:p>
            <w:pPr>
              <w:autoSpaceDE w:val="0"/>
              <w:autoSpaceDN w:val="0"/>
              <w:adjustRightInd w:val="0"/>
              <w:spacing w:line="400" w:lineRule="exact"/>
              <w:ind w:right="420"/>
              <w:rPr>
                <w:b/>
                <w:color w:val="000000"/>
                <w:kern w:val="0"/>
                <w:szCs w:val="21"/>
              </w:rPr>
            </w:pPr>
            <w:r>
              <w:rPr>
                <w:rFonts w:hint="eastAsia"/>
                <w:color w:val="000000"/>
                <w:kern w:val="0"/>
                <w:szCs w:val="21"/>
              </w:rPr>
              <w:t>9</w:t>
            </w:r>
            <w:r>
              <w:rPr>
                <w:color w:val="000000"/>
                <w:kern w:val="0"/>
                <w:szCs w:val="21"/>
              </w:rPr>
              <w:t xml:space="preserve">. </w:t>
            </w:r>
            <w:r>
              <w:rPr>
                <w:rFonts w:hint="eastAsia"/>
                <w:color w:val="000000"/>
                <w:kern w:val="0"/>
                <w:szCs w:val="21"/>
              </w:rPr>
              <w:t>不知道—</w:t>
            </w:r>
            <w:r>
              <w:rPr>
                <w:rFonts w:hint="eastAsia"/>
                <w:b/>
                <w:color w:val="000000"/>
                <w:kern w:val="0"/>
                <w:szCs w:val="21"/>
              </w:rPr>
              <w:t>—</w:t>
            </w:r>
            <w:r>
              <w:rPr>
                <w:rFonts w:hint="eastAsia"/>
                <w:b/>
                <w:i/>
                <w:color w:val="000000"/>
                <w:kern w:val="0"/>
                <w:szCs w:val="21"/>
              </w:rPr>
              <w:t>&gt;转到DI5吃药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48" w:type="pct"/>
          </w:tcPr>
          <w:p>
            <w:pPr>
              <w:autoSpaceDE w:val="0"/>
              <w:autoSpaceDN w:val="0"/>
              <w:adjustRightInd w:val="0"/>
              <w:spacing w:line="400" w:lineRule="exact"/>
              <w:rPr>
                <w:b/>
                <w:color w:val="000000"/>
                <w:kern w:val="0"/>
                <w:szCs w:val="21"/>
              </w:rPr>
            </w:pPr>
            <w:r>
              <w:rPr>
                <w:rFonts w:hint="eastAsia"/>
                <w:b/>
                <w:color w:val="000000"/>
                <w:kern w:val="0"/>
                <w:szCs w:val="21"/>
              </w:rPr>
              <w:t>DI5</w:t>
            </w:r>
          </w:p>
        </w:tc>
        <w:tc>
          <w:tcPr>
            <w:tcW w:w="2538" w:type="pct"/>
          </w:tcPr>
          <w:p>
            <w:pPr>
              <w:autoSpaceDE w:val="0"/>
              <w:autoSpaceDN w:val="0"/>
              <w:adjustRightInd w:val="0"/>
              <w:snapToGrid w:val="0"/>
              <w:spacing w:line="400" w:lineRule="exact"/>
              <w:rPr>
                <w:color w:val="000000"/>
                <w:kern w:val="0"/>
                <w:szCs w:val="21"/>
              </w:rPr>
            </w:pPr>
            <w:r>
              <w:rPr>
                <w:rFonts w:hint="eastAsia"/>
                <w:bCs/>
                <w:color w:val="000000"/>
                <w:kern w:val="0"/>
                <w:szCs w:val="21"/>
              </w:rPr>
              <w:t>孩子</w:t>
            </w:r>
            <w:r>
              <w:rPr>
                <w:rFonts w:hint="eastAsia"/>
                <w:color w:val="000000"/>
                <w:kern w:val="0"/>
                <w:szCs w:val="21"/>
              </w:rPr>
              <w:t>腹泻时吃过药吗？</w:t>
            </w:r>
          </w:p>
          <w:p>
            <w:pPr>
              <w:autoSpaceDE w:val="0"/>
              <w:autoSpaceDN w:val="0"/>
              <w:adjustRightInd w:val="0"/>
              <w:snapToGrid w:val="0"/>
              <w:spacing w:line="400" w:lineRule="exact"/>
              <w:rPr>
                <w:color w:val="000000"/>
                <w:kern w:val="0"/>
                <w:szCs w:val="21"/>
              </w:rPr>
            </w:pPr>
            <w:r>
              <w:rPr>
                <w:rFonts w:hint="eastAsia"/>
                <w:color w:val="000000"/>
                <w:kern w:val="0"/>
                <w:szCs w:val="21"/>
              </w:rPr>
              <w:t>（给孩子吃的药可能是此次母亲寻求指导或治疗时由医生开的，也可能是孩子上次生病或其他孩子生病家中剩下的。）</w:t>
            </w:r>
          </w:p>
        </w:tc>
        <w:tc>
          <w:tcPr>
            <w:tcW w:w="2014" w:type="pct"/>
            <w:gridSpan w:val="2"/>
          </w:tcPr>
          <w:p>
            <w:pPr>
              <w:autoSpaceDE w:val="0"/>
              <w:autoSpaceDN w:val="0"/>
              <w:adjustRightInd w:val="0"/>
              <w:snapToGrid w:val="0"/>
              <w:spacing w:line="400" w:lineRule="exact"/>
              <w:rPr>
                <w:b/>
                <w:color w:val="000000"/>
                <w:kern w:val="0"/>
                <w:szCs w:val="21"/>
              </w:rPr>
            </w:pPr>
            <w:r>
              <w:rPr>
                <w:color w:val="000000"/>
                <w:kern w:val="0"/>
                <w:szCs w:val="21"/>
              </w:rPr>
              <w:t xml:space="preserve">1. </w:t>
            </w:r>
            <w:r>
              <w:rPr>
                <w:rFonts w:hint="eastAsia"/>
                <w:color w:val="000000"/>
                <w:kern w:val="0"/>
                <w:szCs w:val="21"/>
              </w:rPr>
              <w:t xml:space="preserve">是   </w:t>
            </w:r>
            <w:r>
              <w:rPr>
                <w:color w:val="000000"/>
                <w:kern w:val="0"/>
                <w:szCs w:val="21"/>
              </w:rPr>
              <w:t xml:space="preserve">2. </w:t>
            </w:r>
            <w:r>
              <w:rPr>
                <w:rFonts w:hint="eastAsia"/>
                <w:color w:val="000000"/>
                <w:kern w:val="0"/>
                <w:szCs w:val="21"/>
              </w:rPr>
              <w:t>否  9</w:t>
            </w:r>
            <w:r>
              <w:rPr>
                <w:color w:val="000000"/>
                <w:kern w:val="0"/>
                <w:szCs w:val="21"/>
              </w:rPr>
              <w:t xml:space="preserve">. </w:t>
            </w:r>
            <w:r>
              <w:rPr>
                <w:rFonts w:hint="eastAsia"/>
                <w:color w:val="000000"/>
                <w:kern w:val="0"/>
                <w:szCs w:val="21"/>
              </w:rPr>
              <w:t>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48" w:type="pct"/>
          </w:tcPr>
          <w:p>
            <w:pPr>
              <w:autoSpaceDE w:val="0"/>
              <w:autoSpaceDN w:val="0"/>
              <w:adjustRightInd w:val="0"/>
              <w:spacing w:line="400" w:lineRule="exact"/>
              <w:rPr>
                <w:b/>
                <w:bCs/>
                <w:color w:val="000000"/>
                <w:kern w:val="0"/>
                <w:szCs w:val="21"/>
              </w:rPr>
            </w:pPr>
            <w:r>
              <w:rPr>
                <w:rFonts w:hint="eastAsia"/>
                <w:b/>
                <w:color w:val="000000"/>
                <w:kern w:val="0"/>
                <w:szCs w:val="21"/>
              </w:rPr>
              <w:t>DI6</w:t>
            </w:r>
          </w:p>
        </w:tc>
        <w:tc>
          <w:tcPr>
            <w:tcW w:w="3596" w:type="pct"/>
            <w:gridSpan w:val="2"/>
          </w:tcPr>
          <w:p>
            <w:pPr>
              <w:autoSpaceDE w:val="0"/>
              <w:autoSpaceDN w:val="0"/>
              <w:adjustRightInd w:val="0"/>
              <w:snapToGrid w:val="0"/>
              <w:spacing w:line="400" w:lineRule="exact"/>
              <w:jc w:val="left"/>
              <w:rPr>
                <w:b/>
                <w:color w:val="000000"/>
                <w:kern w:val="0"/>
                <w:szCs w:val="21"/>
              </w:rPr>
            </w:pPr>
            <w:r>
              <w:rPr>
                <w:rFonts w:hint="eastAsia" w:ascii="宋体" w:hAnsi="宋体"/>
                <w:color w:val="000000"/>
                <w:kern w:val="0"/>
                <w:szCs w:val="21"/>
                <w:lang w:val="es-ES"/>
              </w:rPr>
              <w:t>孩子从发病到完全康复，共持续了多长时间？</w:t>
            </w:r>
            <w:r>
              <w:rPr>
                <w:b/>
                <w:color w:val="000000"/>
                <w:kern w:val="0"/>
                <w:szCs w:val="21"/>
              </w:rPr>
              <w:t xml:space="preserve"> </w:t>
            </w:r>
            <w:r>
              <w:rPr>
                <w:rFonts w:hint="eastAsia" w:ascii="宋体" w:hAnsi="宋体"/>
                <w:b/>
                <w:color w:val="000000"/>
                <w:kern w:val="0"/>
                <w:szCs w:val="21"/>
                <w:lang w:val="es-ES"/>
              </w:rPr>
              <w:t>（如目前还未康复，填-9）</w:t>
            </w:r>
          </w:p>
        </w:tc>
        <w:tc>
          <w:tcPr>
            <w:tcW w:w="956" w:type="pct"/>
          </w:tcPr>
          <w:p>
            <w:pPr>
              <w:autoSpaceDE w:val="0"/>
              <w:autoSpaceDN w:val="0"/>
              <w:adjustRightInd w:val="0"/>
              <w:snapToGrid w:val="0"/>
              <w:spacing w:line="400" w:lineRule="exact"/>
              <w:jc w:val="left"/>
              <w:rPr>
                <w:b/>
                <w:color w:val="000000"/>
                <w:kern w:val="0"/>
                <w:szCs w:val="21"/>
              </w:rPr>
            </w:pPr>
            <w:r>
              <w:rPr>
                <w:rFonts w:hint="eastAsia" w:ascii="宋体" w:hAnsi="宋体" w:cs="宋体"/>
                <w:kern w:val="0"/>
                <w:sz w:val="30"/>
                <w:szCs w:val="30"/>
              </w:rPr>
              <w:t>□□</w:t>
            </w:r>
            <w:r>
              <w:rPr>
                <w:rFonts w:hint="eastAsia" w:ascii="宋体" w:hAnsi="宋体"/>
                <w:color w:val="000000"/>
                <w:kern w:val="0"/>
                <w:szCs w:val="21"/>
                <w:lang w:val="es-ES"/>
              </w:rPr>
              <w:t>天</w:t>
            </w:r>
          </w:p>
        </w:tc>
      </w:tr>
    </w:tbl>
    <w:p>
      <w:pPr>
        <w:widowControl/>
        <w:ind w:right="440"/>
        <w:jc w:val="right"/>
        <w:rPr>
          <w:rFonts w:eastAsia="黑体"/>
          <w:b/>
          <w:sz w:val="22"/>
        </w:rPr>
      </w:pPr>
      <w:r>
        <w:rPr>
          <w:rFonts w:hint="eastAsia" w:eastAsia="黑体"/>
          <w:b/>
          <w:sz w:val="22"/>
        </w:rPr>
        <w:t>调查结束时间（</w:t>
      </w:r>
      <w:r>
        <w:rPr>
          <w:rFonts w:eastAsia="黑体"/>
          <w:b/>
          <w:sz w:val="22"/>
        </w:rPr>
        <w:t>24</w:t>
      </w:r>
      <w:r>
        <w:rPr>
          <w:rFonts w:hint="eastAsia" w:eastAsia="黑体"/>
          <w:b/>
          <w:sz w:val="22"/>
        </w:rPr>
        <w:t>小时制）</w:t>
      </w:r>
      <w:r>
        <w:rPr>
          <w:rFonts w:hint="eastAsia"/>
          <w:b/>
          <w:sz w:val="22"/>
        </w:rPr>
        <w:t>：</w:t>
      </w:r>
      <w:r>
        <w:rPr>
          <w:rFonts w:asciiTheme="minorEastAsia" w:hAnsiTheme="minorEastAsia"/>
          <w:spacing w:val="-60"/>
          <w:sz w:val="48"/>
          <w:szCs w:val="48"/>
        </w:rPr>
        <w:t>□□</w:t>
      </w:r>
      <w:r>
        <w:rPr>
          <w:rFonts w:hint="eastAsia" w:asciiTheme="minorEastAsia" w:hAnsiTheme="minorEastAsia"/>
          <w:spacing w:val="-60"/>
          <w:sz w:val="48"/>
          <w:szCs w:val="48"/>
        </w:rPr>
        <w:t xml:space="preserve">  </w:t>
      </w:r>
      <w:r>
        <w:rPr>
          <w:rFonts w:hint="eastAsia" w:eastAsia="黑体"/>
          <w:b/>
          <w:sz w:val="22"/>
        </w:rPr>
        <w:t xml:space="preserve">时 </w:t>
      </w:r>
      <w:r>
        <w:rPr>
          <w:rFonts w:asciiTheme="minorEastAsia" w:hAnsiTheme="minorEastAsia"/>
          <w:spacing w:val="-60"/>
          <w:sz w:val="48"/>
          <w:szCs w:val="48"/>
        </w:rPr>
        <w:t>□□</w:t>
      </w:r>
      <w:r>
        <w:rPr>
          <w:rFonts w:hint="eastAsia" w:asciiTheme="minorEastAsia" w:hAnsiTheme="minorEastAsia"/>
          <w:spacing w:val="-60"/>
          <w:sz w:val="48"/>
          <w:szCs w:val="48"/>
        </w:rPr>
        <w:t xml:space="preserve"> </w:t>
      </w:r>
      <w:r>
        <w:rPr>
          <w:rFonts w:hint="eastAsia" w:eastAsia="黑体"/>
          <w:b/>
          <w:sz w:val="22"/>
        </w:rPr>
        <w:t>分</w:t>
      </w:r>
    </w:p>
    <w:p>
      <w:pPr>
        <w:spacing w:line="360" w:lineRule="exact"/>
        <w:jc w:val="center"/>
        <w:rPr>
          <w:rFonts w:ascii="宋体"/>
          <w:b/>
          <w:sz w:val="28"/>
          <w:szCs w:val="28"/>
        </w:rPr>
      </w:pPr>
    </w:p>
    <w:p>
      <w:pPr>
        <w:spacing w:line="360" w:lineRule="exact"/>
        <w:jc w:val="center"/>
        <w:rPr>
          <w:rFonts w:ascii="宋体"/>
          <w:b/>
          <w:sz w:val="28"/>
          <w:szCs w:val="28"/>
        </w:rPr>
      </w:pPr>
      <w:r>
        <w:rPr>
          <w:rFonts w:hint="eastAsia" w:ascii="宋体"/>
          <w:b/>
          <w:sz w:val="28"/>
          <w:szCs w:val="28"/>
        </w:rPr>
        <w:t>婴幼儿体检表</w:t>
      </w:r>
    </w:p>
    <w:p>
      <w:pPr>
        <w:spacing w:line="360" w:lineRule="exact"/>
        <w:rPr>
          <w:rFonts w:ascii="宋体"/>
          <w:b/>
          <w:sz w:val="24"/>
        </w:rPr>
      </w:pPr>
    </w:p>
    <w:tbl>
      <w:tblPr>
        <w:tblStyle w:val="12"/>
        <w:tblW w:w="8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4" w:type="dxa"/>
          <w:bottom w:w="0" w:type="dxa"/>
          <w:right w:w="54" w:type="dxa"/>
        </w:tblCellMar>
      </w:tblPr>
      <w:tblGrid>
        <w:gridCol w:w="4039"/>
        <w:gridCol w:w="4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BM1  身长(cm)：</w:t>
            </w:r>
          </w:p>
        </w:tc>
        <w:tc>
          <w:tcPr>
            <w:tcW w:w="4220" w:type="dxa"/>
          </w:tcPr>
          <w:p>
            <w:pPr>
              <w:autoSpaceDE w:val="0"/>
              <w:autoSpaceDN w:val="0"/>
              <w:adjustRightInd w:val="0"/>
              <w:jc w:val="center"/>
              <w:rPr>
                <w:rFonts w:ascii="宋体" w:hAnsi="宋体"/>
                <w:kern w:val="0"/>
                <w:sz w:val="36"/>
                <w:szCs w:val="36"/>
              </w:rPr>
            </w:pPr>
            <w:r>
              <w:rPr>
                <w:rFonts w:hint="eastAsia" w:ascii="宋体" w:hAnsi="宋体"/>
                <w:kern w:val="0"/>
                <w:sz w:val="36"/>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BM2  净体重=称量重量-衣服重量(Kg)：</w:t>
            </w:r>
          </w:p>
        </w:tc>
        <w:tc>
          <w:tcPr>
            <w:tcW w:w="4220" w:type="dxa"/>
          </w:tcPr>
          <w:p>
            <w:pPr>
              <w:autoSpaceDE w:val="0"/>
              <w:autoSpaceDN w:val="0"/>
              <w:adjustRightInd w:val="0"/>
              <w:jc w:val="center"/>
              <w:rPr>
                <w:rFonts w:ascii="宋体" w:hAnsi="宋体"/>
                <w:kern w:val="0"/>
                <w:sz w:val="28"/>
                <w:szCs w:val="28"/>
              </w:rPr>
            </w:pPr>
            <w:r>
              <w:rPr>
                <w:rFonts w:hint="eastAsia" w:ascii="宋体" w:hAnsi="宋体"/>
                <w:kern w:val="0"/>
                <w:sz w:val="36"/>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BM2a 称量重量</w:t>
            </w:r>
          </w:p>
        </w:tc>
        <w:tc>
          <w:tcPr>
            <w:tcW w:w="4220" w:type="dxa"/>
          </w:tcPr>
          <w:p>
            <w:pPr>
              <w:autoSpaceDE w:val="0"/>
              <w:autoSpaceDN w:val="0"/>
              <w:adjustRightInd w:val="0"/>
              <w:jc w:val="center"/>
              <w:rPr>
                <w:rFonts w:ascii="宋体" w:hAnsi="宋体"/>
                <w:kern w:val="0"/>
                <w:sz w:val="28"/>
                <w:szCs w:val="28"/>
              </w:rPr>
            </w:pPr>
            <w:r>
              <w:rPr>
                <w:rFonts w:hint="eastAsia" w:ascii="宋体" w:hAnsi="宋体"/>
                <w:kern w:val="0"/>
                <w:sz w:val="36"/>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BM2b 衣服重量</w:t>
            </w:r>
          </w:p>
        </w:tc>
        <w:tc>
          <w:tcPr>
            <w:tcW w:w="4220" w:type="dxa"/>
          </w:tcPr>
          <w:p>
            <w:pPr>
              <w:autoSpaceDE w:val="0"/>
              <w:autoSpaceDN w:val="0"/>
              <w:adjustRightInd w:val="0"/>
              <w:jc w:val="center"/>
              <w:rPr>
                <w:rFonts w:ascii="宋体" w:hAnsi="宋体"/>
                <w:kern w:val="0"/>
                <w:sz w:val="28"/>
                <w:szCs w:val="28"/>
              </w:rPr>
            </w:pPr>
            <w:r>
              <w:rPr>
                <w:rFonts w:hint="eastAsia" w:ascii="宋体" w:hAnsi="宋体"/>
                <w:kern w:val="0"/>
                <w:sz w:val="36"/>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BM3 头围（cm）：</w:t>
            </w:r>
          </w:p>
        </w:tc>
        <w:tc>
          <w:tcPr>
            <w:tcW w:w="4220" w:type="dxa"/>
          </w:tcPr>
          <w:p>
            <w:pPr>
              <w:autoSpaceDE w:val="0"/>
              <w:autoSpaceDN w:val="0"/>
              <w:adjustRightInd w:val="0"/>
              <w:jc w:val="center"/>
              <w:rPr>
                <w:rFonts w:ascii="宋体" w:hAnsi="宋体"/>
                <w:kern w:val="0"/>
                <w:sz w:val="28"/>
                <w:szCs w:val="28"/>
              </w:rPr>
            </w:pPr>
            <w:r>
              <w:rPr>
                <w:rFonts w:hint="eastAsia" w:ascii="宋体" w:hAnsi="宋体"/>
                <w:kern w:val="0"/>
                <w:sz w:val="36"/>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 xml:space="preserve">BM5  口角炎 </w:t>
            </w:r>
          </w:p>
        </w:tc>
        <w:tc>
          <w:tcPr>
            <w:tcW w:w="4220" w:type="dxa"/>
          </w:tcPr>
          <w:p>
            <w:pPr>
              <w:autoSpaceDE w:val="0"/>
              <w:autoSpaceDN w:val="0"/>
              <w:adjustRightInd w:val="0"/>
              <w:jc w:val="center"/>
              <w:rPr>
                <w:rFonts w:ascii="宋体" w:hAnsi="宋体"/>
                <w:kern w:val="0"/>
                <w:sz w:val="28"/>
                <w:szCs w:val="28"/>
              </w:rPr>
            </w:pPr>
            <w:r>
              <w:rPr>
                <w:rFonts w:hint="eastAsia" w:ascii="宋体" w:hAnsi="宋体"/>
                <w:kern w:val="0"/>
                <w:szCs w:val="21"/>
              </w:rPr>
              <w:t>1 有    2 无  9  不清楚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 xml:space="preserve">BM6  舌炎   </w:t>
            </w:r>
          </w:p>
        </w:tc>
        <w:tc>
          <w:tcPr>
            <w:tcW w:w="4220" w:type="dxa"/>
          </w:tcPr>
          <w:p>
            <w:pPr>
              <w:jc w:val="center"/>
            </w:pPr>
            <w:r>
              <w:rPr>
                <w:rFonts w:hint="eastAsia" w:ascii="宋体" w:hAnsi="宋体"/>
                <w:kern w:val="0"/>
                <w:szCs w:val="21"/>
              </w:rPr>
              <w:t>1 有    2 无  9  不清楚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 xml:space="preserve">BM7  佝偻病 </w:t>
            </w:r>
          </w:p>
        </w:tc>
        <w:tc>
          <w:tcPr>
            <w:tcW w:w="4220" w:type="dxa"/>
          </w:tcPr>
          <w:p>
            <w:pPr>
              <w:jc w:val="center"/>
            </w:pPr>
            <w:r>
              <w:rPr>
                <w:rFonts w:hint="eastAsia" w:ascii="宋体" w:hAnsi="宋体"/>
                <w:kern w:val="0"/>
                <w:szCs w:val="21"/>
              </w:rPr>
              <w:t>1 有    2 无  9  不清楚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BM8  血红蛋白测定</w:t>
            </w:r>
          </w:p>
        </w:tc>
        <w:tc>
          <w:tcPr>
            <w:tcW w:w="4220" w:type="dxa"/>
          </w:tcPr>
          <w:p>
            <w:pPr>
              <w:autoSpaceDE w:val="0"/>
              <w:autoSpaceDN w:val="0"/>
              <w:adjustRightInd w:val="0"/>
              <w:ind w:right="1080" w:firstLine="720" w:firstLineChars="200"/>
              <w:jc w:val="left"/>
              <w:rPr>
                <w:rFonts w:ascii="宋体" w:hAnsi="宋体"/>
                <w:kern w:val="0"/>
                <w:sz w:val="28"/>
                <w:szCs w:val="28"/>
              </w:rPr>
            </w:pPr>
            <w:r>
              <w:rPr>
                <w:rFonts w:hint="eastAsia" w:ascii="宋体" w:hAnsi="宋体"/>
                <w:kern w:val="0"/>
                <w:sz w:val="36"/>
                <w:szCs w:val="36"/>
              </w:rPr>
              <w:t>□□. □</w:t>
            </w:r>
            <w:r>
              <w:rPr>
                <w:rFonts w:hint="eastAsia" w:ascii="宋体" w:hAnsi="宋体"/>
                <w:kern w:val="0"/>
                <w:sz w:val="28"/>
                <w:szCs w:val="28"/>
              </w:rPr>
              <w:t>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BM9  血清维生素D测定</w:t>
            </w:r>
          </w:p>
        </w:tc>
        <w:tc>
          <w:tcPr>
            <w:tcW w:w="4220" w:type="dxa"/>
          </w:tcPr>
          <w:p>
            <w:pPr>
              <w:autoSpaceDE w:val="0"/>
              <w:autoSpaceDN w:val="0"/>
              <w:adjustRightInd w:val="0"/>
              <w:ind w:right="1080" w:firstLine="720" w:firstLineChars="200"/>
              <w:jc w:val="left"/>
              <w:rPr>
                <w:rFonts w:ascii="宋体" w:hAnsi="宋体"/>
                <w:kern w:val="0"/>
                <w:sz w:val="36"/>
                <w:szCs w:val="36"/>
              </w:rPr>
            </w:pPr>
            <w:r>
              <w:rPr>
                <w:rFonts w:hint="eastAsia" w:ascii="宋体" w:hAnsi="宋体"/>
                <w:kern w:val="0"/>
                <w:sz w:val="36"/>
                <w:szCs w:val="36"/>
              </w:rPr>
              <w:t>□□. □</w:t>
            </w:r>
            <w:r>
              <w:rPr>
                <w:rFonts w:hint="eastAsia" w:ascii="宋体" w:hAnsi="宋体"/>
                <w:kern w:val="0"/>
                <w:sz w:val="28"/>
                <w:szCs w:val="28"/>
              </w:rPr>
              <w:t>nmol/l</w:t>
            </w:r>
          </w:p>
        </w:tc>
      </w:tr>
    </w:tbl>
    <w:p>
      <w:pPr>
        <w:autoSpaceDE w:val="0"/>
        <w:autoSpaceDN w:val="0"/>
        <w:adjustRightInd w:val="0"/>
        <w:spacing w:line="281" w:lineRule="auto"/>
        <w:jc w:val="center"/>
        <w:rPr>
          <w:sz w:val="24"/>
        </w:rPr>
      </w:pPr>
    </w:p>
    <w:p>
      <w:pPr>
        <w:autoSpaceDE w:val="0"/>
        <w:autoSpaceDN w:val="0"/>
        <w:adjustRightInd w:val="0"/>
        <w:spacing w:line="281" w:lineRule="auto"/>
        <w:jc w:val="center"/>
        <w:rPr>
          <w:sz w:val="24"/>
        </w:rPr>
      </w:pPr>
    </w:p>
    <w:p>
      <w:pPr>
        <w:autoSpaceDE w:val="0"/>
        <w:autoSpaceDN w:val="0"/>
        <w:adjustRightInd w:val="0"/>
        <w:spacing w:line="281" w:lineRule="auto"/>
        <w:jc w:val="center"/>
        <w:rPr>
          <w:rFonts w:hAnsi="宋体" w:cs="Arial"/>
          <w:bCs/>
          <w:sz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ins w:id="212" w:author="Yanhy" w:date="2023-11-30T10:21:02Z"/>
          <w:rFonts w:ascii="Times New Roman" w:hAnsi="Times New Roman" w:cs="Times New Roman"/>
          <w:sz w:val="24"/>
          <w:szCs w:val="24"/>
        </w:rPr>
      </w:pPr>
      <w:ins w:id="213" w:author="Yanhy" w:date="2023-11-30T10:21:02Z">
        <w:r>
          <w:rPr>
            <w:rFonts w:ascii="Times New Roman" w:hAnsi="Times New Roman" w:cs="Times New Roman"/>
            <w:sz w:val="24"/>
            <w:szCs w:val="24"/>
          </w:rPr>
          <w:br w:type="page"/>
        </w:r>
      </w:ins>
    </w:p>
    <w:p>
      <w:pPr>
        <w:pStyle w:val="2"/>
        <w:adjustRightInd w:val="0"/>
        <w:snapToGrid w:val="0"/>
        <w:spacing w:before="0" w:after="0" w:line="360" w:lineRule="auto"/>
        <w:jc w:val="center"/>
        <w:rPr>
          <w:rFonts w:eastAsia="黑体"/>
          <w:color w:val="000000" w:themeColor="text1"/>
          <w:sz w:val="28"/>
          <w14:textFill>
            <w14:solidFill>
              <w14:schemeClr w14:val="tx1"/>
            </w14:solidFill>
          </w14:textFill>
        </w:rPr>
      </w:pPr>
      <w:bookmarkStart w:id="179" w:name="_Toc7752"/>
      <w:bookmarkStart w:id="180" w:name="_Toc31486"/>
      <w:bookmarkStart w:id="181" w:name="_Toc27095"/>
      <w:r>
        <w:rPr>
          <w:rFonts w:hint="eastAsia" w:ascii="Times New Roman" w:hAnsi="Times New Roman" w:eastAsia="黑体" w:cs="Times New Roman"/>
          <w:color w:val="000000" w:themeColor="text1"/>
          <w:kern w:val="0"/>
          <w:sz w:val="24"/>
          <w:szCs w:val="24"/>
          <w14:textFill>
            <w14:solidFill>
              <w14:schemeClr w14:val="tx1"/>
            </w14:solidFill>
          </w14:textFill>
        </w:rPr>
        <w:t>附件4</w:t>
      </w:r>
      <w:r>
        <w:rPr>
          <w:rFonts w:hint="eastAsia" w:ascii="Times New Roman" w:hAnsi="Times New Roman" w:eastAsia="黑体" w:cs="Times New Roman"/>
          <w:color w:val="000000" w:themeColor="text1"/>
          <w:kern w:val="0"/>
          <w:sz w:val="24"/>
          <w:szCs w:val="24"/>
          <w:lang w:eastAsia="zh-CN"/>
          <w14:textFill>
            <w14:solidFill>
              <w14:schemeClr w14:val="tx1"/>
            </w14:solidFill>
          </w14:textFill>
        </w:rPr>
        <w:t>：</w:t>
      </w:r>
      <w:r>
        <w:rPr>
          <w:rFonts w:hint="eastAsia" w:ascii="Times New Roman" w:hAnsi="Times New Roman" w:eastAsia="黑体" w:cs="Times New Roman"/>
          <w:color w:val="000000" w:themeColor="text1"/>
          <w:kern w:val="0"/>
          <w:sz w:val="24"/>
          <w:szCs w:val="24"/>
          <w14:textFill>
            <w14:solidFill>
              <w14:schemeClr w14:val="tx1"/>
            </w14:solidFill>
          </w14:textFill>
        </w:rPr>
        <w:t>2-5岁儿童基本信息问卷</w:t>
      </w:r>
      <w:bookmarkEnd w:id="179"/>
      <w:bookmarkEnd w:id="180"/>
      <w:bookmarkEnd w:id="181"/>
    </w:p>
    <w:p>
      <w:pPr>
        <w:ind w:right="480"/>
        <w:jc w:val="center"/>
        <w:rPr>
          <w:rFonts w:eastAsia="黑体"/>
          <w:b/>
          <w:color w:val="000000" w:themeColor="text1"/>
          <w:sz w:val="28"/>
          <w14:textFill>
            <w14:solidFill>
              <w14:schemeClr w14:val="tx1"/>
            </w14:solidFill>
          </w14:textFill>
        </w:rPr>
      </w:pPr>
    </w:p>
    <w:tbl>
      <w:tblPr>
        <w:tblStyle w:val="12"/>
        <w:tblW w:w="9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5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b/>
                <w:color w:val="000000" w:themeColor="text1"/>
                <w:sz w:val="40"/>
                <w:szCs w:val="21"/>
                <w14:textFill>
                  <w14:solidFill>
                    <w14:schemeClr w14:val="tx1"/>
                  </w14:solidFill>
                </w14:textFill>
              </w:rPr>
            </w:pPr>
            <w:r>
              <w:rPr>
                <w:rFonts w:hint="eastAsia"/>
                <w:color w:val="000000" w:themeColor="text1"/>
                <w:szCs w:val="21"/>
                <w14:textFill>
                  <w14:solidFill>
                    <w14:schemeClr w14:val="tx1"/>
                  </w14:solidFill>
                </w14:textFill>
              </w:rPr>
              <w:t>个人编码</w:t>
            </w:r>
            <w:r>
              <w:rPr>
                <w:color w:val="000000" w:themeColor="text1"/>
                <w:szCs w:val="21"/>
                <w14:textFill>
                  <w14:solidFill>
                    <w14:schemeClr w14:val="tx1"/>
                  </w14:solidFill>
                </w14:textFill>
              </w:rPr>
              <w:t>：</w:t>
            </w:r>
            <w:r>
              <w:rPr>
                <w:rFonts w:hint="eastAsia" w:asciiTheme="minorEastAsia" w:hAnsiTheme="minorEastAsia"/>
                <w:color w:val="000000" w:themeColor="text1"/>
                <w:spacing w:val="-60"/>
                <w:kern w:val="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b/>
                <w:color w:val="000000" w:themeColor="text1"/>
                <w:sz w:val="52"/>
                <w:szCs w:val="21"/>
                <w14:textFill>
                  <w14:solidFill>
                    <w14:schemeClr w14:val="tx1"/>
                  </w14:solidFill>
                </w14:textFill>
              </w:rPr>
            </w:pPr>
            <w:r>
              <w:rPr>
                <w:rFonts w:hint="eastAsia"/>
                <w:color w:val="000000" w:themeColor="text1"/>
                <w:szCs w:val="21"/>
                <w14:textFill>
                  <w14:solidFill>
                    <w14:schemeClr w14:val="tx1"/>
                  </w14:solidFill>
                </w14:textFill>
              </w:rPr>
              <w:t>调查对象姓名：</w:t>
            </w:r>
            <w:r>
              <w:rPr>
                <w:b/>
                <w:color w:val="000000" w:themeColor="text1"/>
                <w:sz w:val="36"/>
                <w:szCs w:val="21"/>
                <w14:textFill>
                  <w14:solidFill>
                    <w14:schemeClr w14:val="tx1"/>
                  </w14:solidFill>
                </w14:textFill>
              </w:rPr>
              <w:t xml:space="preserve"> </w:t>
            </w:r>
            <w:r>
              <w:rPr>
                <w:color w:val="000000" w:themeColor="text1"/>
                <w:sz w:val="36"/>
                <w:szCs w:val="21"/>
                <w14:textFill>
                  <w14:solidFill>
                    <w14:schemeClr w14:val="tx1"/>
                  </w14:solidFill>
                </w14:textFill>
              </w:rPr>
              <w:t xml:space="preserve">  </w:t>
            </w:r>
            <w:r>
              <w:rPr>
                <w:color w:val="000000" w:themeColor="text1"/>
                <w:sz w:val="24"/>
                <w:szCs w:val="21"/>
                <w14:textFill>
                  <w14:solidFill>
                    <w14:schemeClr w14:val="tx1"/>
                  </w14:solidFill>
                </w14:textFill>
              </w:rPr>
              <w:t xml:space="preserve">  </w:t>
            </w:r>
            <w:r>
              <w:rPr>
                <w:color w:val="000000" w:themeColor="text1"/>
                <w:szCs w:val="21"/>
                <w14:textFill>
                  <w14:solidFill>
                    <w14:schemeClr w14:val="tx1"/>
                  </w14:solidFill>
                </w14:textFill>
              </w:rPr>
              <w:t xml:space="preserve">          </w:t>
            </w:r>
            <w:r>
              <w:rPr>
                <w:b/>
                <w:color w:val="000000" w:themeColor="text1"/>
                <w:sz w:val="36"/>
                <w:szCs w:val="21"/>
                <w14:textFill>
                  <w14:solidFill>
                    <w14:schemeClr w14:val="tx1"/>
                  </w14:solidFill>
                </w14:textFill>
              </w:rPr>
              <w:fldChar w:fldCharType="begin"/>
            </w:r>
            <w:r>
              <w:rPr>
                <w:b/>
                <w:color w:val="000000" w:themeColor="text1"/>
                <w:sz w:val="36"/>
                <w:szCs w:val="21"/>
                <w14:textFill>
                  <w14:solidFill>
                    <w14:schemeClr w14:val="tx1"/>
                  </w14:solidFill>
                </w14:textFill>
              </w:rPr>
              <w:instrText xml:space="preserve"> MERGEFIELD "HR7" </w:instrText>
            </w:r>
            <w:r>
              <w:rPr>
                <w:b/>
                <w:color w:val="000000" w:themeColor="text1"/>
                <w:sz w:val="36"/>
                <w:szCs w:val="21"/>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color w:val="000000" w:themeColor="text1"/>
                <w:szCs w:val="21"/>
                <w14:textFill>
                  <w14:solidFill>
                    <w14:schemeClr w14:val="tx1"/>
                  </w14:solidFill>
                </w14:textFill>
              </w:rPr>
            </w:pPr>
          </w:p>
          <w:p>
            <w:pPr>
              <w:ind w:firstLine="210" w:firstLineChars="100"/>
              <w:rPr>
                <w:b/>
                <w:color w:val="000000" w:themeColor="text1"/>
                <w:sz w:val="24"/>
                <w:szCs w:val="21"/>
                <w14:textFill>
                  <w14:solidFill>
                    <w14:schemeClr w14:val="tx1"/>
                  </w14:solidFill>
                </w14:textFill>
              </w:rPr>
            </w:pPr>
            <w:r>
              <w:rPr>
                <w:rFonts w:hint="eastAsia"/>
                <w:color w:val="000000" w:themeColor="text1"/>
                <w:szCs w:val="21"/>
                <w14:textFill>
                  <w14:solidFill>
                    <w14:schemeClr w14:val="tx1"/>
                  </w14:solidFill>
                </w14:textFill>
              </w:rPr>
              <w:t>住    址</w:t>
            </w:r>
            <w:r>
              <w:rPr>
                <w:color w:val="000000" w:themeColor="text1"/>
                <w:szCs w:val="21"/>
                <w14:textFill>
                  <w14:solidFill>
                    <w14:schemeClr w14:val="tx1"/>
                  </w14:solidFill>
                </w14:textFill>
              </w:rPr>
              <w:t>：</w:t>
            </w:r>
            <w:r>
              <w:rPr>
                <w:b/>
                <w:color w:val="000000" w:themeColor="text1"/>
                <w:sz w:val="24"/>
                <w:szCs w:val="21"/>
                <w14:textFill>
                  <w14:solidFill>
                    <w14:schemeClr w14:val="tx1"/>
                  </w14:solidFill>
                </w14:textFill>
              </w:rPr>
              <w:t xml:space="preserve"> </w:t>
            </w:r>
          </w:p>
          <w:p>
            <w:pPr>
              <w:ind w:firstLine="210" w:firstLineChars="100"/>
              <w:rPr>
                <w:color w:val="000000" w:themeColor="text1"/>
                <w:szCs w:val="21"/>
                <w14:textFill>
                  <w14:solidFill>
                    <w14:schemeClr w14:val="tx1"/>
                  </w14:solidFill>
                </w14:textFill>
              </w:rPr>
            </w:pPr>
          </w:p>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_____________</w:t>
            </w:r>
            <w:r>
              <w:rPr>
                <w:rFonts w:hint="eastAsia"/>
                <w:color w:val="000000" w:themeColor="text1"/>
                <w:szCs w:val="21"/>
                <w14:textFill>
                  <w14:solidFill>
                    <w14:schemeClr w14:val="tx1"/>
                  </w14:solidFill>
                </w14:textFill>
              </w:rPr>
              <w:t>街道/乡/镇</w:t>
            </w:r>
            <w:r>
              <w:rPr>
                <w:color w:val="000000" w:themeColor="text1"/>
                <w:szCs w:val="21"/>
                <w14:textFill>
                  <w14:solidFill>
                    <w14:schemeClr w14:val="tx1"/>
                  </w14:solidFill>
                </w14:textFill>
              </w:rPr>
              <w:t>_____________________</w:t>
            </w:r>
            <w:r>
              <w:rPr>
                <w:rFonts w:hint="eastAsia"/>
                <w:color w:val="000000" w:themeColor="text1"/>
                <w:szCs w:val="21"/>
                <w14:textFill>
                  <w14:solidFill>
                    <w14:schemeClr w14:val="tx1"/>
                  </w14:solidFill>
                </w14:textFill>
              </w:rPr>
              <w:t>村/居委会</w:t>
            </w:r>
            <w:r>
              <w:rPr>
                <w:color w:val="000000" w:themeColor="text1"/>
                <w:szCs w:val="21"/>
                <w14:textFill>
                  <w14:solidFill>
                    <w14:schemeClr w14:val="tx1"/>
                  </w14:solidFill>
                </w14:textFill>
              </w:rPr>
              <w:t>______________________</w:t>
            </w:r>
            <w:r>
              <w:rPr>
                <w:rFonts w:hint="eastAsia"/>
                <w:color w:val="000000" w:themeColor="text1"/>
                <w:szCs w:val="21"/>
                <w14:textFill>
                  <w14:solidFill>
                    <w14:schemeClr w14:val="tx1"/>
                  </w14:solidFill>
                </w14:textFill>
              </w:rPr>
              <w:t>门牌号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4077" w:type="dxa"/>
            <w:tcBorders>
              <w:right w:val="single" w:color="auto" w:sz="4" w:space="0"/>
            </w:tcBorders>
            <w:vAlign w:val="bottom"/>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调查员签名：</w:t>
            </w:r>
            <w:r>
              <w:rPr>
                <w:color w:val="000000" w:themeColor="text1"/>
                <w:szCs w:val="21"/>
                <w14:textFill>
                  <w14:solidFill>
                    <w14:schemeClr w14:val="tx1"/>
                  </w14:solidFill>
                </w14:textFill>
              </w:rPr>
              <w:t>_________________</w:t>
            </w:r>
          </w:p>
        </w:tc>
        <w:tc>
          <w:tcPr>
            <w:tcW w:w="5048" w:type="dxa"/>
            <w:tcBorders>
              <w:left w:val="single" w:color="auto" w:sz="4" w:space="0"/>
            </w:tcBorders>
            <w:vAlign w:val="bottom"/>
          </w:tcPr>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日期：</w:t>
            </w:r>
            <w:r>
              <w:rPr>
                <w:rFonts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年</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月</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4077" w:type="dxa"/>
            <w:tcBorders>
              <w:bottom w:val="single" w:color="auto" w:sz="4" w:space="0"/>
              <w:right w:val="single" w:color="auto" w:sz="4" w:space="0"/>
            </w:tcBorders>
            <w:vAlign w:val="bottom"/>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质控员签名：</w:t>
            </w:r>
            <w:r>
              <w:rPr>
                <w:color w:val="000000" w:themeColor="text1"/>
                <w:szCs w:val="21"/>
                <w14:textFill>
                  <w14:solidFill>
                    <w14:schemeClr w14:val="tx1"/>
                  </w14:solidFill>
                </w14:textFill>
              </w:rPr>
              <w:t>_________________</w:t>
            </w:r>
          </w:p>
        </w:tc>
        <w:tc>
          <w:tcPr>
            <w:tcW w:w="5048" w:type="dxa"/>
            <w:tcBorders>
              <w:left w:val="single" w:color="auto" w:sz="4" w:space="0"/>
              <w:bottom w:val="single" w:color="auto" w:sz="4" w:space="0"/>
            </w:tcBorders>
            <w:vAlign w:val="bottom"/>
          </w:tcPr>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日期：</w:t>
            </w:r>
            <w:r>
              <w:rPr>
                <w:rFonts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年</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月</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日</w:t>
            </w:r>
          </w:p>
        </w:tc>
      </w:tr>
    </w:tbl>
    <w:p>
      <w:pPr>
        <w:spacing w:line="400" w:lineRule="exact"/>
        <w:rPr>
          <w:rFonts w:eastAsia="黑体"/>
          <w:color w:val="000000" w:themeColor="text1"/>
          <w:sz w:val="28"/>
          <w:szCs w:val="30"/>
          <w14:textFill>
            <w14:solidFill>
              <w14:schemeClr w14:val="tx1"/>
            </w14:solidFill>
          </w14:textFill>
        </w:rPr>
      </w:pPr>
    </w:p>
    <w:p>
      <w:pPr>
        <w:spacing w:line="400" w:lineRule="exact"/>
        <w:rPr>
          <w:rFonts w:eastAsia="黑体"/>
          <w:color w:val="000000" w:themeColor="text1"/>
          <w:sz w:val="28"/>
          <w:szCs w:val="30"/>
          <w14:textFill>
            <w14:solidFill>
              <w14:schemeClr w14:val="tx1"/>
            </w14:solidFill>
          </w14:textFill>
        </w:rPr>
      </w:pPr>
    </w:p>
    <w:p>
      <w:pPr>
        <w:widowControl/>
        <w:jc w:val="left"/>
        <w:rPr>
          <w:rFonts w:eastAsia="黑体"/>
          <w:b/>
          <w:color w:val="000000" w:themeColor="text1"/>
          <w:sz w:val="22"/>
          <w14:textFill>
            <w14:solidFill>
              <w14:schemeClr w14:val="tx1"/>
            </w14:solidFill>
          </w14:textFill>
        </w:rPr>
      </w:pPr>
      <w:r>
        <w:rPr>
          <w:rFonts w:eastAsia="黑体"/>
          <w:b/>
          <w:color w:val="000000" w:themeColor="text1"/>
          <w:sz w:val="22"/>
          <w14:textFill>
            <w14:solidFill>
              <w14:schemeClr w14:val="tx1"/>
            </w14:solidFill>
          </w14:textFill>
        </w:rPr>
        <w:br w:type="page"/>
      </w:r>
    </w:p>
    <w:p>
      <w:pPr>
        <w:widowControl/>
        <w:ind w:right="440"/>
        <w:jc w:val="right"/>
        <w:rPr>
          <w:rFonts w:eastAsia="黑体"/>
          <w:b/>
          <w:sz w:val="22"/>
        </w:rPr>
      </w:pPr>
    </w:p>
    <w:p>
      <w:pPr>
        <w:widowControl/>
        <w:ind w:right="440"/>
        <w:jc w:val="right"/>
        <w:rPr>
          <w:rFonts w:eastAsia="黑体"/>
          <w:b/>
          <w:sz w:val="22"/>
        </w:rPr>
      </w:pPr>
      <w:r>
        <w:rPr>
          <w:rFonts w:hint="eastAsia" w:eastAsia="黑体"/>
          <w:b/>
          <w:sz w:val="22"/>
        </w:rPr>
        <w:t>调查开始时间（</w:t>
      </w:r>
      <w:r>
        <w:rPr>
          <w:rFonts w:eastAsia="黑体"/>
          <w:b/>
          <w:sz w:val="22"/>
        </w:rPr>
        <w:t>24</w:t>
      </w:r>
      <w:r>
        <w:rPr>
          <w:rFonts w:hint="eastAsia" w:eastAsia="黑体"/>
          <w:b/>
          <w:sz w:val="22"/>
        </w:rPr>
        <w:t>小时制）</w:t>
      </w:r>
      <w:r>
        <w:rPr>
          <w:rFonts w:hint="eastAsia"/>
          <w:b/>
          <w:sz w:val="22"/>
        </w:rPr>
        <w:t>：</w:t>
      </w:r>
      <w:r>
        <w:rPr>
          <w:rFonts w:asciiTheme="minorEastAsia" w:hAnsiTheme="minorEastAsia"/>
          <w:spacing w:val="-60"/>
          <w:sz w:val="48"/>
          <w:szCs w:val="48"/>
        </w:rPr>
        <w:t>□□</w:t>
      </w:r>
      <w:r>
        <w:rPr>
          <w:rFonts w:hint="eastAsia" w:asciiTheme="minorEastAsia" w:hAnsiTheme="minorEastAsia"/>
          <w:spacing w:val="-60"/>
          <w:sz w:val="48"/>
          <w:szCs w:val="48"/>
        </w:rPr>
        <w:t xml:space="preserve">  </w:t>
      </w:r>
      <w:r>
        <w:rPr>
          <w:rFonts w:hint="eastAsia" w:eastAsia="黑体"/>
          <w:b/>
          <w:sz w:val="22"/>
        </w:rPr>
        <w:t xml:space="preserve">时 </w:t>
      </w:r>
      <w:r>
        <w:rPr>
          <w:rFonts w:asciiTheme="minorEastAsia" w:hAnsiTheme="minorEastAsia"/>
          <w:spacing w:val="-60"/>
          <w:sz w:val="48"/>
          <w:szCs w:val="48"/>
        </w:rPr>
        <w:t>□□</w:t>
      </w:r>
      <w:r>
        <w:rPr>
          <w:rFonts w:hint="eastAsia" w:asciiTheme="minorEastAsia" w:hAnsiTheme="minorEastAsia"/>
          <w:spacing w:val="-60"/>
          <w:sz w:val="48"/>
          <w:szCs w:val="48"/>
        </w:rPr>
        <w:t xml:space="preserve"> </w:t>
      </w:r>
      <w:r>
        <w:rPr>
          <w:rFonts w:hint="eastAsia" w:eastAsia="黑体"/>
          <w:b/>
          <w:sz w:val="22"/>
        </w:rPr>
        <w:t>分</w:t>
      </w:r>
    </w:p>
    <w:p>
      <w:pPr>
        <w:numPr>
          <w:ilvl w:val="0"/>
          <w:numId w:val="5"/>
        </w:numPr>
        <w:jc w:val="left"/>
        <w:rPr>
          <w:b/>
          <w:kern w:val="0"/>
          <w:sz w:val="28"/>
          <w:szCs w:val="28"/>
        </w:rPr>
      </w:pPr>
      <w:r>
        <w:rPr>
          <w:rFonts w:hint="eastAsia"/>
          <w:b/>
          <w:kern w:val="0"/>
          <w:sz w:val="28"/>
          <w:szCs w:val="28"/>
        </w:rPr>
        <w:t>基本情况</w:t>
      </w:r>
    </w:p>
    <w:tbl>
      <w:tblPr>
        <w:tblStyle w:val="12"/>
        <w:tblpPr w:leftFromText="180" w:rightFromText="180" w:vertAnchor="text" w:horzAnchor="margin" w:tblpY="90"/>
        <w:tblW w:w="9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8"/>
        <w:gridCol w:w="3218"/>
        <w:gridCol w:w="5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exact"/>
        </w:trPr>
        <w:tc>
          <w:tcPr>
            <w:tcW w:w="698" w:type="dxa"/>
            <w:shd w:val="clear" w:color="auto" w:fill="auto"/>
          </w:tcPr>
          <w:p>
            <w:pPr>
              <w:rPr>
                <w:szCs w:val="21"/>
              </w:rPr>
            </w:pPr>
            <w:r>
              <w:rPr>
                <w:rFonts w:hint="eastAsia" w:ascii="宋体" w:hAnsi="宋体" w:cs="宋体"/>
                <w:kern w:val="0"/>
                <w:szCs w:val="21"/>
              </w:rPr>
              <w:t>BB1</w:t>
            </w:r>
          </w:p>
        </w:tc>
        <w:tc>
          <w:tcPr>
            <w:tcW w:w="3218" w:type="dxa"/>
            <w:shd w:val="clear" w:color="auto" w:fill="auto"/>
          </w:tcPr>
          <w:p>
            <w:pPr>
              <w:widowControl/>
              <w:spacing w:line="400" w:lineRule="exact"/>
              <w:jc w:val="left"/>
              <w:rPr>
                <w:rFonts w:ascii="宋体" w:hAnsi="宋体" w:cs="宋体"/>
                <w:kern w:val="0"/>
                <w:szCs w:val="21"/>
              </w:rPr>
            </w:pPr>
            <w:r>
              <w:rPr>
                <w:rFonts w:hint="eastAsia" w:ascii="宋体" w:hAnsi="宋体" w:cs="宋体"/>
                <w:kern w:val="0"/>
                <w:szCs w:val="21"/>
              </w:rPr>
              <w:t>幼儿编码                                                                 BB1□□</w:t>
            </w:r>
          </w:p>
        </w:tc>
        <w:tc>
          <w:tcPr>
            <w:tcW w:w="5620" w:type="dxa"/>
            <w:shd w:val="clear" w:color="auto" w:fill="auto"/>
          </w:tcPr>
          <w:p>
            <w:pPr>
              <w:widowControl/>
              <w:spacing w:line="400" w:lineRule="exact"/>
              <w:jc w:val="left"/>
              <w:rPr>
                <w:rFonts w:ascii="宋体" w:hAnsi="宋体" w:cs="宋体"/>
                <w:kern w:val="0"/>
                <w:sz w:val="24"/>
              </w:rPr>
            </w:pPr>
            <w:r>
              <w:rPr>
                <w:rFonts w:hint="eastAsia" w:ascii="宋体" w:hAnsi="宋体" w:cs="宋体"/>
                <w:kern w:val="0"/>
                <w:sz w:val="30"/>
                <w:szCs w:val="3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exact"/>
        </w:trPr>
        <w:tc>
          <w:tcPr>
            <w:tcW w:w="698" w:type="dxa"/>
            <w:shd w:val="clear" w:color="auto" w:fill="auto"/>
          </w:tcPr>
          <w:p>
            <w:pPr>
              <w:rPr>
                <w:szCs w:val="21"/>
              </w:rPr>
            </w:pPr>
            <w:r>
              <w:rPr>
                <w:rFonts w:hint="eastAsia" w:ascii="宋体" w:hAnsi="宋体" w:cs="宋体"/>
                <w:kern w:val="0"/>
                <w:szCs w:val="21"/>
              </w:rPr>
              <w:t>BB2</w:t>
            </w:r>
          </w:p>
        </w:tc>
        <w:tc>
          <w:tcPr>
            <w:tcW w:w="3218" w:type="dxa"/>
            <w:shd w:val="clear" w:color="auto" w:fill="auto"/>
            <w:vAlign w:val="center"/>
          </w:tcPr>
          <w:p>
            <w:pPr>
              <w:widowControl/>
              <w:spacing w:line="400" w:lineRule="exact"/>
              <w:jc w:val="left"/>
              <w:rPr>
                <w:rFonts w:ascii="宋体" w:hAnsi="宋体" w:cs="宋体"/>
                <w:kern w:val="0"/>
                <w:szCs w:val="21"/>
                <w:u w:val="single"/>
              </w:rPr>
            </w:pPr>
            <w:r>
              <w:rPr>
                <w:rFonts w:hint="eastAsia" w:ascii="宋体" w:hAnsi="宋体" w:cs="宋体"/>
                <w:kern w:val="0"/>
                <w:szCs w:val="21"/>
              </w:rPr>
              <w:t xml:space="preserve">幼儿姓名                                                         </w:t>
            </w:r>
            <w:r>
              <w:rPr>
                <w:rFonts w:hint="eastAsia" w:ascii="宋体" w:hAnsi="宋体" w:cs="宋体"/>
                <w:kern w:val="0"/>
                <w:szCs w:val="21"/>
                <w:u w:val="single"/>
              </w:rPr>
              <w:t xml:space="preserve">        </w:t>
            </w:r>
          </w:p>
        </w:tc>
        <w:tc>
          <w:tcPr>
            <w:tcW w:w="5620" w:type="dxa"/>
            <w:shd w:val="clear" w:color="auto" w:fill="auto"/>
            <w:vAlign w:val="center"/>
          </w:tcPr>
          <w:p>
            <w:pPr>
              <w:widowControl/>
              <w:spacing w:line="400" w:lineRule="exact"/>
              <w:jc w:val="left"/>
              <w:rPr>
                <w:rFonts w:ascii="宋体" w:hAnsi="宋体" w:cs="宋体"/>
                <w:kern w:val="0"/>
                <w:sz w:val="24"/>
                <w:u w:val="single"/>
              </w:rPr>
            </w:pPr>
            <w:r>
              <w:rPr>
                <w:rFonts w:hint="eastAsia" w:ascii="宋体" w:hAnsi="宋体" w:cs="宋体"/>
                <w:kern w:val="0"/>
                <w:sz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exact"/>
        </w:trPr>
        <w:tc>
          <w:tcPr>
            <w:tcW w:w="698" w:type="dxa"/>
            <w:shd w:val="clear" w:color="auto" w:fill="auto"/>
          </w:tcPr>
          <w:p>
            <w:pPr>
              <w:rPr>
                <w:szCs w:val="21"/>
              </w:rPr>
            </w:pPr>
            <w:r>
              <w:rPr>
                <w:rFonts w:hint="eastAsia" w:ascii="宋体" w:hAnsi="宋体" w:cs="宋体"/>
                <w:kern w:val="0"/>
                <w:szCs w:val="21"/>
              </w:rPr>
              <w:t>BB3</w:t>
            </w:r>
          </w:p>
        </w:tc>
        <w:tc>
          <w:tcPr>
            <w:tcW w:w="3218" w:type="dxa"/>
            <w:tcBorders>
              <w:right w:val="nil"/>
            </w:tcBorders>
            <w:shd w:val="clear" w:color="auto" w:fill="auto"/>
            <w:vAlign w:val="center"/>
          </w:tcPr>
          <w:p>
            <w:pPr>
              <w:widowControl/>
              <w:spacing w:line="300" w:lineRule="exact"/>
              <w:jc w:val="left"/>
              <w:rPr>
                <w:rFonts w:ascii="宋体" w:hAnsi="宋体" w:cs="宋体"/>
                <w:kern w:val="0"/>
                <w:szCs w:val="21"/>
              </w:rPr>
            </w:pPr>
            <w:r>
              <w:rPr>
                <w:rFonts w:hint="eastAsia" w:ascii="宋体" w:hAnsi="宋体" w:cs="宋体"/>
                <w:kern w:val="0"/>
                <w:szCs w:val="21"/>
              </w:rPr>
              <w:t xml:space="preserve">幼儿性别：                                  </w:t>
            </w:r>
          </w:p>
        </w:tc>
        <w:tc>
          <w:tcPr>
            <w:tcW w:w="5620" w:type="dxa"/>
            <w:shd w:val="clear" w:color="auto" w:fill="auto"/>
            <w:vAlign w:val="center"/>
          </w:tcPr>
          <w:p>
            <w:pPr>
              <w:widowControl/>
              <w:spacing w:line="300" w:lineRule="exact"/>
              <w:rPr>
                <w:rFonts w:ascii="宋体" w:hAnsi="宋体" w:cs="宋体"/>
                <w:kern w:val="0"/>
                <w:szCs w:val="21"/>
              </w:rPr>
            </w:pPr>
            <w:r>
              <w:rPr>
                <w:rFonts w:hint="eastAsia" w:ascii="宋体" w:hAnsi="宋体" w:cs="宋体"/>
                <w:kern w:val="0"/>
                <w:szCs w:val="21"/>
              </w:rPr>
              <w:t>1男 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exact"/>
        </w:trPr>
        <w:tc>
          <w:tcPr>
            <w:tcW w:w="698" w:type="dxa"/>
            <w:shd w:val="clear" w:color="auto" w:fill="auto"/>
          </w:tcPr>
          <w:p>
            <w:pPr>
              <w:rPr>
                <w:szCs w:val="21"/>
              </w:rPr>
            </w:pPr>
            <w:r>
              <w:rPr>
                <w:rFonts w:hint="eastAsia" w:ascii="宋体" w:hAnsi="宋体" w:cs="宋体"/>
                <w:kern w:val="0"/>
                <w:szCs w:val="21"/>
              </w:rPr>
              <w:t>BB4</w:t>
            </w:r>
          </w:p>
        </w:tc>
        <w:tc>
          <w:tcPr>
            <w:tcW w:w="3218" w:type="dxa"/>
            <w:shd w:val="clear" w:color="auto" w:fill="auto"/>
            <w:vAlign w:val="center"/>
          </w:tcPr>
          <w:p>
            <w:pPr>
              <w:widowControl/>
              <w:spacing w:line="400" w:lineRule="exact"/>
              <w:jc w:val="left"/>
              <w:rPr>
                <w:rFonts w:ascii="宋体" w:hAnsi="宋体" w:cs="宋体"/>
                <w:kern w:val="0"/>
                <w:szCs w:val="21"/>
              </w:rPr>
            </w:pPr>
            <w:r>
              <w:rPr>
                <w:rFonts w:hint="eastAsia" w:ascii="宋体" w:hAnsi="宋体" w:cs="宋体"/>
                <w:kern w:val="0"/>
                <w:szCs w:val="21"/>
              </w:rPr>
              <w:t>出生日期：阳历   年/月/日                              □□□□</w:t>
            </w:r>
            <w:r>
              <w:rPr>
                <w:rFonts w:ascii="Calibri" w:hAnsi="Calibri"/>
                <w:kern w:val="0"/>
                <w:szCs w:val="21"/>
              </w:rPr>
              <w:t>/</w:t>
            </w:r>
            <w:r>
              <w:rPr>
                <w:rFonts w:hint="eastAsia" w:ascii="宋体" w:hAnsi="宋体" w:cs="宋体"/>
                <w:kern w:val="0"/>
                <w:szCs w:val="21"/>
              </w:rPr>
              <w:t>□□</w:t>
            </w:r>
            <w:r>
              <w:rPr>
                <w:rFonts w:ascii="Calibri" w:hAnsi="Calibri"/>
                <w:kern w:val="0"/>
                <w:szCs w:val="21"/>
              </w:rPr>
              <w:t>/</w:t>
            </w:r>
            <w:r>
              <w:rPr>
                <w:rFonts w:hint="eastAsia" w:ascii="宋体" w:hAnsi="宋体" w:cs="宋体"/>
                <w:kern w:val="0"/>
                <w:szCs w:val="21"/>
              </w:rPr>
              <w:t>□□</w:t>
            </w:r>
          </w:p>
        </w:tc>
        <w:tc>
          <w:tcPr>
            <w:tcW w:w="5620" w:type="dxa"/>
            <w:shd w:val="clear" w:color="auto" w:fill="auto"/>
            <w:vAlign w:val="center"/>
          </w:tcPr>
          <w:p>
            <w:pPr>
              <w:widowControl/>
              <w:spacing w:line="400" w:lineRule="exact"/>
              <w:jc w:val="left"/>
              <w:rPr>
                <w:rFonts w:ascii="宋体" w:hAnsi="宋体" w:cs="宋体"/>
                <w:kern w:val="0"/>
                <w:sz w:val="24"/>
              </w:rPr>
            </w:pPr>
            <w:r>
              <w:rPr>
                <w:rFonts w:hint="eastAsia" w:ascii="宋体" w:hAnsi="宋体" w:cs="宋体"/>
                <w:kern w:val="0"/>
                <w:sz w:val="30"/>
                <w:szCs w:val="30"/>
              </w:rPr>
              <w:t>□□□□</w:t>
            </w:r>
            <w:r>
              <w:rPr>
                <w:rFonts w:hint="eastAsia" w:ascii="宋体" w:hAnsi="宋体" w:cs="宋体"/>
                <w:kern w:val="0"/>
                <w:sz w:val="24"/>
              </w:rPr>
              <w:t>年</w:t>
            </w:r>
            <w:r>
              <w:rPr>
                <w:rFonts w:hint="eastAsia" w:ascii="宋体" w:hAnsi="宋体" w:cs="宋体"/>
                <w:kern w:val="0"/>
                <w:sz w:val="30"/>
                <w:szCs w:val="30"/>
              </w:rPr>
              <w:t>□□</w:t>
            </w:r>
            <w:r>
              <w:rPr>
                <w:rFonts w:hint="eastAsia" w:ascii="宋体" w:hAnsi="宋体" w:cs="宋体"/>
                <w:kern w:val="0"/>
                <w:sz w:val="24"/>
              </w:rPr>
              <w:t>月</w:t>
            </w:r>
            <w:r>
              <w:rPr>
                <w:rFonts w:hint="eastAsia" w:ascii="宋体" w:hAnsi="宋体" w:cs="宋体"/>
                <w:kern w:val="0"/>
                <w:sz w:val="30"/>
                <w:szCs w:val="30"/>
              </w:rPr>
              <w:t>□□</w:t>
            </w:r>
            <w:r>
              <w:rPr>
                <w:rFonts w:hint="eastAsia" w:ascii="宋体" w:hAnsi="宋体" w:cs="宋体"/>
                <w:kern w:val="0"/>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exact"/>
        </w:trPr>
        <w:tc>
          <w:tcPr>
            <w:tcW w:w="698" w:type="dxa"/>
            <w:shd w:val="clear" w:color="auto" w:fill="auto"/>
          </w:tcPr>
          <w:p>
            <w:pPr>
              <w:widowControl/>
              <w:spacing w:line="400" w:lineRule="exact"/>
              <w:rPr>
                <w:rFonts w:ascii="宋体" w:hAnsi="宋体" w:cs="宋体"/>
                <w:kern w:val="0"/>
                <w:szCs w:val="21"/>
              </w:rPr>
            </w:pPr>
            <w:r>
              <w:rPr>
                <w:rFonts w:hint="eastAsia" w:ascii="宋体" w:hAnsi="宋体" w:cs="宋体"/>
                <w:kern w:val="0"/>
                <w:szCs w:val="21"/>
              </w:rPr>
              <w:t>BB5</w:t>
            </w:r>
          </w:p>
        </w:tc>
        <w:tc>
          <w:tcPr>
            <w:tcW w:w="3218" w:type="dxa"/>
            <w:shd w:val="clear" w:color="auto" w:fill="auto"/>
          </w:tcPr>
          <w:p>
            <w:pPr>
              <w:widowControl/>
              <w:spacing w:line="400" w:lineRule="exact"/>
              <w:jc w:val="left"/>
              <w:rPr>
                <w:rFonts w:ascii="宋体" w:hAnsi="宋体" w:cs="宋体"/>
                <w:color w:val="000000"/>
                <w:kern w:val="0"/>
                <w:szCs w:val="21"/>
              </w:rPr>
            </w:pPr>
            <w:r>
              <w:rPr>
                <w:rFonts w:hint="eastAsia" w:ascii="宋体" w:hAnsi="宋体" w:cs="宋体"/>
                <w:color w:val="000000"/>
                <w:kern w:val="0"/>
                <w:szCs w:val="21"/>
              </w:rPr>
              <w:t xml:space="preserve">出生体重 </w:t>
            </w:r>
          </w:p>
        </w:tc>
        <w:tc>
          <w:tcPr>
            <w:tcW w:w="5620" w:type="dxa"/>
            <w:shd w:val="clear" w:color="auto" w:fill="auto"/>
            <w:vAlign w:val="center"/>
          </w:tcPr>
          <w:p>
            <w:pPr>
              <w:widowControl/>
              <w:spacing w:line="400" w:lineRule="exact"/>
              <w:jc w:val="left"/>
              <w:rPr>
                <w:rFonts w:ascii="宋体" w:hAnsi="宋体" w:cs="宋体"/>
                <w:kern w:val="0"/>
                <w:sz w:val="30"/>
                <w:szCs w:val="30"/>
              </w:rPr>
            </w:pPr>
            <w:r>
              <w:rPr>
                <w:rFonts w:hint="eastAsia" w:ascii="宋体" w:hAnsi="宋体" w:cs="宋体"/>
                <w:kern w:val="0"/>
                <w:sz w:val="30"/>
                <w:szCs w:val="30"/>
              </w:rPr>
              <w:t>□□□□</w:t>
            </w:r>
            <w:r>
              <w:rPr>
                <w:rFonts w:hint="eastAsia" w:ascii="宋体" w:hAnsi="宋体" w:cs="宋体"/>
                <w:color w:val="000000"/>
                <w:kern w:val="0"/>
                <w:sz w:val="24"/>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exact"/>
        </w:trPr>
        <w:tc>
          <w:tcPr>
            <w:tcW w:w="698" w:type="dxa"/>
            <w:shd w:val="clear" w:color="auto" w:fill="auto"/>
          </w:tcPr>
          <w:p>
            <w:pPr>
              <w:rPr>
                <w:rFonts w:ascii="宋体" w:hAnsi="宋体" w:cs="宋体"/>
                <w:kern w:val="0"/>
                <w:szCs w:val="21"/>
              </w:rPr>
            </w:pPr>
            <w:r>
              <w:rPr>
                <w:rFonts w:hint="eastAsia" w:ascii="宋体" w:hAnsi="宋体" w:cs="宋体"/>
                <w:kern w:val="0"/>
                <w:szCs w:val="21"/>
              </w:rPr>
              <w:t>BB6</w:t>
            </w:r>
          </w:p>
        </w:tc>
        <w:tc>
          <w:tcPr>
            <w:tcW w:w="3218" w:type="dxa"/>
            <w:shd w:val="clear" w:color="auto" w:fill="auto"/>
            <w:vAlign w:val="center"/>
          </w:tcPr>
          <w:p>
            <w:pPr>
              <w:widowControl/>
              <w:spacing w:line="400" w:lineRule="exact"/>
              <w:jc w:val="left"/>
              <w:rPr>
                <w:rFonts w:ascii="宋体" w:hAnsi="宋体" w:cs="宋体"/>
                <w:kern w:val="0"/>
                <w:szCs w:val="21"/>
              </w:rPr>
            </w:pPr>
            <w:r>
              <w:rPr>
                <w:rFonts w:hint="eastAsia" w:ascii="宋体" w:hAnsi="宋体" w:cs="宋体"/>
                <w:color w:val="000000"/>
                <w:kern w:val="0"/>
                <w:szCs w:val="21"/>
              </w:rPr>
              <w:t>出生身长</w:t>
            </w:r>
          </w:p>
        </w:tc>
        <w:tc>
          <w:tcPr>
            <w:tcW w:w="5620" w:type="dxa"/>
            <w:shd w:val="clear" w:color="auto" w:fill="auto"/>
            <w:vAlign w:val="center"/>
          </w:tcPr>
          <w:p>
            <w:pPr>
              <w:widowControl/>
              <w:spacing w:line="400" w:lineRule="exact"/>
              <w:jc w:val="left"/>
              <w:rPr>
                <w:rFonts w:ascii="宋体" w:hAnsi="宋体" w:cs="宋体"/>
                <w:kern w:val="0"/>
                <w:sz w:val="30"/>
                <w:szCs w:val="30"/>
              </w:rPr>
            </w:pPr>
            <w:r>
              <w:rPr>
                <w:rFonts w:hint="eastAsia" w:ascii="宋体" w:hAnsi="宋体" w:cs="宋体"/>
                <w:kern w:val="0"/>
                <w:sz w:val="30"/>
                <w:szCs w:val="30"/>
              </w:rPr>
              <w:t>□□.□</w:t>
            </w:r>
            <w:r>
              <w:rPr>
                <w:rFonts w:hint="eastAsia" w:ascii="宋体" w:hAnsi="宋体" w:cs="宋体"/>
                <w:color w:val="000000"/>
                <w:kern w:val="0"/>
                <w:szCs w:val="21"/>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exact"/>
        </w:trPr>
        <w:tc>
          <w:tcPr>
            <w:tcW w:w="698" w:type="dxa"/>
            <w:shd w:val="clear" w:color="auto" w:fill="auto"/>
          </w:tcPr>
          <w:p>
            <w:pPr>
              <w:rPr>
                <w:szCs w:val="21"/>
              </w:rPr>
            </w:pPr>
            <w:r>
              <w:rPr>
                <w:rFonts w:hint="eastAsia" w:ascii="宋体" w:hAnsi="宋体" w:cs="宋体"/>
                <w:kern w:val="0"/>
                <w:szCs w:val="21"/>
              </w:rPr>
              <w:t>BB7</w:t>
            </w:r>
          </w:p>
        </w:tc>
        <w:tc>
          <w:tcPr>
            <w:tcW w:w="3218" w:type="dxa"/>
            <w:shd w:val="clear" w:color="auto" w:fill="auto"/>
            <w:vAlign w:val="center"/>
          </w:tcPr>
          <w:p>
            <w:pPr>
              <w:widowControl/>
              <w:spacing w:line="400" w:lineRule="exact"/>
              <w:jc w:val="left"/>
              <w:rPr>
                <w:rFonts w:ascii="宋体" w:hAnsi="宋体" w:cs="宋体"/>
                <w:kern w:val="0"/>
                <w:szCs w:val="21"/>
              </w:rPr>
            </w:pPr>
            <w:r>
              <w:rPr>
                <w:rFonts w:hint="eastAsia" w:ascii="宋体" w:hAnsi="宋体" w:cs="宋体"/>
                <w:kern w:val="0"/>
                <w:szCs w:val="21"/>
              </w:rPr>
              <w:t>胎次:</w:t>
            </w:r>
          </w:p>
        </w:tc>
        <w:tc>
          <w:tcPr>
            <w:tcW w:w="5620" w:type="dxa"/>
            <w:shd w:val="clear" w:color="auto" w:fill="auto"/>
            <w:vAlign w:val="center"/>
          </w:tcPr>
          <w:p>
            <w:pPr>
              <w:widowControl/>
              <w:spacing w:line="400" w:lineRule="exact"/>
              <w:jc w:val="left"/>
              <w:rPr>
                <w:rFonts w:ascii="宋体" w:hAnsi="宋体" w:cs="宋体"/>
                <w:kern w:val="0"/>
                <w:sz w:val="30"/>
                <w:szCs w:val="30"/>
              </w:rPr>
            </w:pPr>
            <w:r>
              <w:rPr>
                <w:rFonts w:hint="eastAsia" w:ascii="宋体" w:hAnsi="宋体" w:cs="宋体"/>
                <w:kern w:val="0"/>
                <w:sz w:val="30"/>
                <w:szCs w:val="3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exact"/>
        </w:trPr>
        <w:tc>
          <w:tcPr>
            <w:tcW w:w="698" w:type="dxa"/>
            <w:shd w:val="clear" w:color="auto" w:fill="auto"/>
          </w:tcPr>
          <w:p>
            <w:pPr>
              <w:rPr>
                <w:szCs w:val="21"/>
              </w:rPr>
            </w:pPr>
            <w:r>
              <w:rPr>
                <w:rFonts w:hint="eastAsia" w:ascii="宋体" w:hAnsi="宋体" w:cs="宋体"/>
                <w:kern w:val="0"/>
                <w:szCs w:val="21"/>
              </w:rPr>
              <w:t>BB8</w:t>
            </w:r>
          </w:p>
        </w:tc>
        <w:tc>
          <w:tcPr>
            <w:tcW w:w="3218" w:type="dxa"/>
            <w:shd w:val="clear" w:color="auto" w:fill="auto"/>
            <w:vAlign w:val="center"/>
          </w:tcPr>
          <w:p>
            <w:pPr>
              <w:widowControl/>
              <w:spacing w:line="400" w:lineRule="exact"/>
              <w:jc w:val="left"/>
              <w:rPr>
                <w:rFonts w:ascii="宋体" w:hAnsi="宋体" w:cs="宋体"/>
                <w:kern w:val="0"/>
                <w:szCs w:val="21"/>
              </w:rPr>
            </w:pPr>
            <w:r>
              <w:rPr>
                <w:rFonts w:hint="eastAsia" w:ascii="宋体" w:hAnsi="宋体" w:cs="宋体"/>
                <w:kern w:val="0"/>
                <w:szCs w:val="21"/>
              </w:rPr>
              <w:t>是否为早产儿?</w:t>
            </w:r>
          </w:p>
        </w:tc>
        <w:tc>
          <w:tcPr>
            <w:tcW w:w="5620" w:type="dxa"/>
            <w:shd w:val="clear" w:color="auto" w:fill="auto"/>
            <w:vAlign w:val="center"/>
          </w:tcPr>
          <w:p>
            <w:pPr>
              <w:widowControl/>
              <w:spacing w:line="400" w:lineRule="exact"/>
              <w:jc w:val="left"/>
              <w:rPr>
                <w:rFonts w:ascii="宋体" w:hAnsi="宋体" w:cs="宋体"/>
                <w:kern w:val="0"/>
                <w:sz w:val="30"/>
                <w:szCs w:val="30"/>
              </w:rPr>
            </w:pPr>
            <w:r>
              <w:rPr>
                <w:rFonts w:hint="eastAsia" w:ascii="宋体" w:hAnsi="宋体" w:cs="宋体"/>
                <w:kern w:val="0"/>
                <w:szCs w:val="21"/>
              </w:rPr>
              <w:t>1是  2否    9不清楚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exact"/>
        </w:trPr>
        <w:tc>
          <w:tcPr>
            <w:tcW w:w="698" w:type="dxa"/>
            <w:shd w:val="clear" w:color="auto" w:fill="auto"/>
          </w:tcPr>
          <w:p>
            <w:pPr>
              <w:rPr>
                <w:rFonts w:ascii="宋体" w:hAnsi="宋体" w:cs="宋体"/>
                <w:kern w:val="0"/>
                <w:szCs w:val="21"/>
              </w:rPr>
            </w:pPr>
            <w:r>
              <w:rPr>
                <w:rFonts w:hint="eastAsia" w:ascii="宋体" w:hAnsi="宋体" w:cs="宋体"/>
                <w:kern w:val="0"/>
                <w:szCs w:val="21"/>
              </w:rPr>
              <w:t>BB9</w:t>
            </w:r>
          </w:p>
        </w:tc>
        <w:tc>
          <w:tcPr>
            <w:tcW w:w="3218" w:type="dxa"/>
            <w:shd w:val="clear" w:color="auto" w:fill="auto"/>
          </w:tcPr>
          <w:p>
            <w:pPr>
              <w:spacing w:line="360" w:lineRule="auto"/>
              <w:rPr>
                <w:rFonts w:ascii="宋体"/>
              </w:rPr>
            </w:pPr>
            <w:r>
              <w:rPr>
                <w:rFonts w:hint="eastAsia" w:ascii="宋体"/>
              </w:rPr>
              <w:t>近2周患腹泻次数</w:t>
            </w:r>
          </w:p>
        </w:tc>
        <w:tc>
          <w:tcPr>
            <w:tcW w:w="5620" w:type="dxa"/>
            <w:shd w:val="clear" w:color="auto" w:fill="auto"/>
          </w:tcPr>
          <w:p>
            <w:pPr>
              <w:spacing w:line="360" w:lineRule="auto"/>
              <w:rPr>
                <w:rFonts w:ascii="宋体"/>
              </w:rPr>
            </w:pPr>
            <w:r>
              <w:rPr>
                <w:rFonts w:hint="eastAsia" w:ascii="宋体"/>
              </w:rPr>
              <w:t>无   有   1次   2次   3次以上    共_______天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exact"/>
        </w:trPr>
        <w:tc>
          <w:tcPr>
            <w:tcW w:w="698" w:type="dxa"/>
            <w:shd w:val="clear" w:color="auto" w:fill="auto"/>
          </w:tcPr>
          <w:p>
            <w:pPr>
              <w:rPr>
                <w:rFonts w:ascii="宋体" w:hAnsi="宋体" w:cs="宋体"/>
                <w:kern w:val="0"/>
                <w:szCs w:val="21"/>
              </w:rPr>
            </w:pPr>
            <w:r>
              <w:rPr>
                <w:rFonts w:hint="eastAsia" w:ascii="宋体" w:hAnsi="宋体" w:cs="宋体"/>
                <w:kern w:val="0"/>
                <w:szCs w:val="21"/>
              </w:rPr>
              <w:t>BB10</w:t>
            </w:r>
          </w:p>
        </w:tc>
        <w:tc>
          <w:tcPr>
            <w:tcW w:w="3218" w:type="dxa"/>
            <w:shd w:val="clear" w:color="auto" w:fill="auto"/>
          </w:tcPr>
          <w:p>
            <w:pPr>
              <w:spacing w:line="360" w:lineRule="auto"/>
              <w:rPr>
                <w:rFonts w:ascii="宋体"/>
              </w:rPr>
            </w:pPr>
            <w:r>
              <w:rPr>
                <w:rFonts w:hint="eastAsia" w:ascii="宋体"/>
              </w:rPr>
              <w:t>近2周患感冒次数</w:t>
            </w:r>
          </w:p>
        </w:tc>
        <w:tc>
          <w:tcPr>
            <w:tcW w:w="5620" w:type="dxa"/>
            <w:shd w:val="clear" w:color="auto" w:fill="auto"/>
          </w:tcPr>
          <w:p>
            <w:pPr>
              <w:spacing w:line="360" w:lineRule="auto"/>
              <w:rPr>
                <w:rFonts w:ascii="宋体"/>
              </w:rPr>
            </w:pPr>
            <w:r>
              <w:rPr>
                <w:rFonts w:hint="eastAsia" w:ascii="宋体"/>
              </w:rPr>
              <w:t>无   有   1次   2次   3次以上    共_______天</w:t>
            </w:r>
          </w:p>
        </w:tc>
      </w:tr>
    </w:tbl>
    <w:p>
      <w:pPr>
        <w:widowControl/>
        <w:ind w:right="440"/>
        <w:jc w:val="left"/>
        <w:rPr>
          <w:b/>
          <w:sz w:val="30"/>
          <w:szCs w:val="30"/>
        </w:rPr>
      </w:pPr>
      <w:r>
        <w:rPr>
          <w:rFonts w:hint="eastAsia"/>
          <w:b/>
          <w:sz w:val="30"/>
          <w:szCs w:val="30"/>
        </w:rPr>
        <w:t>2.食物摄入情况</w:t>
      </w:r>
    </w:p>
    <w:p>
      <w:pPr>
        <w:ind w:left="720"/>
        <w:jc w:val="left"/>
        <w:rPr>
          <w:kern w:val="0"/>
          <w:szCs w:val="21"/>
        </w:rPr>
      </w:pPr>
    </w:p>
    <w:tbl>
      <w:tblPr>
        <w:tblStyle w:val="12"/>
        <w:tblpPr w:leftFromText="180" w:rightFromText="180" w:vertAnchor="text" w:tblpX="-102" w:tblpY="1"/>
        <w:tblOverlap w:val="never"/>
        <w:tblW w:w="95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33"/>
        <w:gridCol w:w="4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exact"/>
        </w:trPr>
        <w:tc>
          <w:tcPr>
            <w:tcW w:w="9556" w:type="dxa"/>
            <w:gridSpan w:val="2"/>
          </w:tcPr>
          <w:p>
            <w:pPr>
              <w:autoSpaceDE w:val="0"/>
              <w:autoSpaceDN w:val="0"/>
              <w:adjustRightInd w:val="0"/>
              <w:spacing w:line="276" w:lineRule="auto"/>
              <w:rPr>
                <w:kern w:val="0"/>
                <w:szCs w:val="21"/>
              </w:rPr>
            </w:pPr>
            <w:r>
              <w:rPr>
                <w:rFonts w:hint="eastAsia"/>
                <w:b/>
                <w:kern w:val="0"/>
                <w:szCs w:val="21"/>
              </w:rPr>
              <w:t xml:space="preserve">BN7  </w:t>
            </w:r>
            <w:r>
              <w:rPr>
                <w:rFonts w:hint="eastAsia"/>
                <w:kern w:val="0"/>
                <w:szCs w:val="21"/>
              </w:rPr>
              <w:t>我想了解</w:t>
            </w:r>
            <w:r>
              <w:rPr>
                <w:rFonts w:hint="eastAsia"/>
                <w:b/>
                <w:kern w:val="0"/>
                <w:szCs w:val="21"/>
              </w:rPr>
              <w:t>昨天一天（</w:t>
            </w:r>
            <w:r>
              <w:rPr>
                <w:rFonts w:hint="eastAsia"/>
                <w:b/>
                <w:bCs/>
                <w:kern w:val="0"/>
                <w:szCs w:val="21"/>
              </w:rPr>
              <w:t>过去24小时,</w:t>
            </w:r>
            <w:r>
              <w:rPr>
                <w:rFonts w:hint="eastAsia"/>
                <w:b/>
                <w:kern w:val="0"/>
                <w:szCs w:val="21"/>
              </w:rPr>
              <w:t>包括白天和夜里）</w:t>
            </w:r>
            <w:r>
              <w:rPr>
                <w:rFonts w:hint="eastAsia"/>
                <w:bCs/>
                <w:kern w:val="0"/>
                <w:szCs w:val="21"/>
              </w:rPr>
              <w:t>孩子</w:t>
            </w:r>
            <w:r>
              <w:rPr>
                <w:rFonts w:hint="eastAsia"/>
                <w:kern w:val="0"/>
                <w:szCs w:val="21"/>
              </w:rPr>
              <w:t>吃的维生素、药物和液体。</w:t>
            </w:r>
            <w:r>
              <w:rPr>
                <w:rFonts w:hint="eastAsia"/>
                <w:bCs/>
                <w:kern w:val="0"/>
                <w:szCs w:val="21"/>
              </w:rPr>
              <w:t>孩子</w:t>
            </w:r>
            <w:r>
              <w:rPr>
                <w:rFonts w:hint="eastAsia"/>
                <w:kern w:val="0"/>
                <w:szCs w:val="21"/>
              </w:rPr>
              <w:t>都吃了什么？</w:t>
            </w:r>
            <w:r>
              <w:rPr>
                <w:rFonts w:hint="eastAsia"/>
                <w:b/>
                <w:kern w:val="0"/>
                <w:szCs w:val="21"/>
              </w:rPr>
              <w:t>[逐项朗读，逐项记录。]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833" w:type="dxa"/>
          </w:tcPr>
          <w:p>
            <w:pPr>
              <w:autoSpaceDE w:val="0"/>
              <w:autoSpaceDN w:val="0"/>
              <w:adjustRightInd w:val="0"/>
              <w:spacing w:line="276" w:lineRule="auto"/>
              <w:rPr>
                <w:kern w:val="0"/>
                <w:szCs w:val="21"/>
              </w:rPr>
            </w:pPr>
            <w:r>
              <w:rPr>
                <w:rFonts w:hint="eastAsia"/>
                <w:kern w:val="0"/>
                <w:szCs w:val="21"/>
              </w:rPr>
              <w:t>BN7a. 维生素/矿物质补充剂或药物</w:t>
            </w:r>
          </w:p>
        </w:tc>
        <w:tc>
          <w:tcPr>
            <w:tcW w:w="4724" w:type="dxa"/>
          </w:tcPr>
          <w:p>
            <w:pPr>
              <w:autoSpaceDE w:val="0"/>
              <w:autoSpaceDN w:val="0"/>
              <w:adjustRightInd w:val="0"/>
              <w:spacing w:line="276" w:lineRule="auto"/>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833" w:type="dxa"/>
          </w:tcPr>
          <w:p>
            <w:pPr>
              <w:autoSpaceDE w:val="0"/>
              <w:autoSpaceDN w:val="0"/>
              <w:adjustRightInd w:val="0"/>
              <w:spacing w:line="276" w:lineRule="auto"/>
              <w:rPr>
                <w:kern w:val="0"/>
                <w:szCs w:val="21"/>
              </w:rPr>
            </w:pPr>
            <w:r>
              <w:rPr>
                <w:rFonts w:hint="eastAsia"/>
                <w:kern w:val="0"/>
                <w:szCs w:val="21"/>
              </w:rPr>
              <w:t>BN7b. 口服补液盐（当地名称）</w:t>
            </w:r>
          </w:p>
        </w:tc>
        <w:tc>
          <w:tcPr>
            <w:tcW w:w="4724" w:type="dxa"/>
          </w:tcPr>
          <w:p>
            <w:pPr>
              <w:autoSpaceDE w:val="0"/>
              <w:autoSpaceDN w:val="0"/>
              <w:adjustRightInd w:val="0"/>
              <w:spacing w:line="276" w:lineRule="auto"/>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833" w:type="dxa"/>
          </w:tcPr>
          <w:p>
            <w:pPr>
              <w:autoSpaceDE w:val="0"/>
              <w:autoSpaceDN w:val="0"/>
              <w:adjustRightInd w:val="0"/>
              <w:spacing w:line="276" w:lineRule="auto"/>
              <w:rPr>
                <w:kern w:val="0"/>
                <w:szCs w:val="21"/>
              </w:rPr>
            </w:pPr>
            <w:r>
              <w:rPr>
                <w:rFonts w:hint="eastAsia"/>
                <w:kern w:val="0"/>
                <w:szCs w:val="21"/>
              </w:rPr>
              <w:t>BN7c.</w:t>
            </w:r>
            <w:r>
              <w:rPr>
                <w:kern w:val="0"/>
                <w:szCs w:val="21"/>
              </w:rPr>
              <w:t xml:space="preserve"> </w:t>
            </w:r>
            <w:r>
              <w:rPr>
                <w:rFonts w:hint="eastAsia"/>
                <w:kern w:val="0"/>
                <w:szCs w:val="21"/>
              </w:rPr>
              <w:t>白开水/矿泉水/糖水/茶水</w:t>
            </w:r>
          </w:p>
        </w:tc>
        <w:tc>
          <w:tcPr>
            <w:tcW w:w="4724" w:type="dxa"/>
          </w:tcPr>
          <w:p>
            <w:pPr>
              <w:autoSpaceDE w:val="0"/>
              <w:autoSpaceDN w:val="0"/>
              <w:adjustRightInd w:val="0"/>
              <w:spacing w:line="276" w:lineRule="auto"/>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833" w:type="dxa"/>
          </w:tcPr>
          <w:p>
            <w:pPr>
              <w:autoSpaceDE w:val="0"/>
              <w:autoSpaceDN w:val="0"/>
              <w:adjustRightInd w:val="0"/>
              <w:spacing w:line="276" w:lineRule="auto"/>
              <w:rPr>
                <w:kern w:val="0"/>
                <w:szCs w:val="21"/>
              </w:rPr>
            </w:pPr>
            <w:r>
              <w:rPr>
                <w:rFonts w:hint="eastAsia"/>
                <w:kern w:val="0"/>
                <w:szCs w:val="21"/>
              </w:rPr>
              <w:t>BN7d. 幼儿配方奶粉</w:t>
            </w:r>
          </w:p>
        </w:tc>
        <w:tc>
          <w:tcPr>
            <w:tcW w:w="4724" w:type="dxa"/>
          </w:tcPr>
          <w:p>
            <w:pPr>
              <w:autoSpaceDE w:val="0"/>
              <w:autoSpaceDN w:val="0"/>
              <w:adjustRightInd w:val="0"/>
              <w:spacing w:line="276" w:lineRule="auto"/>
              <w:rPr>
                <w:kern w:val="0"/>
                <w:szCs w:val="21"/>
              </w:rPr>
            </w:pPr>
            <w:r>
              <w:rPr>
                <w:kern w:val="0"/>
                <w:szCs w:val="21"/>
              </w:rPr>
              <w:t xml:space="preserve">1. </w:t>
            </w:r>
            <w:r>
              <w:rPr>
                <w:rFonts w:hint="eastAsia"/>
                <w:kern w:val="0"/>
                <w:szCs w:val="21"/>
              </w:rPr>
              <w:t xml:space="preserve">是  </w:t>
            </w:r>
            <w:r>
              <w:rPr>
                <w:rFonts w:hint="eastAsia" w:ascii="宋体" w:hAnsi="宋体" w:cs="宋体"/>
                <w:kern w:val="0"/>
                <w:sz w:val="30"/>
                <w:szCs w:val="30"/>
              </w:rPr>
              <w:t>□□</w:t>
            </w:r>
            <w:r>
              <w:rPr>
                <w:rFonts w:hint="eastAsia"/>
                <w:kern w:val="0"/>
                <w:szCs w:val="21"/>
              </w:rPr>
              <w:t xml:space="preserve">次     </w:t>
            </w:r>
            <w:r>
              <w:rPr>
                <w:kern w:val="0"/>
                <w:szCs w:val="21"/>
              </w:rPr>
              <w:t xml:space="preserve">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833" w:type="dxa"/>
          </w:tcPr>
          <w:p>
            <w:pPr>
              <w:autoSpaceDE w:val="0"/>
              <w:autoSpaceDN w:val="0"/>
              <w:adjustRightInd w:val="0"/>
              <w:spacing w:line="276" w:lineRule="auto"/>
              <w:rPr>
                <w:kern w:val="0"/>
                <w:szCs w:val="21"/>
              </w:rPr>
            </w:pPr>
            <w:r>
              <w:rPr>
                <w:rFonts w:hint="eastAsia"/>
                <w:kern w:val="0"/>
                <w:szCs w:val="21"/>
              </w:rPr>
              <w:t>BN7e. 鲜奶</w:t>
            </w:r>
          </w:p>
        </w:tc>
        <w:tc>
          <w:tcPr>
            <w:tcW w:w="4724" w:type="dxa"/>
          </w:tcPr>
          <w:p>
            <w:pPr>
              <w:autoSpaceDE w:val="0"/>
              <w:autoSpaceDN w:val="0"/>
              <w:adjustRightInd w:val="0"/>
              <w:spacing w:line="276" w:lineRule="auto"/>
              <w:rPr>
                <w:kern w:val="0"/>
                <w:szCs w:val="21"/>
              </w:rPr>
            </w:pPr>
            <w:r>
              <w:rPr>
                <w:kern w:val="0"/>
                <w:szCs w:val="21"/>
              </w:rPr>
              <w:t xml:space="preserve">1. </w:t>
            </w:r>
            <w:r>
              <w:rPr>
                <w:rFonts w:hint="eastAsia"/>
                <w:kern w:val="0"/>
                <w:szCs w:val="21"/>
              </w:rPr>
              <w:t xml:space="preserve">是  </w:t>
            </w:r>
            <w:r>
              <w:rPr>
                <w:rFonts w:hint="eastAsia" w:ascii="宋体" w:hAnsi="宋体" w:cs="宋体"/>
                <w:kern w:val="0"/>
                <w:sz w:val="30"/>
                <w:szCs w:val="30"/>
              </w:rPr>
              <w:t>□□</w:t>
            </w:r>
            <w:r>
              <w:rPr>
                <w:rFonts w:hint="eastAsia"/>
                <w:kern w:val="0"/>
                <w:szCs w:val="21"/>
              </w:rPr>
              <w:t xml:space="preserve">次     </w:t>
            </w:r>
            <w:r>
              <w:rPr>
                <w:kern w:val="0"/>
                <w:szCs w:val="21"/>
              </w:rPr>
              <w:t xml:space="preserve">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833" w:type="dxa"/>
          </w:tcPr>
          <w:p>
            <w:pPr>
              <w:autoSpaceDE w:val="0"/>
              <w:autoSpaceDN w:val="0"/>
              <w:adjustRightInd w:val="0"/>
              <w:spacing w:line="276" w:lineRule="auto"/>
              <w:rPr>
                <w:kern w:val="0"/>
                <w:szCs w:val="21"/>
              </w:rPr>
            </w:pPr>
            <w:r>
              <w:rPr>
                <w:rFonts w:hint="eastAsia"/>
                <w:kern w:val="0"/>
                <w:szCs w:val="21"/>
              </w:rPr>
              <w:t>BN7f. 果汁或果汁饮料</w:t>
            </w:r>
          </w:p>
        </w:tc>
        <w:tc>
          <w:tcPr>
            <w:tcW w:w="4724" w:type="dxa"/>
          </w:tcPr>
          <w:p>
            <w:pPr>
              <w:autoSpaceDE w:val="0"/>
              <w:autoSpaceDN w:val="0"/>
              <w:adjustRightInd w:val="0"/>
              <w:spacing w:line="276" w:lineRule="auto"/>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833" w:type="dxa"/>
          </w:tcPr>
          <w:p>
            <w:pPr>
              <w:autoSpaceDE w:val="0"/>
              <w:autoSpaceDN w:val="0"/>
              <w:adjustRightInd w:val="0"/>
              <w:spacing w:line="276" w:lineRule="auto"/>
              <w:rPr>
                <w:kern w:val="0"/>
                <w:szCs w:val="21"/>
              </w:rPr>
            </w:pPr>
            <w:r>
              <w:rPr>
                <w:rFonts w:hint="eastAsia"/>
                <w:kern w:val="0"/>
                <w:szCs w:val="21"/>
              </w:rPr>
              <w:t>BN7g. 汤（肉汤、菜汤、米汤）</w:t>
            </w:r>
          </w:p>
        </w:tc>
        <w:tc>
          <w:tcPr>
            <w:tcW w:w="4724" w:type="dxa"/>
          </w:tcPr>
          <w:p>
            <w:pPr>
              <w:autoSpaceDE w:val="0"/>
              <w:autoSpaceDN w:val="0"/>
              <w:adjustRightInd w:val="0"/>
              <w:spacing w:line="276" w:lineRule="auto"/>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833" w:type="dxa"/>
          </w:tcPr>
          <w:p>
            <w:pPr>
              <w:autoSpaceDE w:val="0"/>
              <w:autoSpaceDN w:val="0"/>
              <w:adjustRightInd w:val="0"/>
              <w:spacing w:line="276" w:lineRule="auto"/>
              <w:rPr>
                <w:kern w:val="0"/>
                <w:szCs w:val="21"/>
              </w:rPr>
            </w:pPr>
            <w:r>
              <w:rPr>
                <w:rFonts w:hint="eastAsia"/>
                <w:kern w:val="0"/>
                <w:szCs w:val="21"/>
              </w:rPr>
              <w:t>BN7h. 酸奶（需要冷藏的）</w:t>
            </w:r>
          </w:p>
        </w:tc>
        <w:tc>
          <w:tcPr>
            <w:tcW w:w="4724" w:type="dxa"/>
          </w:tcPr>
          <w:p>
            <w:pPr>
              <w:autoSpaceDE w:val="0"/>
              <w:autoSpaceDN w:val="0"/>
              <w:adjustRightInd w:val="0"/>
              <w:spacing w:line="276" w:lineRule="auto"/>
              <w:rPr>
                <w:kern w:val="0"/>
                <w:szCs w:val="21"/>
              </w:rPr>
            </w:pPr>
            <w:r>
              <w:rPr>
                <w:kern w:val="0"/>
                <w:szCs w:val="21"/>
              </w:rPr>
              <w:t xml:space="preserve">1. </w:t>
            </w:r>
            <w:r>
              <w:rPr>
                <w:rFonts w:hint="eastAsia"/>
                <w:kern w:val="0"/>
                <w:szCs w:val="21"/>
              </w:rPr>
              <w:t xml:space="preserve">是  </w:t>
            </w:r>
            <w:r>
              <w:rPr>
                <w:rFonts w:hint="eastAsia" w:ascii="宋体" w:hAnsi="宋体" w:cs="宋体"/>
                <w:kern w:val="0"/>
                <w:sz w:val="30"/>
                <w:szCs w:val="30"/>
              </w:rPr>
              <w:t>□□</w:t>
            </w:r>
            <w:r>
              <w:rPr>
                <w:rFonts w:hint="eastAsia"/>
                <w:kern w:val="0"/>
                <w:szCs w:val="21"/>
              </w:rPr>
              <w:t xml:space="preserve">次      </w:t>
            </w:r>
            <w:r>
              <w:rPr>
                <w:kern w:val="0"/>
                <w:szCs w:val="21"/>
              </w:rPr>
              <w:t xml:space="preserve">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833" w:type="dxa"/>
          </w:tcPr>
          <w:p>
            <w:pPr>
              <w:autoSpaceDE w:val="0"/>
              <w:autoSpaceDN w:val="0"/>
              <w:adjustRightInd w:val="0"/>
              <w:spacing w:line="276" w:lineRule="auto"/>
              <w:rPr>
                <w:kern w:val="0"/>
                <w:szCs w:val="21"/>
              </w:rPr>
            </w:pPr>
            <w:r>
              <w:rPr>
                <w:rFonts w:hint="eastAsia"/>
                <w:kern w:val="0"/>
                <w:szCs w:val="21"/>
              </w:rPr>
              <w:t>BN7i. 稀粥</w:t>
            </w:r>
          </w:p>
        </w:tc>
        <w:tc>
          <w:tcPr>
            <w:tcW w:w="4724" w:type="dxa"/>
          </w:tcPr>
          <w:p>
            <w:pPr>
              <w:autoSpaceDE w:val="0"/>
              <w:autoSpaceDN w:val="0"/>
              <w:adjustRightInd w:val="0"/>
              <w:spacing w:line="276" w:lineRule="auto"/>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833" w:type="dxa"/>
          </w:tcPr>
          <w:p>
            <w:pPr>
              <w:autoSpaceDE w:val="0"/>
              <w:autoSpaceDN w:val="0"/>
              <w:adjustRightInd w:val="0"/>
              <w:spacing w:line="276" w:lineRule="auto"/>
              <w:rPr>
                <w:kern w:val="0"/>
                <w:szCs w:val="21"/>
              </w:rPr>
            </w:pPr>
            <w:r>
              <w:rPr>
                <w:rFonts w:hint="eastAsia"/>
                <w:kern w:val="0"/>
                <w:szCs w:val="21"/>
              </w:rPr>
              <w:t>BN7j. 乳酸饮料（爽歪歪、娃哈哈）</w:t>
            </w:r>
          </w:p>
        </w:tc>
        <w:tc>
          <w:tcPr>
            <w:tcW w:w="4724" w:type="dxa"/>
          </w:tcPr>
          <w:p>
            <w:pPr>
              <w:autoSpaceDE w:val="0"/>
              <w:autoSpaceDN w:val="0"/>
              <w:adjustRightInd w:val="0"/>
              <w:spacing w:line="276" w:lineRule="auto"/>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833" w:type="dxa"/>
          </w:tcPr>
          <w:p>
            <w:pPr>
              <w:autoSpaceDE w:val="0"/>
              <w:autoSpaceDN w:val="0"/>
              <w:adjustRightInd w:val="0"/>
              <w:spacing w:line="276" w:lineRule="auto"/>
              <w:rPr>
                <w:kern w:val="0"/>
                <w:szCs w:val="21"/>
              </w:rPr>
            </w:pPr>
            <w:r>
              <w:rPr>
                <w:rFonts w:hint="eastAsia"/>
                <w:kern w:val="0"/>
                <w:szCs w:val="21"/>
              </w:rPr>
              <w:t>BN7k. 其他液体：______________</w:t>
            </w:r>
            <w:r>
              <w:rPr>
                <w:rFonts w:hint="eastAsia"/>
                <w:b/>
                <w:kern w:val="0"/>
                <w:szCs w:val="21"/>
              </w:rPr>
              <w:t xml:space="preserve"> </w:t>
            </w:r>
          </w:p>
        </w:tc>
        <w:tc>
          <w:tcPr>
            <w:tcW w:w="4724" w:type="dxa"/>
          </w:tcPr>
          <w:p>
            <w:pPr>
              <w:autoSpaceDE w:val="0"/>
              <w:autoSpaceDN w:val="0"/>
              <w:adjustRightInd w:val="0"/>
              <w:spacing w:line="276" w:lineRule="auto"/>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bl>
    <w:p>
      <w:pPr>
        <w:spacing w:line="276" w:lineRule="auto"/>
        <w:jc w:val="left"/>
        <w:rPr>
          <w:kern w:val="0"/>
          <w:szCs w:val="21"/>
        </w:rPr>
      </w:pPr>
    </w:p>
    <w:tbl>
      <w:tblPr>
        <w:tblStyle w:val="12"/>
        <w:tblpPr w:leftFromText="180" w:rightFromText="180" w:vertAnchor="text" w:horzAnchor="margin" w:tblpY="171"/>
        <w:tblOverlap w:val="never"/>
        <w:tblW w:w="92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3"/>
        <w:gridCol w:w="2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9230" w:type="dxa"/>
            <w:gridSpan w:val="2"/>
          </w:tcPr>
          <w:p>
            <w:pPr>
              <w:autoSpaceDE w:val="0"/>
              <w:autoSpaceDN w:val="0"/>
              <w:adjustRightInd w:val="0"/>
              <w:rPr>
                <w:kern w:val="0"/>
                <w:szCs w:val="21"/>
              </w:rPr>
            </w:pPr>
            <w:r>
              <w:rPr>
                <w:rFonts w:hint="eastAsia"/>
                <w:b/>
                <w:kern w:val="0"/>
                <w:szCs w:val="21"/>
              </w:rPr>
              <w:t xml:space="preserve">BN8   </w:t>
            </w:r>
            <w:r>
              <w:rPr>
                <w:rFonts w:hint="eastAsia"/>
                <w:kern w:val="0"/>
                <w:szCs w:val="21"/>
              </w:rPr>
              <w:t>我想了解</w:t>
            </w:r>
            <w:r>
              <w:rPr>
                <w:rFonts w:hint="eastAsia"/>
                <w:b/>
                <w:kern w:val="0"/>
                <w:szCs w:val="21"/>
              </w:rPr>
              <w:t>昨天一天（包括白天和夜里）</w:t>
            </w:r>
            <w:r>
              <w:rPr>
                <w:rFonts w:hint="eastAsia"/>
                <w:bCs/>
                <w:kern w:val="0"/>
                <w:szCs w:val="21"/>
              </w:rPr>
              <w:t>孩子</w:t>
            </w:r>
            <w:r>
              <w:rPr>
                <w:rFonts w:hint="eastAsia"/>
                <w:kern w:val="0"/>
                <w:szCs w:val="21"/>
              </w:rPr>
              <w:t>吃的所有食物，包括在家和在幼儿园吃的。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bookmarkStart w:id="182" w:name="_Hlk343010946"/>
            <w:r>
              <w:rPr>
                <w:rFonts w:hint="eastAsia"/>
                <w:b/>
                <w:kern w:val="0"/>
                <w:szCs w:val="21"/>
              </w:rPr>
              <w:t>BN8</w:t>
            </w:r>
            <w:r>
              <w:rPr>
                <w:rFonts w:hint="eastAsia"/>
                <w:kern w:val="0"/>
                <w:szCs w:val="21"/>
              </w:rPr>
              <w:t>a. 面包、米饭、面条、馒头、馍馍或其他谷类食物</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b. 南瓜、胡萝卜、红薯等黄色或橙色的食物</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c. 白薯、土豆、山药或任何其他根茎类食物</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d. 任何深绿色叶菜（如菠菜、油菜、油麦菜）</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e. 柑橘、西红柿、山楂、柿子、芒果、木瓜等（富含VitA）</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f. 任何其他新鲜水果或蔬菜</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g. 肝、肾、心或其他脏器</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BN8h</w:t>
            </w:r>
            <w:r>
              <w:rPr>
                <w:rFonts w:hint="eastAsia"/>
                <w:kern w:val="0"/>
                <w:szCs w:val="21"/>
              </w:rPr>
              <w:t>. 瘦肉</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i. 肥肉</w:t>
            </w:r>
            <w:r>
              <w:rPr>
                <w:kern w:val="0"/>
                <w:szCs w:val="21"/>
              </w:rPr>
              <w:t xml:space="preserve"> </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j. 蛋类</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k. 鲜鱼或干鱼、海产品</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l. 任何豆类或花生食物</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m. 奶酪等其他固体/半固体奶制品，如老酸奶（需要冷藏的）</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n. 任何油、脂肪、黄油或其制品</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o. 任何甜食，如巧克力、糖果、蛋糕、饼干等</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p. 调味品（盐、酱油、腐乳、味精、花椒、大料、辣椒、茴香）</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423" w:type="dxa"/>
          </w:tcPr>
          <w:p>
            <w:pPr>
              <w:autoSpaceDE w:val="0"/>
              <w:autoSpaceDN w:val="0"/>
              <w:adjustRightInd w:val="0"/>
              <w:rPr>
                <w:kern w:val="0"/>
                <w:szCs w:val="21"/>
              </w:rPr>
            </w:pPr>
            <w:r>
              <w:rPr>
                <w:rFonts w:hint="eastAsia"/>
                <w:b/>
                <w:kern w:val="0"/>
                <w:szCs w:val="21"/>
              </w:rPr>
              <w:t>BN8</w:t>
            </w:r>
            <w:r>
              <w:rPr>
                <w:rFonts w:hint="eastAsia"/>
                <w:kern w:val="0"/>
                <w:szCs w:val="21"/>
              </w:rPr>
              <w:t>q. 火腿肠</w:t>
            </w:r>
          </w:p>
        </w:tc>
        <w:tc>
          <w:tcPr>
            <w:tcW w:w="2807" w:type="dxa"/>
          </w:tcPr>
          <w:p>
            <w:pPr>
              <w:autoSpaceDE w:val="0"/>
              <w:autoSpaceDN w:val="0"/>
              <w:adjustRightInd w:val="0"/>
              <w:rPr>
                <w:kern w:val="0"/>
                <w:szCs w:val="21"/>
              </w:rPr>
            </w:pPr>
            <w:r>
              <w:rPr>
                <w:kern w:val="0"/>
                <w:szCs w:val="21"/>
              </w:rPr>
              <w:t xml:space="preserve">1. </w:t>
            </w:r>
            <w:r>
              <w:rPr>
                <w:rFonts w:hint="eastAsia"/>
                <w:kern w:val="0"/>
                <w:szCs w:val="21"/>
              </w:rPr>
              <w:t xml:space="preserve">是 </w:t>
            </w:r>
            <w:r>
              <w:rPr>
                <w:kern w:val="0"/>
                <w:szCs w:val="21"/>
              </w:rPr>
              <w:t xml:space="preserve"> 2. </w:t>
            </w:r>
            <w:r>
              <w:rPr>
                <w:rFonts w:hint="eastAsia"/>
                <w:kern w:val="0"/>
                <w:szCs w:val="21"/>
              </w:rPr>
              <w:t>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3" w:hRule="exact"/>
        </w:trPr>
        <w:tc>
          <w:tcPr>
            <w:tcW w:w="9230" w:type="dxa"/>
            <w:gridSpan w:val="2"/>
          </w:tcPr>
          <w:p>
            <w:pPr>
              <w:autoSpaceDE w:val="0"/>
              <w:autoSpaceDN w:val="0"/>
              <w:adjustRightInd w:val="0"/>
              <w:rPr>
                <w:b/>
                <w:kern w:val="0"/>
                <w:szCs w:val="21"/>
              </w:rPr>
            </w:pPr>
            <w:r>
              <w:rPr>
                <w:rFonts w:hint="eastAsia"/>
                <w:b/>
                <w:kern w:val="0"/>
                <w:szCs w:val="21"/>
              </w:rPr>
              <w:t>记录上表未列出的母亲提到的其他食物:</w:t>
            </w:r>
          </w:p>
          <w:p>
            <w:pPr>
              <w:autoSpaceDE w:val="0"/>
              <w:autoSpaceDN w:val="0"/>
              <w:adjustRightInd w:val="0"/>
              <w:rPr>
                <w:kern w:val="0"/>
                <w:szCs w:val="21"/>
              </w:rPr>
            </w:pPr>
          </w:p>
        </w:tc>
      </w:tr>
      <w:bookmarkEnd w:id="182"/>
    </w:tbl>
    <w:p>
      <w:pPr>
        <w:jc w:val="left"/>
        <w:rPr>
          <w:kern w:val="0"/>
          <w:szCs w:val="21"/>
        </w:rPr>
      </w:pPr>
    </w:p>
    <w:p>
      <w:pPr>
        <w:widowControl/>
        <w:ind w:right="440"/>
        <w:jc w:val="left"/>
        <w:rPr>
          <w:b/>
          <w:sz w:val="30"/>
          <w:szCs w:val="30"/>
        </w:rPr>
      </w:pPr>
      <w:r>
        <w:rPr>
          <w:rFonts w:hint="eastAsia"/>
          <w:b/>
          <w:sz w:val="30"/>
          <w:szCs w:val="30"/>
        </w:rPr>
        <w:t>3.身体活动情况</w:t>
      </w:r>
    </w:p>
    <w:tbl>
      <w:tblPr>
        <w:tblStyle w:val="13"/>
        <w:tblpPr w:leftFromText="180" w:rightFromText="180" w:vertAnchor="text" w:tblpX="-176" w:tblpY="1"/>
        <w:tblOverlap w:val="never"/>
        <w:tblW w:w="9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6521"/>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17" w:type="dxa"/>
            <w:tcBorders>
              <w:top w:val="single" w:color="auto" w:sz="4" w:space="0"/>
              <w:left w:val="single" w:color="auto" w:sz="4" w:space="0"/>
              <w:right w:val="single" w:color="auto" w:sz="4" w:space="0"/>
            </w:tcBorders>
          </w:tcPr>
          <w:p>
            <w:pPr>
              <w:spacing w:line="360" w:lineRule="auto"/>
              <w:rPr>
                <w:rFonts w:ascii="宋体"/>
              </w:rPr>
            </w:pPr>
            <w:r>
              <w:rPr>
                <w:rFonts w:hint="eastAsia" w:ascii="宋体"/>
              </w:rPr>
              <w:t>BP1</w:t>
            </w:r>
          </w:p>
        </w:tc>
        <w:tc>
          <w:tcPr>
            <w:tcW w:w="6521" w:type="dxa"/>
            <w:tcBorders>
              <w:top w:val="single" w:color="auto" w:sz="4" w:space="0"/>
              <w:left w:val="single" w:color="auto" w:sz="4" w:space="0"/>
              <w:right w:val="single" w:color="auto" w:sz="4" w:space="0"/>
            </w:tcBorders>
          </w:tcPr>
          <w:p>
            <w:pPr>
              <w:spacing w:line="360" w:lineRule="auto"/>
              <w:rPr>
                <w:rFonts w:ascii="宋体"/>
              </w:rPr>
            </w:pPr>
            <w:r>
              <w:rPr>
                <w:rFonts w:hint="eastAsia" w:ascii="宋体"/>
              </w:rPr>
              <w:t>近一周来，孩子白天在户外活动几小时？（平均每天）</w:t>
            </w:r>
          </w:p>
        </w:tc>
        <w:tc>
          <w:tcPr>
            <w:tcW w:w="2160" w:type="dxa"/>
            <w:tcBorders>
              <w:top w:val="single" w:color="auto" w:sz="4" w:space="0"/>
              <w:left w:val="single" w:color="auto" w:sz="4" w:space="0"/>
              <w:right w:val="single" w:color="auto" w:sz="4" w:space="0"/>
            </w:tcBorders>
            <w:vAlign w:val="center"/>
          </w:tcPr>
          <w:p>
            <w:pPr>
              <w:jc w:val="center"/>
              <w:rPr>
                <w:rFonts w:ascii="宋体"/>
              </w:rPr>
            </w:pPr>
            <w:r>
              <w:rPr>
                <w:rFonts w:hint="eastAsia" w:ascii="宋体"/>
              </w:rPr>
              <w:sym w:font="Webdings" w:char="F063"/>
            </w:r>
            <w:r>
              <w:rPr>
                <w:rFonts w:hint="eastAsia" w:ascii="宋体"/>
              </w:rPr>
              <w:t xml:space="preserve"> </w:t>
            </w:r>
            <w:r>
              <w:rPr>
                <w:rFonts w:hint="eastAsia" w:ascii="宋体"/>
              </w:rPr>
              <w:sym w:font="Webdings" w:char="F063"/>
            </w:r>
            <w:r>
              <w:rPr>
                <w:rFonts w:hint="eastAsia" w:ascii="宋体"/>
              </w:rPr>
              <w:t>小时</w:t>
            </w:r>
            <w:r>
              <w:rPr>
                <w:rFonts w:hint="eastAsia" w:ascii="宋体"/>
              </w:rPr>
              <w:sym w:font="Webdings" w:char="F063"/>
            </w:r>
            <w:r>
              <w:rPr>
                <w:rFonts w:hint="eastAsia" w:ascii="宋体"/>
              </w:rPr>
              <w:t xml:space="preserve"> </w:t>
            </w:r>
            <w:r>
              <w:rPr>
                <w:rFonts w:hint="eastAsia" w:ascii="宋体"/>
              </w:rPr>
              <w:sym w:font="Webdings" w:char="F063"/>
            </w:r>
            <w:r>
              <w:rPr>
                <w:rFonts w:hint="eastAsia" w:ascii="宋体"/>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817" w:type="dxa"/>
            <w:tcBorders>
              <w:left w:val="single" w:color="auto" w:sz="4" w:space="0"/>
              <w:right w:val="single" w:color="auto" w:sz="4" w:space="0"/>
            </w:tcBorders>
          </w:tcPr>
          <w:p>
            <w:pPr>
              <w:spacing w:line="360" w:lineRule="auto"/>
              <w:rPr>
                <w:rFonts w:ascii="宋体"/>
              </w:rPr>
            </w:pPr>
            <w:r>
              <w:rPr>
                <w:rFonts w:hint="eastAsia" w:ascii="宋体"/>
              </w:rPr>
              <w:t>BP2</w:t>
            </w:r>
          </w:p>
        </w:tc>
        <w:tc>
          <w:tcPr>
            <w:tcW w:w="6521" w:type="dxa"/>
            <w:tcBorders>
              <w:left w:val="single" w:color="auto" w:sz="4" w:space="0"/>
              <w:right w:val="single" w:color="auto" w:sz="4" w:space="0"/>
            </w:tcBorders>
          </w:tcPr>
          <w:p>
            <w:pPr>
              <w:spacing w:line="360" w:lineRule="auto"/>
              <w:rPr>
                <w:rFonts w:ascii="宋体"/>
              </w:rPr>
            </w:pPr>
            <w:r>
              <w:rPr>
                <w:rFonts w:hint="eastAsia" w:ascii="宋体"/>
              </w:rPr>
              <w:t>近一周来，孩子平均每天在户外和室内运动的累计时间（包括白天和晚上，进行爬、走、跑、跳、玩球、骑车等需要用力的运动和游戏）</w:t>
            </w:r>
          </w:p>
        </w:tc>
        <w:tc>
          <w:tcPr>
            <w:tcW w:w="2160" w:type="dxa"/>
            <w:tcBorders>
              <w:left w:val="single" w:color="auto" w:sz="4" w:space="0"/>
              <w:right w:val="single" w:color="auto" w:sz="4" w:space="0"/>
            </w:tcBorders>
            <w:vAlign w:val="center"/>
          </w:tcPr>
          <w:p>
            <w:pPr>
              <w:jc w:val="center"/>
              <w:rPr>
                <w:rFonts w:ascii="宋体"/>
              </w:rPr>
            </w:pPr>
            <w:r>
              <w:rPr>
                <w:rFonts w:hint="eastAsia" w:ascii="宋体"/>
              </w:rPr>
              <w:sym w:font="Webdings" w:char="F063"/>
            </w:r>
            <w:r>
              <w:rPr>
                <w:rFonts w:hint="eastAsia" w:ascii="宋体"/>
              </w:rPr>
              <w:t xml:space="preserve"> </w:t>
            </w:r>
            <w:r>
              <w:rPr>
                <w:rFonts w:hint="eastAsia" w:ascii="宋体"/>
              </w:rPr>
              <w:sym w:font="Webdings" w:char="F063"/>
            </w:r>
            <w:r>
              <w:rPr>
                <w:rFonts w:hint="eastAsia" w:ascii="宋体"/>
              </w:rPr>
              <w:t>小时</w:t>
            </w:r>
            <w:r>
              <w:rPr>
                <w:rFonts w:hint="eastAsia" w:ascii="宋体"/>
              </w:rPr>
              <w:sym w:font="Webdings" w:char="F063"/>
            </w:r>
            <w:r>
              <w:rPr>
                <w:rFonts w:hint="eastAsia" w:ascii="宋体"/>
              </w:rPr>
              <w:t xml:space="preserve"> </w:t>
            </w:r>
            <w:r>
              <w:rPr>
                <w:rFonts w:hint="eastAsia" w:ascii="宋体"/>
              </w:rPr>
              <w:sym w:font="Webdings" w:char="F063"/>
            </w:r>
            <w:r>
              <w:rPr>
                <w:rFonts w:hint="eastAsia" w:ascii="宋体"/>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817" w:type="dxa"/>
            <w:tcBorders>
              <w:left w:val="single" w:color="auto" w:sz="4" w:space="0"/>
              <w:bottom w:val="single" w:color="auto" w:sz="4" w:space="0"/>
              <w:right w:val="single" w:color="auto" w:sz="4" w:space="0"/>
            </w:tcBorders>
          </w:tcPr>
          <w:p>
            <w:pPr>
              <w:spacing w:line="360" w:lineRule="auto"/>
              <w:rPr>
                <w:rFonts w:ascii="宋体"/>
              </w:rPr>
            </w:pPr>
            <w:r>
              <w:rPr>
                <w:rFonts w:hint="eastAsia" w:ascii="宋体"/>
              </w:rPr>
              <w:t>BP3</w:t>
            </w:r>
          </w:p>
        </w:tc>
        <w:tc>
          <w:tcPr>
            <w:tcW w:w="6521" w:type="dxa"/>
            <w:tcBorders>
              <w:left w:val="single" w:color="auto" w:sz="4" w:space="0"/>
              <w:bottom w:val="single" w:color="auto" w:sz="4" w:space="0"/>
              <w:right w:val="single" w:color="auto" w:sz="4" w:space="0"/>
            </w:tcBorders>
          </w:tcPr>
          <w:p>
            <w:pPr>
              <w:spacing w:line="360" w:lineRule="auto"/>
              <w:rPr>
                <w:rFonts w:ascii="宋体"/>
              </w:rPr>
            </w:pPr>
            <w:r>
              <w:rPr>
                <w:rFonts w:hint="eastAsia" w:ascii="宋体"/>
              </w:rPr>
              <w:t xml:space="preserve">近一周来，包括晚上和白天，孩子平均每天累计睡眠时间？ </w:t>
            </w:r>
          </w:p>
        </w:tc>
        <w:tc>
          <w:tcPr>
            <w:tcW w:w="2160" w:type="dxa"/>
            <w:tcBorders>
              <w:left w:val="single" w:color="auto" w:sz="4" w:space="0"/>
              <w:bottom w:val="single" w:color="auto" w:sz="4" w:space="0"/>
              <w:right w:val="single" w:color="auto" w:sz="4" w:space="0"/>
            </w:tcBorders>
            <w:vAlign w:val="center"/>
          </w:tcPr>
          <w:p>
            <w:pPr>
              <w:spacing w:line="360" w:lineRule="auto"/>
              <w:jc w:val="center"/>
              <w:rPr>
                <w:rFonts w:ascii="宋体"/>
              </w:rPr>
            </w:pPr>
            <w:r>
              <w:rPr>
                <w:rFonts w:hint="eastAsia" w:ascii="宋体"/>
              </w:rPr>
              <w:sym w:font="Webdings" w:char="F063"/>
            </w:r>
            <w:r>
              <w:rPr>
                <w:rFonts w:hint="eastAsia" w:ascii="宋体"/>
              </w:rPr>
              <w:t xml:space="preserve"> </w:t>
            </w:r>
            <w:r>
              <w:rPr>
                <w:rFonts w:hint="eastAsia" w:ascii="宋体"/>
              </w:rPr>
              <w:sym w:font="Webdings" w:char="F063"/>
            </w:r>
            <w:r>
              <w:rPr>
                <w:rFonts w:hint="eastAsia" w:ascii="宋体"/>
              </w:rPr>
              <w:t>小时</w:t>
            </w:r>
            <w:r>
              <w:rPr>
                <w:rFonts w:hint="eastAsia" w:ascii="宋体"/>
              </w:rPr>
              <w:sym w:font="Webdings" w:char="F063"/>
            </w:r>
            <w:r>
              <w:rPr>
                <w:rFonts w:hint="eastAsia" w:ascii="宋体"/>
              </w:rPr>
              <w:t xml:space="preserve"> </w:t>
            </w:r>
            <w:r>
              <w:rPr>
                <w:rFonts w:hint="eastAsia" w:ascii="宋体"/>
              </w:rPr>
              <w:sym w:font="Webdings" w:char="F063"/>
            </w:r>
            <w:r>
              <w:rPr>
                <w:rFonts w:hint="eastAsia" w:ascii="宋体"/>
              </w:rPr>
              <w:t>分钟</w:t>
            </w:r>
          </w:p>
        </w:tc>
      </w:tr>
    </w:tbl>
    <w:p>
      <w:pPr>
        <w:widowControl/>
        <w:jc w:val="right"/>
        <w:rPr>
          <w:rFonts w:eastAsia="黑体"/>
          <w:b/>
          <w:sz w:val="22"/>
        </w:rPr>
      </w:pPr>
    </w:p>
    <w:p>
      <w:pPr>
        <w:widowControl/>
        <w:jc w:val="right"/>
        <w:rPr>
          <w:rFonts w:eastAsia="黑体"/>
          <w:b/>
          <w:sz w:val="22"/>
        </w:rPr>
      </w:pPr>
      <w:r>
        <w:rPr>
          <w:rFonts w:hint="eastAsia" w:eastAsia="黑体"/>
          <w:b/>
          <w:sz w:val="22"/>
        </w:rPr>
        <w:t>调查结束时间（</w:t>
      </w:r>
      <w:r>
        <w:rPr>
          <w:rFonts w:eastAsia="黑体"/>
          <w:b/>
          <w:sz w:val="22"/>
        </w:rPr>
        <w:t>24</w:t>
      </w:r>
      <w:r>
        <w:rPr>
          <w:rFonts w:hint="eastAsia" w:eastAsia="黑体"/>
          <w:b/>
          <w:sz w:val="22"/>
        </w:rPr>
        <w:t>小时制）</w:t>
      </w:r>
      <w:r>
        <w:rPr>
          <w:rFonts w:hint="eastAsia"/>
          <w:b/>
          <w:sz w:val="22"/>
        </w:rPr>
        <w:t>：</w:t>
      </w:r>
      <w:r>
        <w:rPr>
          <w:rFonts w:asciiTheme="minorEastAsia" w:hAnsiTheme="minorEastAsia"/>
          <w:spacing w:val="-60"/>
          <w:sz w:val="48"/>
          <w:szCs w:val="48"/>
        </w:rPr>
        <w:t>□□</w:t>
      </w:r>
      <w:r>
        <w:rPr>
          <w:rFonts w:hint="eastAsia" w:asciiTheme="minorEastAsia" w:hAnsiTheme="minorEastAsia"/>
          <w:spacing w:val="-60"/>
          <w:sz w:val="48"/>
          <w:szCs w:val="48"/>
        </w:rPr>
        <w:t xml:space="preserve">  </w:t>
      </w:r>
      <w:r>
        <w:rPr>
          <w:rFonts w:hint="eastAsia" w:eastAsia="黑体"/>
          <w:b/>
          <w:sz w:val="22"/>
        </w:rPr>
        <w:t xml:space="preserve">时 </w:t>
      </w:r>
      <w:r>
        <w:rPr>
          <w:rFonts w:asciiTheme="minorEastAsia" w:hAnsiTheme="minorEastAsia"/>
          <w:spacing w:val="-60"/>
          <w:sz w:val="48"/>
          <w:szCs w:val="48"/>
        </w:rPr>
        <w:t>□□</w:t>
      </w:r>
      <w:r>
        <w:rPr>
          <w:rFonts w:hint="eastAsia" w:asciiTheme="minorEastAsia" w:hAnsiTheme="minorEastAsia"/>
          <w:spacing w:val="-60"/>
          <w:sz w:val="48"/>
          <w:szCs w:val="48"/>
        </w:rPr>
        <w:t xml:space="preserve"> </w:t>
      </w:r>
      <w:r>
        <w:rPr>
          <w:rFonts w:hint="eastAsia" w:eastAsia="黑体"/>
          <w:b/>
          <w:sz w:val="22"/>
        </w:rPr>
        <w:t>分</w:t>
      </w:r>
    </w:p>
    <w:p>
      <w:pPr>
        <w:widowControl/>
        <w:jc w:val="center"/>
        <w:rPr>
          <w:rFonts w:eastAsia="黑体"/>
          <w:b/>
          <w:sz w:val="30"/>
          <w:szCs w:val="30"/>
        </w:rPr>
      </w:pPr>
    </w:p>
    <w:p>
      <w:pPr>
        <w:widowControl/>
        <w:jc w:val="center"/>
        <w:rPr>
          <w:rFonts w:eastAsia="黑体"/>
          <w:b/>
          <w:sz w:val="30"/>
          <w:szCs w:val="30"/>
        </w:rPr>
      </w:pPr>
      <w:r>
        <w:rPr>
          <w:rFonts w:hint="eastAsia" w:eastAsia="黑体"/>
          <w:b/>
          <w:sz w:val="30"/>
          <w:szCs w:val="30"/>
        </w:rPr>
        <w:t>2-5岁儿童体检表</w:t>
      </w:r>
    </w:p>
    <w:tbl>
      <w:tblPr>
        <w:tblStyle w:val="12"/>
        <w:tblW w:w="8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4" w:type="dxa"/>
          <w:bottom w:w="0" w:type="dxa"/>
          <w:right w:w="54" w:type="dxa"/>
        </w:tblCellMar>
      </w:tblPr>
      <w:tblGrid>
        <w:gridCol w:w="4039"/>
        <w:gridCol w:w="4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BM1  身长(cm)：</w:t>
            </w:r>
          </w:p>
        </w:tc>
        <w:tc>
          <w:tcPr>
            <w:tcW w:w="4220" w:type="dxa"/>
          </w:tcPr>
          <w:p>
            <w:pPr>
              <w:autoSpaceDE w:val="0"/>
              <w:autoSpaceDN w:val="0"/>
              <w:adjustRightInd w:val="0"/>
              <w:jc w:val="center"/>
              <w:rPr>
                <w:rFonts w:ascii="宋体" w:hAnsi="宋体"/>
                <w:kern w:val="0"/>
                <w:sz w:val="36"/>
                <w:szCs w:val="36"/>
              </w:rPr>
            </w:pPr>
            <w:r>
              <w:rPr>
                <w:rFonts w:hint="eastAsia" w:ascii="宋体" w:hAnsi="宋体"/>
                <w:kern w:val="0"/>
                <w:sz w:val="36"/>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BM2  净体重=称量重量-衣服重量(Kg)：</w:t>
            </w:r>
          </w:p>
        </w:tc>
        <w:tc>
          <w:tcPr>
            <w:tcW w:w="4220" w:type="dxa"/>
          </w:tcPr>
          <w:p>
            <w:pPr>
              <w:autoSpaceDE w:val="0"/>
              <w:autoSpaceDN w:val="0"/>
              <w:adjustRightInd w:val="0"/>
              <w:jc w:val="center"/>
              <w:rPr>
                <w:rFonts w:ascii="宋体" w:hAnsi="宋体"/>
                <w:kern w:val="0"/>
                <w:sz w:val="28"/>
                <w:szCs w:val="28"/>
              </w:rPr>
            </w:pPr>
            <w:r>
              <w:rPr>
                <w:rFonts w:hint="eastAsia" w:ascii="宋体" w:hAnsi="宋体"/>
                <w:kern w:val="0"/>
                <w:sz w:val="36"/>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BM2a 称量重量</w:t>
            </w:r>
          </w:p>
        </w:tc>
        <w:tc>
          <w:tcPr>
            <w:tcW w:w="4220" w:type="dxa"/>
          </w:tcPr>
          <w:p>
            <w:pPr>
              <w:autoSpaceDE w:val="0"/>
              <w:autoSpaceDN w:val="0"/>
              <w:adjustRightInd w:val="0"/>
              <w:jc w:val="center"/>
              <w:rPr>
                <w:rFonts w:ascii="宋体" w:hAnsi="宋体"/>
                <w:kern w:val="0"/>
                <w:sz w:val="28"/>
                <w:szCs w:val="28"/>
              </w:rPr>
            </w:pPr>
            <w:r>
              <w:rPr>
                <w:rFonts w:hint="eastAsia" w:ascii="宋体" w:hAnsi="宋体"/>
                <w:kern w:val="0"/>
                <w:sz w:val="36"/>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BM2b 衣服重量</w:t>
            </w:r>
          </w:p>
        </w:tc>
        <w:tc>
          <w:tcPr>
            <w:tcW w:w="4220" w:type="dxa"/>
          </w:tcPr>
          <w:p>
            <w:pPr>
              <w:autoSpaceDE w:val="0"/>
              <w:autoSpaceDN w:val="0"/>
              <w:adjustRightInd w:val="0"/>
              <w:jc w:val="center"/>
              <w:rPr>
                <w:rFonts w:ascii="宋体" w:hAnsi="宋体"/>
                <w:kern w:val="0"/>
                <w:sz w:val="28"/>
                <w:szCs w:val="28"/>
              </w:rPr>
            </w:pPr>
            <w:r>
              <w:rPr>
                <w:rFonts w:hint="eastAsia" w:ascii="宋体" w:hAnsi="宋体"/>
                <w:kern w:val="0"/>
                <w:sz w:val="36"/>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BM3 头围（cm）：</w:t>
            </w:r>
          </w:p>
        </w:tc>
        <w:tc>
          <w:tcPr>
            <w:tcW w:w="4220" w:type="dxa"/>
          </w:tcPr>
          <w:p>
            <w:pPr>
              <w:autoSpaceDE w:val="0"/>
              <w:autoSpaceDN w:val="0"/>
              <w:adjustRightInd w:val="0"/>
              <w:jc w:val="center"/>
              <w:rPr>
                <w:rFonts w:ascii="宋体" w:hAnsi="宋体"/>
                <w:kern w:val="0"/>
                <w:sz w:val="28"/>
                <w:szCs w:val="28"/>
              </w:rPr>
            </w:pPr>
            <w:r>
              <w:rPr>
                <w:rFonts w:hint="eastAsia" w:ascii="宋体" w:hAnsi="宋体"/>
                <w:kern w:val="0"/>
                <w:sz w:val="36"/>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 xml:space="preserve">BM5  口角炎 </w:t>
            </w:r>
          </w:p>
        </w:tc>
        <w:tc>
          <w:tcPr>
            <w:tcW w:w="4220" w:type="dxa"/>
          </w:tcPr>
          <w:p>
            <w:pPr>
              <w:autoSpaceDE w:val="0"/>
              <w:autoSpaceDN w:val="0"/>
              <w:adjustRightInd w:val="0"/>
              <w:jc w:val="center"/>
              <w:rPr>
                <w:rFonts w:ascii="宋体" w:hAnsi="宋体"/>
                <w:kern w:val="0"/>
                <w:sz w:val="28"/>
                <w:szCs w:val="28"/>
              </w:rPr>
            </w:pPr>
            <w:r>
              <w:rPr>
                <w:rFonts w:hint="eastAsia" w:ascii="宋体" w:hAnsi="宋体"/>
                <w:kern w:val="0"/>
                <w:szCs w:val="21"/>
              </w:rPr>
              <w:t>1 有    2 无  9  不清楚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 xml:space="preserve">BM6  舌炎   </w:t>
            </w:r>
          </w:p>
        </w:tc>
        <w:tc>
          <w:tcPr>
            <w:tcW w:w="4220" w:type="dxa"/>
          </w:tcPr>
          <w:p>
            <w:pPr>
              <w:jc w:val="center"/>
            </w:pPr>
            <w:r>
              <w:rPr>
                <w:rFonts w:hint="eastAsia" w:ascii="宋体" w:hAnsi="宋体"/>
                <w:kern w:val="0"/>
                <w:szCs w:val="21"/>
              </w:rPr>
              <w:t>1 有    2 无  9  不清楚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 xml:space="preserve">BM7  佝偻病 </w:t>
            </w:r>
          </w:p>
        </w:tc>
        <w:tc>
          <w:tcPr>
            <w:tcW w:w="4220" w:type="dxa"/>
          </w:tcPr>
          <w:p>
            <w:pPr>
              <w:jc w:val="center"/>
            </w:pPr>
            <w:r>
              <w:rPr>
                <w:rFonts w:hint="eastAsia" w:ascii="宋体" w:hAnsi="宋体"/>
                <w:kern w:val="0"/>
                <w:szCs w:val="21"/>
              </w:rPr>
              <w:t>1 有    2 无  9  不清楚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BM8  血红蛋白测定</w:t>
            </w:r>
          </w:p>
        </w:tc>
        <w:tc>
          <w:tcPr>
            <w:tcW w:w="4220" w:type="dxa"/>
          </w:tcPr>
          <w:p>
            <w:pPr>
              <w:autoSpaceDE w:val="0"/>
              <w:autoSpaceDN w:val="0"/>
              <w:adjustRightInd w:val="0"/>
              <w:ind w:right="1080" w:firstLine="720" w:firstLineChars="200"/>
              <w:jc w:val="left"/>
              <w:rPr>
                <w:rFonts w:ascii="宋体" w:hAnsi="宋体"/>
                <w:kern w:val="0"/>
                <w:sz w:val="28"/>
                <w:szCs w:val="28"/>
              </w:rPr>
            </w:pPr>
            <w:r>
              <w:rPr>
                <w:rFonts w:hint="eastAsia" w:ascii="宋体" w:hAnsi="宋体"/>
                <w:kern w:val="0"/>
                <w:sz w:val="36"/>
                <w:szCs w:val="36"/>
              </w:rPr>
              <w:t>□□. □</w:t>
            </w:r>
            <w:r>
              <w:rPr>
                <w:rFonts w:hint="eastAsia" w:ascii="宋体" w:hAnsi="宋体"/>
                <w:kern w:val="0"/>
                <w:sz w:val="28"/>
                <w:szCs w:val="28"/>
              </w:rPr>
              <w:t>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4" w:type="dxa"/>
            <w:bottom w:w="0" w:type="dxa"/>
            <w:right w:w="54" w:type="dxa"/>
          </w:tblCellMar>
        </w:tblPrEx>
        <w:trPr>
          <w:trHeight w:val="418" w:hRule="atLeast"/>
          <w:jc w:val="center"/>
        </w:trPr>
        <w:tc>
          <w:tcPr>
            <w:tcW w:w="4039" w:type="dxa"/>
          </w:tcPr>
          <w:p>
            <w:pPr>
              <w:widowControl/>
              <w:spacing w:before="93" w:beforeLines="30" w:line="400" w:lineRule="exact"/>
              <w:ind w:firstLine="210" w:firstLineChars="100"/>
              <w:rPr>
                <w:rFonts w:ascii="宋体" w:hAnsi="宋体"/>
                <w:kern w:val="0"/>
                <w:szCs w:val="21"/>
              </w:rPr>
            </w:pPr>
            <w:r>
              <w:rPr>
                <w:rFonts w:hint="eastAsia" w:ascii="宋体" w:hAnsi="宋体"/>
                <w:kern w:val="0"/>
                <w:szCs w:val="21"/>
              </w:rPr>
              <w:t>BM9  血清维生素D测定</w:t>
            </w:r>
          </w:p>
        </w:tc>
        <w:tc>
          <w:tcPr>
            <w:tcW w:w="4220" w:type="dxa"/>
          </w:tcPr>
          <w:p>
            <w:pPr>
              <w:autoSpaceDE w:val="0"/>
              <w:autoSpaceDN w:val="0"/>
              <w:adjustRightInd w:val="0"/>
              <w:ind w:right="1080" w:firstLine="720" w:firstLineChars="200"/>
              <w:jc w:val="left"/>
              <w:rPr>
                <w:rFonts w:ascii="宋体" w:hAnsi="宋体"/>
                <w:kern w:val="0"/>
                <w:sz w:val="36"/>
                <w:szCs w:val="36"/>
              </w:rPr>
            </w:pPr>
            <w:r>
              <w:rPr>
                <w:rFonts w:hint="eastAsia" w:ascii="宋体" w:hAnsi="宋体"/>
                <w:kern w:val="0"/>
                <w:sz w:val="36"/>
                <w:szCs w:val="36"/>
              </w:rPr>
              <w:t>□□. □</w:t>
            </w:r>
            <w:r>
              <w:rPr>
                <w:rFonts w:hint="eastAsia" w:ascii="宋体" w:hAnsi="宋体"/>
                <w:kern w:val="0"/>
                <w:sz w:val="28"/>
                <w:szCs w:val="28"/>
              </w:rPr>
              <w:t>nmol/l</w:t>
            </w:r>
          </w:p>
        </w:tc>
      </w:tr>
    </w:tbl>
    <w:p>
      <w:pPr>
        <w:spacing w:line="360" w:lineRule="auto"/>
        <w:jc w:val="left"/>
        <w:rPr>
          <w:sz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ins w:id="214" w:author="Yanhy" w:date="2023-11-30T10:20:46Z"/>
          <w:rFonts w:ascii="Times New Roman" w:hAnsi="Times New Roman" w:cs="Times New Roman"/>
          <w:sz w:val="24"/>
          <w:szCs w:val="24"/>
        </w:rPr>
      </w:pPr>
      <w:ins w:id="215" w:author="Yanhy" w:date="2023-11-30T10:20:46Z">
        <w:r>
          <w:rPr>
            <w:rFonts w:ascii="Times New Roman" w:hAnsi="Times New Roman" w:cs="Times New Roman"/>
            <w:sz w:val="24"/>
            <w:szCs w:val="24"/>
          </w:rPr>
          <w:br w:type="page"/>
        </w:r>
      </w:ins>
    </w:p>
    <w:p>
      <w:pPr>
        <w:pStyle w:val="2"/>
        <w:adjustRightInd w:val="0"/>
        <w:snapToGrid w:val="0"/>
        <w:spacing w:before="0" w:after="0" w:line="360" w:lineRule="auto"/>
        <w:jc w:val="center"/>
        <w:rPr>
          <w:rFonts w:eastAsia="黑体"/>
          <w:color w:val="000000" w:themeColor="text1"/>
          <w:sz w:val="28"/>
          <w14:textFill>
            <w14:solidFill>
              <w14:schemeClr w14:val="tx1"/>
            </w14:solidFill>
          </w14:textFill>
        </w:rPr>
      </w:pPr>
      <w:bookmarkStart w:id="183" w:name="_Toc29257"/>
      <w:bookmarkStart w:id="184" w:name="_Toc21600"/>
      <w:bookmarkStart w:id="185" w:name="_Toc32677"/>
      <w:r>
        <w:rPr>
          <w:rFonts w:hint="eastAsia" w:ascii="Times New Roman" w:hAnsi="Times New Roman" w:eastAsia="黑体" w:cs="Times New Roman"/>
          <w:color w:val="000000" w:themeColor="text1"/>
          <w:kern w:val="0"/>
          <w:sz w:val="24"/>
          <w:szCs w:val="24"/>
          <w14:textFill>
            <w14:solidFill>
              <w14:schemeClr w14:val="tx1"/>
            </w14:solidFill>
          </w14:textFill>
        </w:rPr>
        <w:t>附件5</w:t>
      </w:r>
      <w:r>
        <w:rPr>
          <w:rFonts w:hint="eastAsia" w:ascii="Times New Roman" w:hAnsi="Times New Roman" w:eastAsia="黑体" w:cs="Times New Roman"/>
          <w:color w:val="000000" w:themeColor="text1"/>
          <w:kern w:val="0"/>
          <w:sz w:val="24"/>
          <w:szCs w:val="24"/>
          <w:lang w:eastAsia="zh-CN"/>
          <w14:textFill>
            <w14:solidFill>
              <w14:schemeClr w14:val="tx1"/>
            </w14:solidFill>
          </w14:textFill>
        </w:rPr>
        <w:t>：</w:t>
      </w:r>
      <w:r>
        <w:rPr>
          <w:rFonts w:hint="eastAsia" w:ascii="Times New Roman" w:hAnsi="Times New Roman" w:eastAsia="黑体" w:cs="Times New Roman"/>
          <w:color w:val="000000" w:themeColor="text1"/>
          <w:kern w:val="0"/>
          <w:sz w:val="24"/>
          <w:szCs w:val="24"/>
          <w14:textFill>
            <w14:solidFill>
              <w14:schemeClr w14:val="tx1"/>
            </w14:solidFill>
          </w14:textFill>
        </w:rPr>
        <w:t>老年人基本信息问卷</w:t>
      </w:r>
      <w:bookmarkEnd w:id="183"/>
      <w:bookmarkEnd w:id="184"/>
      <w:bookmarkEnd w:id="185"/>
    </w:p>
    <w:tbl>
      <w:tblPr>
        <w:tblStyle w:val="12"/>
        <w:tblW w:w="9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5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b/>
                <w:color w:val="000000" w:themeColor="text1"/>
                <w:sz w:val="40"/>
                <w:szCs w:val="21"/>
                <w14:textFill>
                  <w14:solidFill>
                    <w14:schemeClr w14:val="tx1"/>
                  </w14:solidFill>
                </w14:textFill>
              </w:rPr>
            </w:pPr>
            <w:r>
              <w:rPr>
                <w:rFonts w:hint="eastAsia"/>
                <w:color w:val="000000" w:themeColor="text1"/>
                <w:szCs w:val="21"/>
                <w14:textFill>
                  <w14:solidFill>
                    <w14:schemeClr w14:val="tx1"/>
                  </w14:solidFill>
                </w14:textFill>
              </w:rPr>
              <w:t>个人编码</w:t>
            </w:r>
            <w:r>
              <w:rPr>
                <w:color w:val="000000" w:themeColor="text1"/>
                <w:szCs w:val="21"/>
                <w14:textFill>
                  <w14:solidFill>
                    <w14:schemeClr w14:val="tx1"/>
                  </w14:solidFill>
                </w14:textFill>
              </w:rPr>
              <w:t>：</w:t>
            </w:r>
            <w:r>
              <w:rPr>
                <w:rFonts w:hint="eastAsia" w:asciiTheme="minorEastAsia" w:hAnsiTheme="minorEastAsia"/>
                <w:color w:val="000000" w:themeColor="text1"/>
                <w:spacing w:val="-60"/>
                <w:kern w:val="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b/>
                <w:color w:val="000000" w:themeColor="text1"/>
                <w:sz w:val="52"/>
                <w:szCs w:val="21"/>
                <w14:textFill>
                  <w14:solidFill>
                    <w14:schemeClr w14:val="tx1"/>
                  </w14:solidFill>
                </w14:textFill>
              </w:rPr>
            </w:pPr>
            <w:r>
              <w:rPr>
                <w:rFonts w:hint="eastAsia"/>
                <w:color w:val="000000" w:themeColor="text1"/>
                <w:szCs w:val="21"/>
                <w14:textFill>
                  <w14:solidFill>
                    <w14:schemeClr w14:val="tx1"/>
                  </w14:solidFill>
                </w14:textFill>
              </w:rPr>
              <w:t>调查对象姓名：</w:t>
            </w:r>
            <w:r>
              <w:rPr>
                <w:b/>
                <w:color w:val="000000" w:themeColor="text1"/>
                <w:sz w:val="36"/>
                <w:szCs w:val="21"/>
                <w14:textFill>
                  <w14:solidFill>
                    <w14:schemeClr w14:val="tx1"/>
                  </w14:solidFill>
                </w14:textFill>
              </w:rPr>
              <w:t xml:space="preserve"> </w:t>
            </w:r>
            <w:r>
              <w:rPr>
                <w:color w:val="000000" w:themeColor="text1"/>
                <w:sz w:val="36"/>
                <w:szCs w:val="21"/>
                <w14:textFill>
                  <w14:solidFill>
                    <w14:schemeClr w14:val="tx1"/>
                  </w14:solidFill>
                </w14:textFill>
              </w:rPr>
              <w:t xml:space="preserve">  </w:t>
            </w:r>
            <w:r>
              <w:rPr>
                <w:color w:val="000000" w:themeColor="text1"/>
                <w:sz w:val="24"/>
                <w:szCs w:val="21"/>
                <w14:textFill>
                  <w14:solidFill>
                    <w14:schemeClr w14:val="tx1"/>
                  </w14:solidFill>
                </w14:textFill>
              </w:rPr>
              <w:t xml:space="preserve">  </w:t>
            </w:r>
            <w:r>
              <w:rPr>
                <w:color w:val="000000" w:themeColor="text1"/>
                <w:szCs w:val="21"/>
                <w14:textFill>
                  <w14:solidFill>
                    <w14:schemeClr w14:val="tx1"/>
                  </w14:solidFill>
                </w14:textFill>
              </w:rPr>
              <w:t xml:space="preserve">          </w:t>
            </w:r>
            <w:r>
              <w:rPr>
                <w:b/>
                <w:color w:val="000000" w:themeColor="text1"/>
                <w:sz w:val="36"/>
                <w:szCs w:val="21"/>
                <w14:textFill>
                  <w14:solidFill>
                    <w14:schemeClr w14:val="tx1"/>
                  </w14:solidFill>
                </w14:textFill>
              </w:rPr>
              <w:fldChar w:fldCharType="begin"/>
            </w:r>
            <w:r>
              <w:rPr>
                <w:b/>
                <w:color w:val="000000" w:themeColor="text1"/>
                <w:sz w:val="36"/>
                <w:szCs w:val="21"/>
                <w14:textFill>
                  <w14:solidFill>
                    <w14:schemeClr w14:val="tx1"/>
                  </w14:solidFill>
                </w14:textFill>
              </w:rPr>
              <w:instrText xml:space="preserve"> MERGEFIELD "HR7" </w:instrText>
            </w:r>
            <w:r>
              <w:rPr>
                <w:b/>
                <w:color w:val="000000" w:themeColor="text1"/>
                <w:sz w:val="36"/>
                <w:szCs w:val="21"/>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color w:val="000000" w:themeColor="text1"/>
                <w:szCs w:val="21"/>
                <w14:textFill>
                  <w14:solidFill>
                    <w14:schemeClr w14:val="tx1"/>
                  </w14:solidFill>
                </w14:textFill>
              </w:rPr>
            </w:pPr>
          </w:p>
          <w:p>
            <w:pPr>
              <w:ind w:firstLine="210" w:firstLineChars="100"/>
              <w:rPr>
                <w:b/>
                <w:color w:val="000000" w:themeColor="text1"/>
                <w:sz w:val="24"/>
                <w:szCs w:val="21"/>
                <w14:textFill>
                  <w14:solidFill>
                    <w14:schemeClr w14:val="tx1"/>
                  </w14:solidFill>
                </w14:textFill>
              </w:rPr>
            </w:pPr>
            <w:r>
              <w:rPr>
                <w:rFonts w:hint="eastAsia"/>
                <w:color w:val="000000" w:themeColor="text1"/>
                <w:szCs w:val="21"/>
                <w14:textFill>
                  <w14:solidFill>
                    <w14:schemeClr w14:val="tx1"/>
                  </w14:solidFill>
                </w14:textFill>
              </w:rPr>
              <w:t>住    址</w:t>
            </w:r>
            <w:r>
              <w:rPr>
                <w:color w:val="000000" w:themeColor="text1"/>
                <w:szCs w:val="21"/>
                <w14:textFill>
                  <w14:solidFill>
                    <w14:schemeClr w14:val="tx1"/>
                  </w14:solidFill>
                </w14:textFill>
              </w:rPr>
              <w:t>：</w:t>
            </w:r>
            <w:r>
              <w:rPr>
                <w:b/>
                <w:color w:val="000000" w:themeColor="text1"/>
                <w:sz w:val="24"/>
                <w:szCs w:val="21"/>
                <w14:textFill>
                  <w14:solidFill>
                    <w14:schemeClr w14:val="tx1"/>
                  </w14:solidFill>
                </w14:textFill>
              </w:rPr>
              <w:t xml:space="preserve"> </w:t>
            </w:r>
          </w:p>
          <w:p>
            <w:pPr>
              <w:ind w:firstLine="210" w:firstLineChars="100"/>
              <w:rPr>
                <w:color w:val="000000" w:themeColor="text1"/>
                <w:szCs w:val="21"/>
                <w14:textFill>
                  <w14:solidFill>
                    <w14:schemeClr w14:val="tx1"/>
                  </w14:solidFill>
                </w14:textFill>
              </w:rPr>
            </w:pPr>
          </w:p>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_____________</w:t>
            </w:r>
            <w:r>
              <w:rPr>
                <w:rFonts w:hint="eastAsia"/>
                <w:color w:val="000000" w:themeColor="text1"/>
                <w:szCs w:val="21"/>
                <w14:textFill>
                  <w14:solidFill>
                    <w14:schemeClr w14:val="tx1"/>
                  </w14:solidFill>
                </w14:textFill>
              </w:rPr>
              <w:t>街道/乡/镇</w:t>
            </w:r>
            <w:r>
              <w:rPr>
                <w:color w:val="000000" w:themeColor="text1"/>
                <w:szCs w:val="21"/>
                <w14:textFill>
                  <w14:solidFill>
                    <w14:schemeClr w14:val="tx1"/>
                  </w14:solidFill>
                </w14:textFill>
              </w:rPr>
              <w:t>_____________________</w:t>
            </w:r>
            <w:r>
              <w:rPr>
                <w:rFonts w:hint="eastAsia"/>
                <w:color w:val="000000" w:themeColor="text1"/>
                <w:szCs w:val="21"/>
                <w14:textFill>
                  <w14:solidFill>
                    <w14:schemeClr w14:val="tx1"/>
                  </w14:solidFill>
                </w14:textFill>
              </w:rPr>
              <w:t>村/居委会</w:t>
            </w:r>
            <w:r>
              <w:rPr>
                <w:color w:val="000000" w:themeColor="text1"/>
                <w:szCs w:val="21"/>
                <w14:textFill>
                  <w14:solidFill>
                    <w14:schemeClr w14:val="tx1"/>
                  </w14:solidFill>
                </w14:textFill>
              </w:rPr>
              <w:t>______________________</w:t>
            </w:r>
            <w:r>
              <w:rPr>
                <w:rFonts w:hint="eastAsia"/>
                <w:color w:val="000000" w:themeColor="text1"/>
                <w:szCs w:val="21"/>
                <w14:textFill>
                  <w14:solidFill>
                    <w14:schemeClr w14:val="tx1"/>
                  </w14:solidFill>
                </w14:textFill>
              </w:rPr>
              <w:t>门牌号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4077" w:type="dxa"/>
            <w:tcBorders>
              <w:right w:val="single" w:color="auto" w:sz="4" w:space="0"/>
            </w:tcBorders>
            <w:vAlign w:val="bottom"/>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调查员签名：</w:t>
            </w:r>
            <w:r>
              <w:rPr>
                <w:color w:val="000000" w:themeColor="text1"/>
                <w:szCs w:val="21"/>
                <w14:textFill>
                  <w14:solidFill>
                    <w14:schemeClr w14:val="tx1"/>
                  </w14:solidFill>
                </w14:textFill>
              </w:rPr>
              <w:t>_________________</w:t>
            </w:r>
          </w:p>
        </w:tc>
        <w:tc>
          <w:tcPr>
            <w:tcW w:w="5048" w:type="dxa"/>
            <w:tcBorders>
              <w:left w:val="single" w:color="auto" w:sz="4" w:space="0"/>
            </w:tcBorders>
            <w:vAlign w:val="bottom"/>
          </w:tcPr>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日期：</w:t>
            </w:r>
            <w:r>
              <w:rPr>
                <w:rFonts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年</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月</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4077" w:type="dxa"/>
            <w:tcBorders>
              <w:bottom w:val="single" w:color="auto" w:sz="4" w:space="0"/>
              <w:right w:val="single" w:color="auto" w:sz="4" w:space="0"/>
            </w:tcBorders>
            <w:vAlign w:val="bottom"/>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质控员签名：</w:t>
            </w:r>
            <w:r>
              <w:rPr>
                <w:color w:val="000000" w:themeColor="text1"/>
                <w:szCs w:val="21"/>
                <w14:textFill>
                  <w14:solidFill>
                    <w14:schemeClr w14:val="tx1"/>
                  </w14:solidFill>
                </w14:textFill>
              </w:rPr>
              <w:t>_________________</w:t>
            </w:r>
          </w:p>
        </w:tc>
        <w:tc>
          <w:tcPr>
            <w:tcW w:w="5048" w:type="dxa"/>
            <w:tcBorders>
              <w:left w:val="single" w:color="auto" w:sz="4" w:space="0"/>
              <w:bottom w:val="single" w:color="auto" w:sz="4" w:space="0"/>
            </w:tcBorders>
            <w:vAlign w:val="bottom"/>
          </w:tcPr>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日期：</w:t>
            </w:r>
            <w:r>
              <w:rPr>
                <w:rFonts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年</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月</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日</w:t>
            </w:r>
          </w:p>
        </w:tc>
      </w:tr>
    </w:tbl>
    <w:p>
      <w:pPr>
        <w:widowControl/>
        <w:jc w:val="left"/>
        <w:rPr>
          <w:rFonts w:ascii="TTF46827ACtCID" w:hAnsi="TTF46827ACtCID" w:eastAsia="TTF46827ACtCID" w:cs="TTF46827ACtCID"/>
          <w:color w:val="000000"/>
          <w:kern w:val="0"/>
          <w:sz w:val="24"/>
          <w:szCs w:val="24"/>
          <w:lang w:bidi="ar"/>
        </w:rPr>
      </w:pPr>
    </w:p>
    <w:p>
      <w:pPr>
        <w:widowControl/>
        <w:spacing w:line="360" w:lineRule="auto"/>
        <w:jc w:val="left"/>
        <w:rPr>
          <w:rFonts w:ascii="宋体" w:hAnsi="宋体" w:eastAsia="宋体" w:cs="宋体"/>
          <w:color w:val="000000" w:themeColor="text1"/>
          <w:kern w:val="0"/>
          <w:szCs w:val="21"/>
          <w:lang w:bidi="ar"/>
          <w14:textFill>
            <w14:solidFill>
              <w14:schemeClr w14:val="tx1"/>
            </w14:solidFill>
          </w14:textFill>
        </w:rPr>
      </w:pPr>
    </w:p>
    <w:p>
      <w:pPr>
        <w:widowControl/>
        <w:spacing w:line="360" w:lineRule="auto"/>
        <w:jc w:val="left"/>
        <w:rPr>
          <w:rFonts w:ascii="宋体" w:hAnsi="宋体" w:eastAsia="宋体" w:cs="宋体"/>
          <w:color w:val="000000" w:themeColor="text1"/>
          <w:kern w:val="0"/>
          <w:szCs w:val="21"/>
          <w:lang w:bidi="ar"/>
          <w14:textFill>
            <w14:solidFill>
              <w14:schemeClr w14:val="tx1"/>
            </w14:solidFill>
          </w14:textFill>
        </w:rPr>
      </w:pPr>
    </w:p>
    <w:p>
      <w:pPr>
        <w:widowControl/>
        <w:spacing w:line="240" w:lineRule="auto"/>
        <w:jc w:val="left"/>
        <w:rPr>
          <w:ins w:id="216" w:author="Yanhy" w:date="2023-11-30T10:22:01Z"/>
          <w:rFonts w:ascii="宋体" w:hAnsi="宋体" w:eastAsia="宋体" w:cs="宋体"/>
          <w:color w:val="000000" w:themeColor="text1"/>
          <w:kern w:val="0"/>
          <w:szCs w:val="21"/>
          <w:lang w:bidi="ar"/>
          <w14:textFill>
            <w14:solidFill>
              <w14:schemeClr w14:val="tx1"/>
            </w14:solidFill>
          </w14:textFill>
        </w:rPr>
      </w:pPr>
      <w:ins w:id="217" w:author="Yanhy" w:date="2023-11-30T10:22:01Z">
        <w:r>
          <w:rPr>
            <w:rFonts w:ascii="宋体" w:hAnsi="宋体" w:eastAsia="宋体" w:cs="宋体"/>
            <w:color w:val="000000" w:themeColor="text1"/>
            <w:kern w:val="0"/>
            <w:szCs w:val="21"/>
            <w:lang w:bidi="ar"/>
            <w14:textFill>
              <w14:solidFill>
                <w14:schemeClr w14:val="tx1"/>
              </w14:solidFill>
            </w14:textFill>
          </w:rPr>
          <w:br w:type="page"/>
        </w:r>
      </w:ins>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6"/>
        <w:gridCol w:w="1938"/>
        <w:gridCol w:w="2146"/>
        <w:gridCol w:w="372"/>
        <w:gridCol w:w="2453"/>
        <w:gridCol w:w="102"/>
        <w:gridCol w:w="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5000" w:type="pct"/>
            <w:gridSpan w:val="7"/>
            <w:tcBorders>
              <w:top w:val="single" w:color="auto" w:sz="4" w:space="0"/>
              <w:left w:val="single" w:color="auto" w:sz="4" w:space="0"/>
              <w:bottom w:val="single" w:color="auto" w:sz="4" w:space="0"/>
              <w:right w:val="single" w:color="auto" w:sz="4" w:space="0"/>
            </w:tcBorders>
            <w:shd w:val="clear" w:color="auto" w:fill="DDD9C3"/>
            <w:vAlign w:val="center"/>
          </w:tcPr>
          <w:p>
            <w:pPr>
              <w:spacing w:before="60"/>
              <w:jc w:val="center"/>
              <w:rPr>
                <w:rFonts w:eastAsia="黑体"/>
                <w:color w:val="000000" w:themeColor="text1"/>
                <w:sz w:val="28"/>
                <w14:textFill>
                  <w14:solidFill>
                    <w14:schemeClr w14:val="tx1"/>
                  </w14:solidFill>
                </w14:textFill>
              </w:rPr>
            </w:pPr>
            <w:r>
              <w:rPr>
                <w:rFonts w:hint="eastAsia" w:eastAsia="黑体"/>
                <w:color w:val="000000" w:themeColor="text1"/>
                <w:sz w:val="28"/>
                <w14:textFill>
                  <w14:solidFill>
                    <w14:schemeClr w14:val="tx1"/>
                  </w14:solidFill>
                </w14:textFill>
              </w:rPr>
              <w:t>第一部分基本信息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trPr>
        <w:tc>
          <w:tcPr>
            <w:tcW w:w="362" w:type="pct"/>
            <w:tcBorders>
              <w:bottom w:val="nil"/>
              <w:right w:val="single" w:color="auto" w:sz="4" w:space="0"/>
            </w:tcBorders>
            <w:vAlign w:val="center"/>
          </w:tcPr>
          <w:p>
            <w:pPr>
              <w:spacing w:line="260" w:lineRule="exact"/>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A1</w:t>
            </w:r>
          </w:p>
        </w:tc>
        <w:tc>
          <w:tcPr>
            <w:tcW w:w="1137" w:type="pct"/>
            <w:tcBorders>
              <w:left w:val="single" w:color="auto" w:sz="4" w:space="0"/>
              <w:bottom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身份证号</w:t>
            </w:r>
          </w:p>
        </w:tc>
        <w:tc>
          <w:tcPr>
            <w:tcW w:w="3500" w:type="pct"/>
            <w:gridSpan w:val="5"/>
            <w:tcBorders>
              <w:left w:val="single" w:color="auto" w:sz="4" w:space="0"/>
              <w:bottom w:val="single" w:color="auto" w:sz="4" w:space="0"/>
            </w:tcBorders>
            <w:vAlign w:val="center"/>
          </w:tcPr>
          <w:p>
            <w:pPr>
              <w:ind w:left="180"/>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p>
            <w:pPr>
              <w:ind w:left="180"/>
              <w:rPr>
                <w:color w:val="000000" w:themeColor="text1"/>
                <w:spacing w:val="-60"/>
                <w:sz w:val="32"/>
                <w:szCs w:val="32"/>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trPr>
        <w:tc>
          <w:tcPr>
            <w:tcW w:w="362" w:type="pct"/>
            <w:tcBorders>
              <w:bottom w:val="nil"/>
              <w:right w:val="single" w:color="auto" w:sz="4" w:space="0"/>
            </w:tcBorders>
            <w:vAlign w:val="center"/>
          </w:tcPr>
          <w:p>
            <w:pPr>
              <w:spacing w:line="260" w:lineRule="exact"/>
              <w:jc w:val="cente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A</w:t>
            </w:r>
            <w:r>
              <w:rPr>
                <w:b/>
                <w:color w:val="000000" w:themeColor="text1"/>
                <w:szCs w:val="21"/>
                <w14:textFill>
                  <w14:solidFill>
                    <w14:schemeClr w14:val="tx1"/>
                  </w14:solidFill>
                </w14:textFill>
              </w:rPr>
              <w:t>1a</w:t>
            </w:r>
          </w:p>
        </w:tc>
        <w:tc>
          <w:tcPr>
            <w:tcW w:w="1137" w:type="pct"/>
            <w:tcBorders>
              <w:left w:val="single" w:color="auto" w:sz="4" w:space="0"/>
              <w:bottom w:val="single" w:color="auto" w:sz="4" w:space="0"/>
              <w:right w:val="single" w:color="auto" w:sz="4" w:space="0"/>
            </w:tcBorders>
            <w:vAlign w:val="center"/>
          </w:tcPr>
          <w:p>
            <w:pPr>
              <w:spacing w:line="260" w:lineRule="exact"/>
              <w:rPr>
                <w:rFonts w:ascii="黑体" w:hAnsi="黑体" w:eastAsia="黑体"/>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出生日期</w:t>
            </w:r>
          </w:p>
        </w:tc>
        <w:tc>
          <w:tcPr>
            <w:tcW w:w="3500" w:type="pct"/>
            <w:gridSpan w:val="5"/>
            <w:tcBorders>
              <w:left w:val="single" w:color="auto" w:sz="4" w:space="0"/>
              <w:bottom w:val="single" w:color="auto" w:sz="4" w:space="0"/>
            </w:tcBorders>
            <w:vAlign w:val="center"/>
          </w:tcPr>
          <w:p>
            <w:pPr>
              <w:spacing w:line="440" w:lineRule="exact"/>
              <w:ind w:left="180"/>
              <w:rPr>
                <w:rFonts w:asciiTheme="minorEastAsia" w:hAnsiTheme="minorEastAsia"/>
                <w:color w:val="000000" w:themeColor="text1"/>
                <w:spacing w:val="-60"/>
                <w:sz w:val="48"/>
                <w:szCs w:val="48"/>
                <w14:textFill>
                  <w14:solidFill>
                    <w14:schemeClr w14:val="tx1"/>
                  </w14:solidFill>
                </w14:textFill>
              </w:rPr>
            </w:pPr>
            <w:r>
              <w:rPr>
                <w:rFonts w:asciiTheme="minorEastAsia" w:hAnsiTheme="minorEastAsia"/>
                <w:spacing w:val="-60"/>
                <w:sz w:val="48"/>
                <w:szCs w:val="48"/>
              </w:rPr>
              <w:t>□□□□</w:t>
            </w:r>
            <w:r>
              <w:rPr>
                <w:rFonts w:hint="eastAsia" w:asciiTheme="minorEastAsia" w:hAnsiTheme="minorEastAsia"/>
                <w:spacing w:val="-60"/>
                <w:sz w:val="48"/>
                <w:szCs w:val="48"/>
              </w:rPr>
              <w:t xml:space="preserve">  </w:t>
            </w:r>
            <w:r>
              <w:rPr>
                <w:rFonts w:hint="eastAsia" w:eastAsia="黑体"/>
                <w:b/>
                <w:sz w:val="22"/>
              </w:rPr>
              <w:t xml:space="preserve">年 </w:t>
            </w:r>
            <w:r>
              <w:rPr>
                <w:rFonts w:asciiTheme="minorEastAsia" w:hAnsiTheme="minorEastAsia"/>
                <w:spacing w:val="-60"/>
                <w:sz w:val="48"/>
                <w:szCs w:val="48"/>
              </w:rPr>
              <w:t>□□</w:t>
            </w:r>
            <w:r>
              <w:rPr>
                <w:rFonts w:hint="eastAsia" w:asciiTheme="minorEastAsia" w:hAnsiTheme="minorEastAsia"/>
                <w:spacing w:val="-60"/>
                <w:sz w:val="48"/>
                <w:szCs w:val="48"/>
              </w:rPr>
              <w:t xml:space="preserve"> </w:t>
            </w:r>
            <w:r>
              <w:rPr>
                <w:rFonts w:hint="eastAsia" w:eastAsia="黑体"/>
                <w:b/>
                <w:sz w:val="22"/>
              </w:rPr>
              <w:t>月</w:t>
            </w:r>
            <w:r>
              <w:rPr>
                <w:rFonts w:asciiTheme="minorEastAsia" w:hAnsiTheme="minorEastAsia"/>
                <w:spacing w:val="-60"/>
                <w:sz w:val="48"/>
                <w:szCs w:val="48"/>
              </w:rPr>
              <w:t>□□</w:t>
            </w:r>
            <w:r>
              <w:rPr>
                <w:rFonts w:hint="eastAsia" w:asciiTheme="minorEastAsia" w:hAnsiTheme="minorEastAsia"/>
                <w:spacing w:val="-60"/>
                <w:sz w:val="48"/>
                <w:szCs w:val="48"/>
              </w:rPr>
              <w:t xml:space="preserve"> </w:t>
            </w:r>
            <w:r>
              <w:rPr>
                <w:rFonts w:hint="eastAsia" w:eastAsia="黑体"/>
                <w:b/>
                <w:sz w:val="2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 w:hRule="exact"/>
        </w:trPr>
        <w:tc>
          <w:tcPr>
            <w:tcW w:w="362" w:type="pct"/>
            <w:vMerge w:val="restart"/>
            <w:tcBorders>
              <w:right w:val="single" w:color="auto" w:sz="4" w:space="0"/>
            </w:tcBorders>
            <w:vAlign w:val="center"/>
          </w:tcPr>
          <w:p>
            <w:pPr>
              <w:spacing w:line="260" w:lineRule="exact"/>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A</w:t>
            </w:r>
            <w:r>
              <w:rPr>
                <w:rFonts w:hint="eastAsia"/>
                <w:b/>
                <w:color w:val="000000" w:themeColor="text1"/>
                <w:szCs w:val="21"/>
                <w14:textFill>
                  <w14:solidFill>
                    <w14:schemeClr w14:val="tx1"/>
                  </w14:solidFill>
                </w14:textFill>
              </w:rPr>
              <w:t>2</w:t>
            </w:r>
          </w:p>
        </w:tc>
        <w:tc>
          <w:tcPr>
            <w:tcW w:w="1137" w:type="pct"/>
            <w:vMerge w:val="restart"/>
            <w:tcBorders>
              <w:left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联系电话</w:t>
            </w:r>
          </w:p>
        </w:tc>
        <w:tc>
          <w:tcPr>
            <w:tcW w:w="3500" w:type="pct"/>
            <w:gridSpan w:val="5"/>
            <w:tcBorders>
              <w:left w:val="single" w:color="auto" w:sz="4" w:space="0"/>
              <w:bottom w:val="dotted" w:color="auto" w:sz="4" w:space="0"/>
            </w:tcBorders>
          </w:tcPr>
          <w:p>
            <w:pPr>
              <w:spacing w:before="62" w:beforeLines="20" w:after="62" w:afterLines="20" w:line="440" w:lineRule="exac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本人联系电话</w:t>
            </w:r>
          </w:p>
          <w:p>
            <w:pPr>
              <w:spacing w:line="440" w:lineRule="exact"/>
              <w:ind w:firstLine="420" w:firstLineChars="200"/>
              <w:rPr>
                <w:color w:val="000000" w:themeColor="text1"/>
                <w:sz w:val="52"/>
                <w:szCs w:val="52"/>
                <w14:textFill>
                  <w14:solidFill>
                    <w14:schemeClr w14:val="tx1"/>
                  </w14:solidFill>
                </w14:textFill>
              </w:rPr>
            </w:pPr>
            <w:r>
              <w:rPr>
                <w:rFonts w:hint="eastAsia"/>
                <w:color w:val="000000" w:themeColor="text1"/>
                <w:szCs w:val="21"/>
                <w14:textFill>
                  <w14:solidFill>
                    <w14:schemeClr w14:val="tx1"/>
                  </w14:solidFill>
                </w14:textFill>
              </w:rPr>
              <w:t xml:space="preserve">手机   </w:t>
            </w:r>
            <w:r>
              <w:rPr>
                <w:rFonts w:hint="eastAsia" w:asciiTheme="minorEastAsia" w:hAnsiTheme="minorEastAsia"/>
                <w:color w:val="000000" w:themeColor="text1"/>
                <w:spacing w:val="-6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exact"/>
        </w:trPr>
        <w:tc>
          <w:tcPr>
            <w:tcW w:w="362" w:type="pct"/>
            <w:vMerge w:val="continue"/>
            <w:tcBorders>
              <w:right w:val="single" w:color="auto" w:sz="4" w:space="0"/>
            </w:tcBorders>
            <w:vAlign w:val="center"/>
          </w:tcPr>
          <w:p>
            <w:pPr>
              <w:spacing w:line="260" w:lineRule="exact"/>
              <w:jc w:val="center"/>
              <w:rPr>
                <w:b/>
                <w:color w:val="000000" w:themeColor="text1"/>
                <w:szCs w:val="21"/>
                <w14:textFill>
                  <w14:solidFill>
                    <w14:schemeClr w14:val="tx1"/>
                  </w14:solidFill>
                </w14:textFill>
              </w:rPr>
            </w:pPr>
          </w:p>
        </w:tc>
        <w:tc>
          <w:tcPr>
            <w:tcW w:w="1137" w:type="pct"/>
            <w:vMerge w:val="continue"/>
            <w:tcBorders>
              <w:left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p>
        </w:tc>
        <w:tc>
          <w:tcPr>
            <w:tcW w:w="3500" w:type="pct"/>
            <w:gridSpan w:val="5"/>
            <w:tcBorders>
              <w:top w:val="dotted" w:color="auto" w:sz="4" w:space="0"/>
              <w:left w:val="single" w:color="auto" w:sz="4" w:space="0"/>
              <w:bottom w:val="dotted" w:color="auto" w:sz="4" w:space="0"/>
            </w:tcBorders>
          </w:tcPr>
          <w:p>
            <w:pPr>
              <w:spacing w:before="62" w:beforeLines="20" w:after="62" w:afterLines="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配偶联系电话</w:t>
            </w:r>
          </w:p>
          <w:p>
            <w:pPr>
              <w:spacing w:line="440" w:lineRule="exact"/>
              <w:ind w:firstLine="420" w:firstLineChars="200"/>
              <w:rPr>
                <w:color w:val="000000" w:themeColor="text1"/>
                <w:sz w:val="52"/>
                <w:szCs w:val="52"/>
                <w14:textFill>
                  <w14:solidFill>
                    <w14:schemeClr w14:val="tx1"/>
                  </w14:solidFill>
                </w14:textFill>
              </w:rPr>
            </w:pPr>
            <w:r>
              <w:rPr>
                <w:rFonts w:hint="eastAsia"/>
                <w:color w:val="000000" w:themeColor="text1"/>
                <w:szCs w:val="21"/>
                <w14:textFill>
                  <w14:solidFill>
                    <w14:schemeClr w14:val="tx1"/>
                  </w14:solidFill>
                </w14:textFill>
              </w:rPr>
              <w:t xml:space="preserve">手机   </w:t>
            </w:r>
            <w:r>
              <w:rPr>
                <w:rFonts w:hint="eastAsia" w:asciiTheme="minorEastAsia" w:hAnsiTheme="minorEastAsia"/>
                <w:color w:val="000000" w:themeColor="text1"/>
                <w:spacing w:val="-6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exact"/>
        </w:trPr>
        <w:tc>
          <w:tcPr>
            <w:tcW w:w="362" w:type="pct"/>
            <w:vMerge w:val="continue"/>
            <w:tcBorders>
              <w:right w:val="single" w:color="auto" w:sz="4" w:space="0"/>
            </w:tcBorders>
            <w:vAlign w:val="center"/>
          </w:tcPr>
          <w:p>
            <w:pPr>
              <w:spacing w:line="260" w:lineRule="exact"/>
              <w:jc w:val="center"/>
              <w:rPr>
                <w:b/>
                <w:color w:val="000000" w:themeColor="text1"/>
                <w:szCs w:val="21"/>
                <w14:textFill>
                  <w14:solidFill>
                    <w14:schemeClr w14:val="tx1"/>
                  </w14:solidFill>
                </w14:textFill>
              </w:rPr>
            </w:pPr>
          </w:p>
        </w:tc>
        <w:tc>
          <w:tcPr>
            <w:tcW w:w="1137" w:type="pct"/>
            <w:vMerge w:val="continue"/>
            <w:tcBorders>
              <w:left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p>
        </w:tc>
        <w:tc>
          <w:tcPr>
            <w:tcW w:w="3500" w:type="pct"/>
            <w:gridSpan w:val="5"/>
            <w:tcBorders>
              <w:top w:val="dotted" w:color="auto" w:sz="4" w:space="0"/>
              <w:left w:val="single" w:color="auto" w:sz="4" w:space="0"/>
              <w:bottom w:val="dotted" w:color="auto" w:sz="4" w:space="0"/>
            </w:tcBorders>
          </w:tcPr>
          <w:p>
            <w:pPr>
              <w:spacing w:before="62" w:beforeLines="20" w:after="62" w:afterLines="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子女联系电话</w:t>
            </w:r>
          </w:p>
          <w:p>
            <w:pPr>
              <w:spacing w:line="440" w:lineRule="exact"/>
              <w:ind w:firstLine="420" w:firstLineChars="200"/>
              <w:rPr>
                <w:color w:val="000000" w:themeColor="text1"/>
                <w:sz w:val="52"/>
                <w:szCs w:val="52"/>
                <w14:textFill>
                  <w14:solidFill>
                    <w14:schemeClr w14:val="tx1"/>
                  </w14:solidFill>
                </w14:textFill>
              </w:rPr>
            </w:pPr>
            <w:r>
              <w:rPr>
                <w:rFonts w:hint="eastAsia"/>
                <w:color w:val="000000" w:themeColor="text1"/>
                <w:szCs w:val="21"/>
                <w14:textFill>
                  <w14:solidFill>
                    <w14:schemeClr w14:val="tx1"/>
                  </w14:solidFill>
                </w14:textFill>
              </w:rPr>
              <w:t xml:space="preserve">手机   </w:t>
            </w:r>
            <w:r>
              <w:rPr>
                <w:rFonts w:hint="eastAsia" w:asciiTheme="minorEastAsia" w:hAnsiTheme="minorEastAsia"/>
                <w:color w:val="000000" w:themeColor="text1"/>
                <w:spacing w:val="-6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exact"/>
        </w:trPr>
        <w:tc>
          <w:tcPr>
            <w:tcW w:w="362" w:type="pct"/>
            <w:vMerge w:val="continue"/>
            <w:tcBorders>
              <w:bottom w:val="nil"/>
              <w:right w:val="single" w:color="auto" w:sz="4" w:space="0"/>
            </w:tcBorders>
            <w:vAlign w:val="center"/>
          </w:tcPr>
          <w:p>
            <w:pPr>
              <w:spacing w:line="260" w:lineRule="exact"/>
              <w:jc w:val="center"/>
              <w:rPr>
                <w:b/>
                <w:color w:val="000000" w:themeColor="text1"/>
                <w:szCs w:val="21"/>
                <w14:textFill>
                  <w14:solidFill>
                    <w14:schemeClr w14:val="tx1"/>
                  </w14:solidFill>
                </w14:textFill>
              </w:rPr>
            </w:pPr>
          </w:p>
        </w:tc>
        <w:tc>
          <w:tcPr>
            <w:tcW w:w="1137" w:type="pct"/>
            <w:vMerge w:val="continue"/>
            <w:tcBorders>
              <w:left w:val="single" w:color="auto" w:sz="4" w:space="0"/>
              <w:bottom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p>
        </w:tc>
        <w:tc>
          <w:tcPr>
            <w:tcW w:w="3500" w:type="pct"/>
            <w:gridSpan w:val="5"/>
            <w:tcBorders>
              <w:top w:val="dotted" w:color="auto" w:sz="4" w:space="0"/>
              <w:left w:val="single" w:color="auto" w:sz="4" w:space="0"/>
              <w:bottom w:val="single" w:color="auto" w:sz="4" w:space="0"/>
            </w:tcBorders>
          </w:tcPr>
          <w:p>
            <w:pPr>
              <w:spacing w:before="62" w:beforeLines="20" w:after="62" w:afterLines="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父母联系电话</w:t>
            </w:r>
          </w:p>
          <w:p>
            <w:pPr>
              <w:spacing w:line="440" w:lineRule="exact"/>
              <w:ind w:firstLine="420" w:firstLineChars="200"/>
              <w:rPr>
                <w:color w:val="000000" w:themeColor="text1"/>
                <w:sz w:val="52"/>
                <w:szCs w:val="52"/>
                <w14:textFill>
                  <w14:solidFill>
                    <w14:schemeClr w14:val="tx1"/>
                  </w14:solidFill>
                </w14:textFill>
              </w:rPr>
            </w:pPr>
            <w:r>
              <w:rPr>
                <w:rFonts w:hint="eastAsia"/>
                <w:color w:val="000000" w:themeColor="text1"/>
                <w:szCs w:val="21"/>
                <w14:textFill>
                  <w14:solidFill>
                    <w14:schemeClr w14:val="tx1"/>
                  </w14:solidFill>
                </w14:textFill>
              </w:rPr>
              <w:t xml:space="preserve">手机   </w:t>
            </w:r>
            <w:r>
              <w:rPr>
                <w:rFonts w:hint="eastAsia" w:asciiTheme="minorEastAsia" w:hAnsiTheme="minorEastAsia"/>
                <w:color w:val="000000" w:themeColor="text1"/>
                <w:spacing w:val="-6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362" w:type="pct"/>
            <w:tcBorders>
              <w:bottom w:val="nil"/>
              <w:right w:val="single" w:color="auto" w:sz="4" w:space="0"/>
            </w:tcBorders>
            <w:vAlign w:val="center"/>
          </w:tcPr>
          <w:p>
            <w:pPr>
              <w:spacing w:line="260" w:lineRule="exact"/>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A3</w:t>
            </w:r>
          </w:p>
        </w:tc>
        <w:tc>
          <w:tcPr>
            <w:tcW w:w="1137" w:type="pct"/>
            <w:tcBorders>
              <w:left w:val="single" w:color="auto" w:sz="4" w:space="0"/>
              <w:bottom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性别</w:t>
            </w:r>
          </w:p>
        </w:tc>
        <w:tc>
          <w:tcPr>
            <w:tcW w:w="3500" w:type="pct"/>
            <w:gridSpan w:val="5"/>
            <w:tcBorders>
              <w:left w:val="single" w:color="auto" w:sz="4" w:space="0"/>
              <w:bottom w:val="single" w:color="auto" w:sz="4" w:space="0"/>
            </w:tcBorders>
            <w:vAlign w:val="center"/>
          </w:tcPr>
          <w:p>
            <w:pPr>
              <w:numPr>
                <w:ilvl w:val="0"/>
                <w:numId w:val="6"/>
              </w:numPr>
              <w:spacing w:line="290" w:lineRule="exact"/>
              <w:ind w:hanging="322"/>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男                     </w:t>
            </w:r>
            <w:r>
              <w:rPr>
                <w:color w:val="000000" w:themeColor="text1"/>
                <w:szCs w:val="21"/>
                <w14:textFill>
                  <w14:solidFill>
                    <w14:schemeClr w14:val="tx1"/>
                  </w14:solidFill>
                </w14:textFill>
              </w:rPr>
              <w:t>2</w:t>
            </w:r>
            <w:r>
              <w:rPr>
                <w:rFonts w:hint="eastAsia"/>
                <w:color w:val="000000" w:themeColor="text1"/>
                <w:szCs w:val="21"/>
                <w14:textFill>
                  <w14:solidFill>
                    <w14:schemeClr w14:val="tx1"/>
                  </w14:solidFill>
                </w14:textFill>
              </w:rPr>
              <w:t xml:space="preserve">  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7" w:hRule="atLeast"/>
        </w:trPr>
        <w:tc>
          <w:tcPr>
            <w:tcW w:w="362" w:type="pct"/>
            <w:tcBorders>
              <w:bottom w:val="nil"/>
              <w:right w:val="single" w:color="auto" w:sz="4" w:space="0"/>
            </w:tcBorders>
            <w:shd w:val="clear" w:color="auto" w:fill="auto"/>
            <w:vAlign w:val="center"/>
          </w:tcPr>
          <w:p>
            <w:pPr>
              <w:spacing w:line="260" w:lineRule="exact"/>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A4</w:t>
            </w:r>
          </w:p>
        </w:tc>
        <w:tc>
          <w:tcPr>
            <w:tcW w:w="1137" w:type="pct"/>
            <w:tcBorders>
              <w:left w:val="single" w:color="auto" w:sz="4" w:space="0"/>
              <w:right w:val="single" w:color="auto" w:sz="4" w:space="0"/>
            </w:tcBorders>
            <w:vAlign w:val="center"/>
          </w:tcPr>
          <w:p>
            <w:pPr>
              <w:spacing w:line="260" w:lineRule="exact"/>
              <w:ind w:right="29" w:rightChars="14"/>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您的文化程度</w:t>
            </w:r>
          </w:p>
        </w:tc>
        <w:tc>
          <w:tcPr>
            <w:tcW w:w="1477" w:type="pct"/>
            <w:gridSpan w:val="2"/>
            <w:tcBorders>
              <w:left w:val="single" w:color="auto" w:sz="4" w:space="0"/>
              <w:right w:val="nil"/>
            </w:tcBorders>
            <w:vAlign w:val="center"/>
          </w:tcPr>
          <w:p>
            <w:pPr>
              <w:numPr>
                <w:ilvl w:val="0"/>
                <w:numId w:val="7"/>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未接受正规学校教育</w:t>
            </w:r>
          </w:p>
          <w:p>
            <w:pPr>
              <w:numPr>
                <w:ilvl w:val="0"/>
                <w:numId w:val="7"/>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小学未毕业</w:t>
            </w:r>
          </w:p>
          <w:p>
            <w:pPr>
              <w:numPr>
                <w:ilvl w:val="0"/>
                <w:numId w:val="7"/>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小学毕业</w:t>
            </w:r>
          </w:p>
          <w:p>
            <w:pPr>
              <w:numPr>
                <w:ilvl w:val="0"/>
                <w:numId w:val="7"/>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初中毕业</w:t>
            </w:r>
          </w:p>
        </w:tc>
        <w:tc>
          <w:tcPr>
            <w:tcW w:w="2022" w:type="pct"/>
            <w:gridSpan w:val="3"/>
            <w:tcBorders>
              <w:left w:val="nil"/>
            </w:tcBorders>
            <w:vAlign w:val="center"/>
          </w:tcPr>
          <w:p>
            <w:pPr>
              <w:numPr>
                <w:ilvl w:val="0"/>
                <w:numId w:val="7"/>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高中</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中专</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技校</w:t>
            </w:r>
          </w:p>
          <w:p>
            <w:pPr>
              <w:numPr>
                <w:ilvl w:val="0"/>
                <w:numId w:val="7"/>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大专毕业</w:t>
            </w:r>
          </w:p>
          <w:p>
            <w:pPr>
              <w:numPr>
                <w:ilvl w:val="0"/>
                <w:numId w:val="7"/>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本科毕业</w:t>
            </w:r>
          </w:p>
          <w:p>
            <w:pPr>
              <w:numPr>
                <w:ilvl w:val="0"/>
                <w:numId w:val="7"/>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研究生及以上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362" w:type="pct"/>
            <w:tcBorders>
              <w:bottom w:val="nil"/>
              <w:right w:val="single" w:color="auto" w:sz="4" w:space="0"/>
            </w:tcBorders>
            <w:vAlign w:val="center"/>
          </w:tcPr>
          <w:p>
            <w:pPr>
              <w:spacing w:line="260" w:lineRule="exact"/>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A5</w:t>
            </w:r>
          </w:p>
        </w:tc>
        <w:tc>
          <w:tcPr>
            <w:tcW w:w="1137" w:type="pct"/>
            <w:tcBorders>
              <w:left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您目前的婚姻状况</w:t>
            </w:r>
          </w:p>
        </w:tc>
        <w:tc>
          <w:tcPr>
            <w:tcW w:w="1477" w:type="pct"/>
            <w:gridSpan w:val="2"/>
            <w:tcBorders>
              <w:left w:val="single" w:color="auto" w:sz="4" w:space="0"/>
              <w:bottom w:val="single" w:color="auto" w:sz="4" w:space="0"/>
              <w:right w:val="nil"/>
            </w:tcBorders>
            <w:vAlign w:val="center"/>
          </w:tcPr>
          <w:p>
            <w:pPr>
              <w:pStyle w:val="18"/>
              <w:numPr>
                <w:ilvl w:val="0"/>
                <w:numId w:val="8"/>
              </w:numPr>
              <w:spacing w:line="290" w:lineRule="exact"/>
              <w:ind w:right="-210" w:rightChars="-10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未婚</w:t>
            </w:r>
          </w:p>
          <w:p>
            <w:pPr>
              <w:pStyle w:val="18"/>
              <w:numPr>
                <w:ilvl w:val="0"/>
                <w:numId w:val="8"/>
              </w:numPr>
              <w:spacing w:line="290" w:lineRule="exact"/>
              <w:ind w:right="-210" w:rightChars="-10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已婚</w:t>
            </w:r>
          </w:p>
          <w:p>
            <w:pPr>
              <w:pStyle w:val="18"/>
              <w:numPr>
                <w:ilvl w:val="0"/>
                <w:numId w:val="8"/>
              </w:numPr>
              <w:spacing w:line="290" w:lineRule="exact"/>
              <w:ind w:right="-210" w:rightChars="-10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同居</w:t>
            </w:r>
          </w:p>
        </w:tc>
        <w:tc>
          <w:tcPr>
            <w:tcW w:w="2022" w:type="pct"/>
            <w:gridSpan w:val="3"/>
            <w:tcBorders>
              <w:left w:val="nil"/>
              <w:bottom w:val="single" w:color="auto" w:sz="4" w:space="0"/>
            </w:tcBorders>
            <w:vAlign w:val="center"/>
          </w:tcPr>
          <w:p>
            <w:pPr>
              <w:pStyle w:val="18"/>
              <w:numPr>
                <w:ilvl w:val="0"/>
                <w:numId w:val="8"/>
              </w:numPr>
              <w:spacing w:line="290" w:lineRule="exact"/>
              <w:ind w:right="-210" w:rightChars="-10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丧偶</w:t>
            </w:r>
          </w:p>
          <w:p>
            <w:pPr>
              <w:pStyle w:val="18"/>
              <w:numPr>
                <w:ilvl w:val="0"/>
                <w:numId w:val="8"/>
              </w:numPr>
              <w:spacing w:line="290" w:lineRule="exact"/>
              <w:ind w:right="-210" w:rightChars="-10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离婚</w:t>
            </w:r>
          </w:p>
          <w:p>
            <w:pPr>
              <w:pStyle w:val="18"/>
              <w:numPr>
                <w:ilvl w:val="0"/>
                <w:numId w:val="8"/>
              </w:numPr>
              <w:spacing w:line="290" w:lineRule="exact"/>
              <w:ind w:right="-210" w:rightChars="-10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分居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362" w:type="pct"/>
            <w:vMerge w:val="restart"/>
            <w:tcBorders>
              <w:right w:val="single" w:color="auto" w:sz="4" w:space="0"/>
            </w:tcBorders>
            <w:vAlign w:val="center"/>
          </w:tcPr>
          <w:p>
            <w:pPr>
              <w:spacing w:line="260" w:lineRule="exact"/>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A</w:t>
            </w:r>
            <w:r>
              <w:rPr>
                <w:b/>
                <w:color w:val="000000" w:themeColor="text1"/>
                <w14:textFill>
                  <w14:solidFill>
                    <w14:schemeClr w14:val="tx1"/>
                  </w14:solidFill>
                </w14:textFill>
              </w:rPr>
              <w:t>6</w:t>
            </w:r>
          </w:p>
        </w:tc>
        <w:tc>
          <w:tcPr>
            <w:tcW w:w="1137" w:type="pct"/>
            <w:vMerge w:val="restart"/>
            <w:tcBorders>
              <w:left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通常</w:t>
            </w:r>
            <w:r>
              <w:rPr>
                <w:color w:val="000000" w:themeColor="text1"/>
                <w:szCs w:val="21"/>
                <w14:textFill>
                  <w14:solidFill>
                    <w14:schemeClr w14:val="tx1"/>
                  </w14:solidFill>
                </w14:textFill>
              </w:rPr>
              <w:t>情况下，</w:t>
            </w:r>
            <w:r>
              <w:rPr>
                <w:rFonts w:hint="eastAsia"/>
                <w:color w:val="000000" w:themeColor="text1"/>
                <w:szCs w:val="21"/>
                <w14:textFill>
                  <w14:solidFill>
                    <w14:schemeClr w14:val="tx1"/>
                  </w14:solidFill>
                </w14:textFill>
              </w:rPr>
              <w:t>您</w:t>
            </w:r>
            <w:r>
              <w:rPr>
                <w:color w:val="000000" w:themeColor="text1"/>
                <w:szCs w:val="21"/>
                <w14:textFill>
                  <w14:solidFill>
                    <w14:schemeClr w14:val="tx1"/>
                  </w14:solidFill>
                </w14:textFill>
              </w:rPr>
              <w:t>和谁一起居住</w:t>
            </w:r>
            <w:r>
              <w:rPr>
                <w:rFonts w:hint="eastAsia"/>
                <w:color w:val="000000" w:themeColor="text1"/>
                <w:szCs w:val="21"/>
                <w14:textFill>
                  <w14:solidFill>
                    <w14:schemeClr w14:val="tx1"/>
                  </w14:solidFill>
                </w14:textFill>
              </w:rPr>
              <w:t>和</w:t>
            </w:r>
            <w:r>
              <w:rPr>
                <w:color w:val="000000" w:themeColor="text1"/>
                <w:szCs w:val="21"/>
                <w14:textFill>
                  <w14:solidFill>
                    <w14:schemeClr w14:val="tx1"/>
                  </w14:solidFill>
                </w14:textFill>
              </w:rPr>
              <w:t>生活？</w:t>
            </w:r>
          </w:p>
        </w:tc>
        <w:tc>
          <w:tcPr>
            <w:tcW w:w="1477" w:type="pct"/>
            <w:gridSpan w:val="2"/>
            <w:tcBorders>
              <w:left w:val="single" w:color="auto" w:sz="4" w:space="0"/>
              <w:bottom w:val="dotted" w:color="auto" w:sz="4" w:space="0"/>
              <w:right w:val="dotted" w:color="auto" w:sz="4" w:space="0"/>
            </w:tcBorders>
            <w:vAlign w:val="center"/>
          </w:tcPr>
          <w:p>
            <w:pPr>
              <w:spacing w:line="290" w:lineRule="exact"/>
              <w:ind w:left="174" w:leftChars="83" w:right="-210" w:rightChars="-100" w:firstLine="42" w:firstLineChars="2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a独居</w:t>
            </w:r>
          </w:p>
        </w:tc>
        <w:tc>
          <w:tcPr>
            <w:tcW w:w="1439" w:type="pct"/>
            <w:tcBorders>
              <w:left w:val="dotted" w:color="auto" w:sz="4" w:space="0"/>
              <w:bottom w:val="dotted" w:color="auto" w:sz="4" w:space="0"/>
              <w:right w:val="dotted" w:color="auto" w:sz="4" w:space="0"/>
            </w:tcBorders>
            <w:vAlign w:val="center"/>
          </w:tcPr>
          <w:p>
            <w:pPr>
              <w:spacing w:line="290" w:lineRule="exact"/>
              <w:ind w:left="105" w:right="-210" w:rightChars="-100"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1  是</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rPr>
                <w:color w:val="000000" w:themeColor="text1"/>
                <w14:textFill>
                  <w14:solidFill>
                    <w14:schemeClr w14:val="tx1"/>
                  </w14:solidFill>
                </w14:textFill>
              </w:rPr>
              <w:sym w:font="Wingdings" w:char="F0E8"/>
            </w:r>
          </w:p>
          <w:p>
            <w:pPr>
              <w:spacing w:line="290" w:lineRule="exact"/>
              <w:ind w:left="105" w:right="-210" w:rightChars="-100"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2  否</w:t>
            </w:r>
          </w:p>
        </w:tc>
        <w:tc>
          <w:tcPr>
            <w:tcW w:w="583" w:type="pct"/>
            <w:gridSpan w:val="2"/>
            <w:tcBorders>
              <w:left w:val="dotted" w:color="auto" w:sz="4" w:space="0"/>
              <w:bottom w:val="dotted" w:color="auto" w:sz="4" w:space="0"/>
            </w:tcBorders>
            <w:vAlign w:val="center"/>
          </w:tcPr>
          <w:p>
            <w:pPr>
              <w:spacing w:line="290" w:lineRule="exact"/>
              <w:ind w:right="-210" w:rightChars="-100"/>
              <w:rPr>
                <w:b/>
                <w:color w:val="000000" w:themeColor="text1"/>
                <w14:textFill>
                  <w14:solidFill>
                    <w14:schemeClr w14:val="tx1"/>
                  </w14:solidFill>
                </w14:textFill>
              </w:rPr>
            </w:pPr>
            <w:r>
              <w:rPr>
                <w:rFonts w:hint="eastAsia"/>
                <w:b/>
                <w:color w:val="000000" w:themeColor="text1"/>
                <w14:textFill>
                  <w14:solidFill>
                    <w14:schemeClr w14:val="tx1"/>
                  </w14:solidFill>
                </w14:textFill>
              </w:rPr>
              <w:t>A7</w:t>
            </w:r>
          </w:p>
          <w:p>
            <w:pPr>
              <w:spacing w:line="290" w:lineRule="exact"/>
              <w:ind w:right="-210" w:rightChars="-100"/>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362" w:type="pct"/>
            <w:vMerge w:val="continue"/>
            <w:tcBorders>
              <w:right w:val="single" w:color="auto" w:sz="4" w:space="0"/>
            </w:tcBorders>
            <w:vAlign w:val="center"/>
          </w:tcPr>
          <w:p>
            <w:pPr>
              <w:spacing w:line="260" w:lineRule="exact"/>
              <w:jc w:val="center"/>
              <w:rPr>
                <w:color w:val="000000" w:themeColor="text1"/>
                <w14:textFill>
                  <w14:solidFill>
                    <w14:schemeClr w14:val="tx1"/>
                  </w14:solidFill>
                </w14:textFill>
              </w:rPr>
            </w:pPr>
          </w:p>
        </w:tc>
        <w:tc>
          <w:tcPr>
            <w:tcW w:w="1137" w:type="pct"/>
            <w:vMerge w:val="continue"/>
            <w:tcBorders>
              <w:left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p>
        </w:tc>
        <w:tc>
          <w:tcPr>
            <w:tcW w:w="1477" w:type="pct"/>
            <w:gridSpan w:val="2"/>
            <w:tcBorders>
              <w:top w:val="dotted" w:color="auto" w:sz="4" w:space="0"/>
              <w:left w:val="single" w:color="auto" w:sz="4" w:space="0"/>
              <w:bottom w:val="dotted" w:color="auto" w:sz="4" w:space="0"/>
              <w:right w:val="dotted" w:color="auto" w:sz="4" w:space="0"/>
            </w:tcBorders>
            <w:vAlign w:val="center"/>
          </w:tcPr>
          <w:p>
            <w:pPr>
              <w:spacing w:line="290" w:lineRule="exact"/>
              <w:ind w:left="174" w:leftChars="83" w:right="-210" w:rightChars="-100" w:firstLine="42" w:firstLineChars="20"/>
              <w:jc w:val="left"/>
              <w:rPr>
                <w:color w:val="000000" w:themeColor="text1"/>
                <w14:textFill>
                  <w14:solidFill>
                    <w14:schemeClr w14:val="tx1"/>
                  </w14:solidFill>
                </w14:textFill>
              </w:rPr>
            </w:pPr>
            <w:r>
              <w:rPr>
                <w:color w:val="000000" w:themeColor="text1"/>
                <w:szCs w:val="21"/>
                <w14:textFill>
                  <w14:solidFill>
                    <w14:schemeClr w14:val="tx1"/>
                  </w14:solidFill>
                </w14:textFill>
              </w:rPr>
              <w:t>b</w:t>
            </w:r>
            <w:r>
              <w:rPr>
                <w:rFonts w:hint="eastAsia"/>
                <w:color w:val="000000" w:themeColor="text1"/>
                <w:szCs w:val="21"/>
                <w14:textFill>
                  <w14:solidFill>
                    <w14:schemeClr w14:val="tx1"/>
                  </w14:solidFill>
                </w14:textFill>
              </w:rPr>
              <w:t>父母</w:t>
            </w:r>
          </w:p>
        </w:tc>
        <w:tc>
          <w:tcPr>
            <w:tcW w:w="2022" w:type="pct"/>
            <w:gridSpan w:val="3"/>
            <w:tcBorders>
              <w:top w:val="dotted" w:color="auto" w:sz="4" w:space="0"/>
              <w:left w:val="dotted" w:color="auto" w:sz="4" w:space="0"/>
              <w:bottom w:val="dotted" w:color="auto" w:sz="4" w:space="0"/>
            </w:tcBorders>
            <w:vAlign w:val="center"/>
          </w:tcPr>
          <w:p>
            <w:pPr>
              <w:spacing w:line="290" w:lineRule="exact"/>
              <w:ind w:left="4" w:leftChars="2" w:right="-210" w:rightChars="-100" w:firstLine="315" w:firstLineChars="150"/>
              <w:rPr>
                <w:color w:val="000000" w:themeColor="text1"/>
                <w14:textFill>
                  <w14:solidFill>
                    <w14:schemeClr w14:val="tx1"/>
                  </w14:solidFill>
                </w14:textFill>
              </w:rPr>
            </w:pPr>
            <w:r>
              <w:rPr>
                <w:rFonts w:hint="eastAsia"/>
                <w:color w:val="000000" w:themeColor="text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62" w:type="pct"/>
            <w:vMerge w:val="continue"/>
            <w:tcBorders>
              <w:right w:val="single" w:color="auto" w:sz="4" w:space="0"/>
            </w:tcBorders>
            <w:vAlign w:val="center"/>
          </w:tcPr>
          <w:p>
            <w:pPr>
              <w:spacing w:line="260" w:lineRule="exact"/>
              <w:jc w:val="center"/>
              <w:rPr>
                <w:color w:val="000000" w:themeColor="text1"/>
                <w14:textFill>
                  <w14:solidFill>
                    <w14:schemeClr w14:val="tx1"/>
                  </w14:solidFill>
                </w14:textFill>
              </w:rPr>
            </w:pPr>
          </w:p>
        </w:tc>
        <w:tc>
          <w:tcPr>
            <w:tcW w:w="1137" w:type="pct"/>
            <w:vMerge w:val="continue"/>
            <w:tcBorders>
              <w:left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p>
        </w:tc>
        <w:tc>
          <w:tcPr>
            <w:tcW w:w="1477" w:type="pct"/>
            <w:gridSpan w:val="2"/>
            <w:tcBorders>
              <w:top w:val="dotted" w:color="auto" w:sz="4" w:space="0"/>
              <w:left w:val="single" w:color="auto" w:sz="4" w:space="0"/>
              <w:bottom w:val="dotted" w:color="auto" w:sz="4" w:space="0"/>
              <w:right w:val="dotted" w:color="auto" w:sz="4" w:space="0"/>
            </w:tcBorders>
            <w:vAlign w:val="center"/>
          </w:tcPr>
          <w:p>
            <w:pPr>
              <w:spacing w:line="290" w:lineRule="exact"/>
              <w:ind w:left="174" w:leftChars="83" w:right="-210" w:rightChars="-100" w:firstLine="42" w:firstLineChars="2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c配偶</w:t>
            </w:r>
          </w:p>
        </w:tc>
        <w:tc>
          <w:tcPr>
            <w:tcW w:w="2022" w:type="pct"/>
            <w:gridSpan w:val="3"/>
            <w:tcBorders>
              <w:top w:val="dotted" w:color="auto" w:sz="4" w:space="0"/>
              <w:left w:val="dotted" w:color="auto" w:sz="4" w:space="0"/>
              <w:bottom w:val="dotted" w:color="auto" w:sz="4" w:space="0"/>
            </w:tcBorders>
            <w:vAlign w:val="center"/>
          </w:tcPr>
          <w:p>
            <w:pPr>
              <w:spacing w:line="290" w:lineRule="exact"/>
              <w:ind w:left="105" w:right="-210" w:rightChars="-100"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362" w:type="pct"/>
            <w:vMerge w:val="continue"/>
            <w:tcBorders>
              <w:right w:val="single" w:color="auto" w:sz="4" w:space="0"/>
            </w:tcBorders>
            <w:vAlign w:val="center"/>
          </w:tcPr>
          <w:p>
            <w:pPr>
              <w:spacing w:line="260" w:lineRule="exact"/>
              <w:jc w:val="center"/>
              <w:rPr>
                <w:color w:val="000000" w:themeColor="text1"/>
                <w14:textFill>
                  <w14:solidFill>
                    <w14:schemeClr w14:val="tx1"/>
                  </w14:solidFill>
                </w14:textFill>
              </w:rPr>
            </w:pPr>
          </w:p>
        </w:tc>
        <w:tc>
          <w:tcPr>
            <w:tcW w:w="1137" w:type="pct"/>
            <w:vMerge w:val="continue"/>
            <w:tcBorders>
              <w:left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p>
        </w:tc>
        <w:tc>
          <w:tcPr>
            <w:tcW w:w="1477" w:type="pct"/>
            <w:gridSpan w:val="2"/>
            <w:tcBorders>
              <w:top w:val="dotted" w:color="auto" w:sz="4" w:space="0"/>
              <w:left w:val="single" w:color="auto" w:sz="4" w:space="0"/>
              <w:bottom w:val="dotted" w:color="auto" w:sz="4" w:space="0"/>
              <w:right w:val="dotted" w:color="auto" w:sz="4" w:space="0"/>
            </w:tcBorders>
            <w:vAlign w:val="center"/>
          </w:tcPr>
          <w:p>
            <w:pPr>
              <w:spacing w:line="290" w:lineRule="exact"/>
              <w:ind w:left="174" w:leftChars="83" w:right="-210" w:rightChars="-100" w:firstLine="42" w:firstLineChars="20"/>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d</w:t>
            </w:r>
            <w:r>
              <w:rPr>
                <w:rFonts w:hint="eastAsia"/>
                <w:color w:val="000000" w:themeColor="text1"/>
                <w:szCs w:val="21"/>
                <w14:textFill>
                  <w14:solidFill>
                    <w14:schemeClr w14:val="tx1"/>
                  </w14:solidFill>
                </w14:textFill>
              </w:rPr>
              <w:t>子女</w:t>
            </w:r>
          </w:p>
        </w:tc>
        <w:tc>
          <w:tcPr>
            <w:tcW w:w="2022" w:type="pct"/>
            <w:gridSpan w:val="3"/>
            <w:tcBorders>
              <w:top w:val="dotted" w:color="auto" w:sz="4" w:space="0"/>
              <w:left w:val="dotted" w:color="auto" w:sz="4" w:space="0"/>
              <w:bottom w:val="dotted" w:color="auto" w:sz="4" w:space="0"/>
            </w:tcBorders>
            <w:vAlign w:val="center"/>
          </w:tcPr>
          <w:p>
            <w:pPr>
              <w:spacing w:line="290" w:lineRule="exact"/>
              <w:ind w:left="105" w:right="-210" w:rightChars="-100"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362" w:type="pct"/>
            <w:vMerge w:val="continue"/>
            <w:tcBorders>
              <w:right w:val="single" w:color="auto" w:sz="4" w:space="0"/>
            </w:tcBorders>
            <w:vAlign w:val="center"/>
          </w:tcPr>
          <w:p>
            <w:pPr>
              <w:spacing w:line="260" w:lineRule="exact"/>
              <w:jc w:val="center"/>
              <w:rPr>
                <w:color w:val="000000" w:themeColor="text1"/>
                <w14:textFill>
                  <w14:solidFill>
                    <w14:schemeClr w14:val="tx1"/>
                  </w14:solidFill>
                </w14:textFill>
              </w:rPr>
            </w:pPr>
          </w:p>
        </w:tc>
        <w:tc>
          <w:tcPr>
            <w:tcW w:w="1137" w:type="pct"/>
            <w:vMerge w:val="continue"/>
            <w:tcBorders>
              <w:left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p>
        </w:tc>
        <w:tc>
          <w:tcPr>
            <w:tcW w:w="1477" w:type="pct"/>
            <w:gridSpan w:val="2"/>
            <w:tcBorders>
              <w:top w:val="dotted" w:color="auto" w:sz="4" w:space="0"/>
              <w:left w:val="single" w:color="auto" w:sz="4" w:space="0"/>
              <w:bottom w:val="dotted" w:color="auto" w:sz="4" w:space="0"/>
              <w:right w:val="dotted" w:color="auto" w:sz="4" w:space="0"/>
            </w:tcBorders>
            <w:vAlign w:val="center"/>
          </w:tcPr>
          <w:p>
            <w:pPr>
              <w:spacing w:line="290" w:lineRule="exact"/>
              <w:ind w:left="174" w:leftChars="83" w:right="-210" w:rightChars="-100" w:firstLine="42" w:firstLineChars="2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e兄弟</w:t>
            </w:r>
            <w:r>
              <w:rPr>
                <w:color w:val="000000" w:themeColor="text1"/>
                <w:szCs w:val="21"/>
                <w14:textFill>
                  <w14:solidFill>
                    <w14:schemeClr w14:val="tx1"/>
                  </w14:solidFill>
                </w14:textFill>
              </w:rPr>
              <w:t>姐妹</w:t>
            </w:r>
          </w:p>
        </w:tc>
        <w:tc>
          <w:tcPr>
            <w:tcW w:w="2022" w:type="pct"/>
            <w:gridSpan w:val="3"/>
            <w:tcBorders>
              <w:top w:val="dotted" w:color="auto" w:sz="4" w:space="0"/>
              <w:left w:val="dotted" w:color="auto" w:sz="4" w:space="0"/>
              <w:bottom w:val="dotted" w:color="auto" w:sz="4" w:space="0"/>
            </w:tcBorders>
            <w:vAlign w:val="center"/>
          </w:tcPr>
          <w:p>
            <w:pPr>
              <w:spacing w:line="290" w:lineRule="exact"/>
              <w:ind w:left="105" w:right="-210" w:rightChars="-100"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62" w:type="pct"/>
            <w:vMerge w:val="continue"/>
            <w:tcBorders>
              <w:right w:val="single" w:color="auto" w:sz="4" w:space="0"/>
            </w:tcBorders>
            <w:vAlign w:val="center"/>
          </w:tcPr>
          <w:p>
            <w:pPr>
              <w:spacing w:line="260" w:lineRule="exact"/>
              <w:jc w:val="center"/>
              <w:rPr>
                <w:color w:val="000000" w:themeColor="text1"/>
                <w14:textFill>
                  <w14:solidFill>
                    <w14:schemeClr w14:val="tx1"/>
                  </w14:solidFill>
                </w14:textFill>
              </w:rPr>
            </w:pPr>
          </w:p>
        </w:tc>
        <w:tc>
          <w:tcPr>
            <w:tcW w:w="1137" w:type="pct"/>
            <w:vMerge w:val="continue"/>
            <w:tcBorders>
              <w:left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p>
        </w:tc>
        <w:tc>
          <w:tcPr>
            <w:tcW w:w="1477" w:type="pct"/>
            <w:gridSpan w:val="2"/>
            <w:tcBorders>
              <w:top w:val="dotted" w:color="auto" w:sz="4" w:space="0"/>
              <w:left w:val="single" w:color="auto" w:sz="4" w:space="0"/>
              <w:bottom w:val="dotted" w:color="auto" w:sz="4" w:space="0"/>
              <w:right w:val="dotted" w:color="auto" w:sz="4" w:space="0"/>
            </w:tcBorders>
            <w:vAlign w:val="center"/>
          </w:tcPr>
          <w:p>
            <w:pPr>
              <w:spacing w:line="290" w:lineRule="exact"/>
              <w:ind w:left="174" w:leftChars="83" w:right="-210" w:rightChars="-100" w:firstLine="42" w:firstLineChars="2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f其他</w:t>
            </w:r>
            <w:r>
              <w:rPr>
                <w:color w:val="000000" w:themeColor="text1"/>
                <w:szCs w:val="21"/>
                <w14:textFill>
                  <w14:solidFill>
                    <w14:schemeClr w14:val="tx1"/>
                  </w14:solidFill>
                </w14:textFill>
              </w:rPr>
              <w:t>亲属</w:t>
            </w:r>
          </w:p>
        </w:tc>
        <w:tc>
          <w:tcPr>
            <w:tcW w:w="2022" w:type="pct"/>
            <w:gridSpan w:val="3"/>
            <w:tcBorders>
              <w:top w:val="dotted" w:color="auto" w:sz="4" w:space="0"/>
              <w:left w:val="dotted" w:color="auto" w:sz="4" w:space="0"/>
              <w:bottom w:val="dotted" w:color="auto" w:sz="4" w:space="0"/>
            </w:tcBorders>
            <w:vAlign w:val="center"/>
          </w:tcPr>
          <w:p>
            <w:pPr>
              <w:spacing w:line="290" w:lineRule="exact"/>
              <w:ind w:left="105" w:right="-210" w:rightChars="-100"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62" w:type="pct"/>
            <w:vMerge w:val="continue"/>
            <w:tcBorders>
              <w:bottom w:val="nil"/>
              <w:right w:val="single" w:color="auto" w:sz="4" w:space="0"/>
            </w:tcBorders>
            <w:vAlign w:val="center"/>
          </w:tcPr>
          <w:p>
            <w:pPr>
              <w:spacing w:line="260" w:lineRule="exact"/>
              <w:jc w:val="center"/>
              <w:rPr>
                <w:color w:val="000000" w:themeColor="text1"/>
                <w14:textFill>
                  <w14:solidFill>
                    <w14:schemeClr w14:val="tx1"/>
                  </w14:solidFill>
                </w14:textFill>
              </w:rPr>
            </w:pPr>
          </w:p>
        </w:tc>
        <w:tc>
          <w:tcPr>
            <w:tcW w:w="1137" w:type="pct"/>
            <w:vMerge w:val="continue"/>
            <w:tcBorders>
              <w:left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p>
        </w:tc>
        <w:tc>
          <w:tcPr>
            <w:tcW w:w="1477" w:type="pct"/>
            <w:gridSpan w:val="2"/>
            <w:tcBorders>
              <w:top w:val="dotted" w:color="auto" w:sz="4" w:space="0"/>
              <w:left w:val="single" w:color="auto" w:sz="4" w:space="0"/>
              <w:bottom w:val="single" w:color="auto" w:sz="4" w:space="0"/>
              <w:right w:val="dotted" w:color="auto" w:sz="4" w:space="0"/>
            </w:tcBorders>
            <w:vAlign w:val="center"/>
          </w:tcPr>
          <w:p>
            <w:pPr>
              <w:spacing w:line="290" w:lineRule="exact"/>
              <w:ind w:left="174" w:leftChars="83" w:right="-210" w:rightChars="-100" w:firstLine="42" w:firstLineChars="2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g保姆</w:t>
            </w:r>
          </w:p>
        </w:tc>
        <w:tc>
          <w:tcPr>
            <w:tcW w:w="2022" w:type="pct"/>
            <w:gridSpan w:val="3"/>
            <w:tcBorders>
              <w:top w:val="dotted" w:color="auto" w:sz="4" w:space="0"/>
              <w:left w:val="dotted" w:color="auto" w:sz="4" w:space="0"/>
              <w:bottom w:val="single" w:color="auto" w:sz="4" w:space="0"/>
            </w:tcBorders>
            <w:vAlign w:val="center"/>
          </w:tcPr>
          <w:p>
            <w:pPr>
              <w:spacing w:line="290" w:lineRule="exact"/>
              <w:ind w:left="105" w:right="-210" w:rightChars="-100"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2" w:hRule="atLeast"/>
        </w:trPr>
        <w:tc>
          <w:tcPr>
            <w:tcW w:w="362" w:type="pct"/>
            <w:tcBorders>
              <w:right w:val="single" w:color="auto" w:sz="4" w:space="0"/>
            </w:tcBorders>
            <w:vAlign w:val="center"/>
          </w:tcPr>
          <w:p>
            <w:pPr>
              <w:spacing w:line="260" w:lineRule="exact"/>
              <w:jc w:val="center"/>
              <w:rPr>
                <w:b/>
                <w:color w:val="000000" w:themeColor="text1"/>
                <w:szCs w:val="21"/>
                <w14:textFill>
                  <w14:solidFill>
                    <w14:schemeClr w14:val="tx1"/>
                  </w14:solidFill>
                </w14:textFill>
              </w:rPr>
            </w:pPr>
            <w:r>
              <w:rPr>
                <w:b/>
                <w:color w:val="000000" w:themeColor="text1"/>
                <w14:textFill>
                  <w14:solidFill>
                    <w14:schemeClr w14:val="tx1"/>
                  </w14:solidFill>
                </w14:textFill>
              </w:rPr>
              <w:br w:type="page"/>
            </w:r>
            <w:r>
              <w:rPr>
                <w:rFonts w:hint="eastAsia"/>
                <w:b/>
                <w:color w:val="000000" w:themeColor="text1"/>
                <w14:textFill>
                  <w14:solidFill>
                    <w14:schemeClr w14:val="tx1"/>
                  </w14:solidFill>
                </w14:textFill>
              </w:rPr>
              <w:t>A</w:t>
            </w:r>
            <w:r>
              <w:rPr>
                <w:b/>
                <w:color w:val="000000" w:themeColor="text1"/>
                <w14:textFill>
                  <w14:solidFill>
                    <w14:schemeClr w14:val="tx1"/>
                  </w14:solidFill>
                </w14:textFill>
              </w:rPr>
              <w:t>7</w:t>
            </w:r>
          </w:p>
        </w:tc>
        <w:tc>
          <w:tcPr>
            <w:tcW w:w="1137" w:type="pct"/>
            <w:tcBorders>
              <w:left w:val="single" w:color="auto" w:sz="4" w:space="0"/>
              <w:bottom w:val="single" w:color="auto" w:sz="4" w:space="0"/>
              <w:right w:val="single" w:color="auto" w:sz="4" w:space="0"/>
            </w:tcBorders>
            <w:vAlign w:val="center"/>
          </w:tcPr>
          <w:p>
            <w:pPr>
              <w:spacing w:line="260" w:lineRule="exact"/>
              <w:ind w:left="320" w:leftChars="34" w:right="29" w:rightChars="14" w:hanging="249" w:hangingChars="119"/>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您的职业</w:t>
            </w:r>
          </w:p>
          <w:p>
            <w:pPr>
              <w:spacing w:line="260" w:lineRule="exact"/>
              <w:ind w:left="320" w:leftChars="34" w:right="29" w:rightChars="14" w:hanging="249" w:hangingChars="119"/>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（离退休人员，圈选12后，分别填写离退休前后的职业编码）</w:t>
            </w:r>
          </w:p>
        </w:tc>
        <w:tc>
          <w:tcPr>
            <w:tcW w:w="1259" w:type="pct"/>
            <w:tcBorders>
              <w:left w:val="single" w:color="auto" w:sz="4" w:space="0"/>
              <w:bottom w:val="single" w:color="auto" w:sz="4" w:space="0"/>
              <w:right w:val="nil"/>
            </w:tcBorders>
            <w:vAlign w:val="center"/>
          </w:tcPr>
          <w:p>
            <w:pPr>
              <w:numPr>
                <w:ilvl w:val="0"/>
                <w:numId w:val="9"/>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种植业</w:t>
            </w:r>
          </w:p>
          <w:p>
            <w:pPr>
              <w:numPr>
                <w:ilvl w:val="0"/>
                <w:numId w:val="9"/>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养殖业</w:t>
            </w:r>
          </w:p>
          <w:p>
            <w:pPr>
              <w:numPr>
                <w:ilvl w:val="0"/>
                <w:numId w:val="9"/>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运输业</w:t>
            </w:r>
          </w:p>
          <w:p>
            <w:pPr>
              <w:numPr>
                <w:ilvl w:val="0"/>
                <w:numId w:val="9"/>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矿业（</w:t>
            </w:r>
            <w:r>
              <w:rPr>
                <w:color w:val="000000" w:themeColor="text1"/>
                <w:szCs w:val="21"/>
                <w14:textFill>
                  <w14:solidFill>
                    <w14:schemeClr w14:val="tx1"/>
                  </w14:solidFill>
                </w14:textFill>
              </w:rPr>
              <w:t>地下作业）</w:t>
            </w:r>
          </w:p>
          <w:p>
            <w:pPr>
              <w:numPr>
                <w:ilvl w:val="0"/>
                <w:numId w:val="9"/>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矿业</w:t>
            </w:r>
            <w:r>
              <w:rPr>
                <w:color w:val="000000" w:themeColor="text1"/>
                <w:szCs w:val="21"/>
                <w14:textFill>
                  <w14:solidFill>
                    <w14:schemeClr w14:val="tx1"/>
                  </w14:solidFill>
                </w14:textFill>
              </w:rPr>
              <w:t>（地面作业）</w:t>
            </w:r>
          </w:p>
          <w:p>
            <w:pPr>
              <w:numPr>
                <w:ilvl w:val="0"/>
                <w:numId w:val="9"/>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制造业</w:t>
            </w:r>
          </w:p>
          <w:p>
            <w:pPr>
              <w:numPr>
                <w:ilvl w:val="0"/>
                <w:numId w:val="9"/>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公务员  </w:t>
            </w:r>
          </w:p>
          <w:p>
            <w:pPr>
              <w:numPr>
                <w:ilvl w:val="0"/>
                <w:numId w:val="9"/>
              </w:numPr>
              <w:spacing w:line="290" w:lineRule="exact"/>
              <w:ind w:left="567" w:right="-210" w:rightChars="-100" w:hanging="357"/>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专业技术人员</w:t>
            </w:r>
          </w:p>
        </w:tc>
        <w:tc>
          <w:tcPr>
            <w:tcW w:w="2241" w:type="pct"/>
            <w:gridSpan w:val="4"/>
            <w:tcBorders>
              <w:left w:val="nil"/>
              <w:bottom w:val="single" w:color="auto" w:sz="4" w:space="0"/>
            </w:tcBorders>
            <w:vAlign w:val="center"/>
          </w:tcPr>
          <w:p>
            <w:pPr>
              <w:numPr>
                <w:ilvl w:val="0"/>
                <w:numId w:val="9"/>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家务</w:t>
            </w:r>
          </w:p>
          <w:p>
            <w:pPr>
              <w:numPr>
                <w:ilvl w:val="0"/>
                <w:numId w:val="9"/>
              </w:numPr>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从未工作过</w:t>
            </w:r>
          </w:p>
          <w:p>
            <w:pPr>
              <w:numPr>
                <w:ilvl w:val="0"/>
                <w:numId w:val="9"/>
              </w:numPr>
              <w:ind w:left="567" w:right="-210" w:rightChars="-100" w:hanging="357"/>
              <w:rPr>
                <w:color w:val="000000" w:themeColor="text1"/>
                <w:sz w:val="32"/>
                <w:szCs w:val="21"/>
                <w:u w:val="single"/>
                <w14:textFill>
                  <w14:solidFill>
                    <w14:schemeClr w14:val="tx1"/>
                  </w14:solidFill>
                </w14:textFill>
              </w:rPr>
            </w:pPr>
            <w:r>
              <w:rPr>
                <w:rFonts w:hint="eastAsia"/>
                <w:color w:val="000000" w:themeColor="text1"/>
                <w:szCs w:val="21"/>
                <w14:textFill>
                  <w14:solidFill>
                    <w14:schemeClr w14:val="tx1"/>
                  </w14:solidFill>
                </w14:textFill>
              </w:rPr>
              <w:t>离退休，退休前职业：</w:t>
            </w:r>
            <w:r>
              <w:rPr>
                <w:rFonts w:hint="eastAsia" w:asciiTheme="minorEastAsia" w:hAnsiTheme="minorEastAsia"/>
                <w:color w:val="000000" w:themeColor="text1"/>
                <w:spacing w:val="-60"/>
                <w:sz w:val="48"/>
                <w:szCs w:val="48"/>
                <w14:textFill>
                  <w14:solidFill>
                    <w14:schemeClr w14:val="tx1"/>
                  </w14:solidFill>
                </w14:textFill>
              </w:rPr>
              <w:t>□</w:t>
            </w:r>
          </w:p>
          <w:p>
            <w:pPr>
              <w:spacing w:line="240" w:lineRule="atLeast"/>
              <w:ind w:left="567" w:right="-210" w:rightChars="-100"/>
              <w:rPr>
                <w:color w:val="000000" w:themeColor="text1"/>
                <w:szCs w:val="21"/>
                <w:u w:val="single"/>
                <w14:textFill>
                  <w14:solidFill>
                    <w14:schemeClr w14:val="tx1"/>
                  </w14:solidFill>
                </w14:textFill>
              </w:rPr>
            </w:pPr>
            <w:r>
              <w:rPr>
                <w:rFonts w:hint="eastAsia"/>
                <w:color w:val="000000" w:themeColor="text1"/>
                <w:szCs w:val="21"/>
                <w14:textFill>
                  <w14:solidFill>
                    <w14:schemeClr w14:val="tx1"/>
                  </w14:solidFill>
                </w14:textFill>
              </w:rPr>
              <w:t xml:space="preserve">退休后职业：        </w:t>
            </w:r>
            <w:r>
              <w:rPr>
                <w:rFonts w:hint="eastAsia" w:asciiTheme="minorEastAsia" w:hAnsiTheme="minorEastAsia"/>
                <w:color w:val="000000" w:themeColor="text1"/>
                <w:spacing w:val="-60"/>
                <w:sz w:val="48"/>
                <w:szCs w:val="48"/>
                <w14:textFill>
                  <w14:solidFill>
                    <w14:schemeClr w14:val="tx1"/>
                  </w14:solidFill>
                </w14:textFill>
              </w:rPr>
              <w:t>□□</w:t>
            </w:r>
          </w:p>
          <w:p>
            <w:pPr>
              <w:numPr>
                <w:ilvl w:val="0"/>
                <w:numId w:val="9"/>
              </w:numPr>
              <w:spacing w:line="290" w:lineRule="exact"/>
              <w:ind w:left="567" w:right="-210" w:rightChars="-100"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其他，</w:t>
            </w:r>
            <w:r>
              <w:rPr>
                <w:color w:val="000000" w:themeColor="text1"/>
                <w:szCs w:val="21"/>
                <w14:textFill>
                  <w14:solidFill>
                    <w14:schemeClr w14:val="tx1"/>
                  </w14:solidFill>
                </w14:textFill>
              </w:rPr>
              <w:t>请填写</w:t>
            </w:r>
            <w:r>
              <w:rPr>
                <w:rFonts w:hint="eastAsia"/>
                <w:color w:val="000000" w:themeColor="text1"/>
                <w:szCs w:val="21"/>
                <w14:textFill>
                  <w14:solidFill>
                    <w14:schemeClr w14:val="tx1"/>
                  </w14:solidFill>
                </w14:textFill>
              </w:rPr>
              <w:t>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362" w:type="pct"/>
            <w:tcBorders>
              <w:right w:val="single" w:color="auto" w:sz="4" w:space="0"/>
            </w:tcBorders>
            <w:vAlign w:val="center"/>
          </w:tcPr>
          <w:p>
            <w:pPr>
              <w:spacing w:line="260" w:lineRule="exact"/>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A</w:t>
            </w:r>
            <w:r>
              <w:rPr>
                <w:b/>
                <w:color w:val="000000" w:themeColor="text1"/>
                <w14:textFill>
                  <w14:solidFill>
                    <w14:schemeClr w14:val="tx1"/>
                  </w14:solidFill>
                </w14:textFill>
              </w:rPr>
              <w:t>8</w:t>
            </w:r>
          </w:p>
        </w:tc>
        <w:tc>
          <w:tcPr>
            <w:tcW w:w="1137" w:type="pct"/>
            <w:tcBorders>
              <w:left w:val="single" w:color="auto" w:sz="4" w:space="0"/>
              <w:bottom w:val="single" w:color="auto" w:sz="4" w:space="0"/>
              <w:right w:val="single" w:color="auto" w:sz="4" w:space="0"/>
            </w:tcBorders>
            <w:vAlign w:val="center"/>
          </w:tcPr>
          <w:p>
            <w:pPr>
              <w:spacing w:line="260" w:lineRule="exact"/>
              <w:ind w:left="320" w:leftChars="34" w:right="29" w:rightChars="14" w:hanging="249" w:hangingChars="119"/>
              <w:rPr>
                <w:color w:val="000000" w:themeColor="text1"/>
                <w:sz w:val="22"/>
                <w14:textFill>
                  <w14:solidFill>
                    <w14:schemeClr w14:val="tx1"/>
                  </w14:solidFill>
                </w14:textFill>
              </w:rPr>
            </w:pPr>
            <w:r>
              <w:rPr>
                <w:color w:val="000000" w:themeColor="text1"/>
                <w:kern w:val="0"/>
                <w:szCs w:val="21"/>
                <w14:textFill>
                  <w14:solidFill>
                    <w14:schemeClr w14:val="tx1"/>
                  </w14:solidFill>
                </w14:textFill>
              </w:rPr>
              <w:t>您目前</w:t>
            </w:r>
            <w:r>
              <w:rPr>
                <w:rFonts w:hint="eastAsia"/>
                <w:color w:val="000000" w:themeColor="text1"/>
                <w:kern w:val="0"/>
                <w:szCs w:val="21"/>
                <w14:textFill>
                  <w14:solidFill>
                    <w14:schemeClr w14:val="tx1"/>
                  </w14:solidFill>
                </w14:textFill>
              </w:rPr>
              <w:t>是否参加</w:t>
            </w:r>
            <w:r>
              <w:rPr>
                <w:color w:val="000000" w:themeColor="text1"/>
                <w:kern w:val="0"/>
                <w:szCs w:val="21"/>
                <w14:textFill>
                  <w14:solidFill>
                    <w14:schemeClr w14:val="tx1"/>
                  </w14:solidFill>
                </w14:textFill>
              </w:rPr>
              <w:t>了医疗保险?</w:t>
            </w:r>
          </w:p>
        </w:tc>
        <w:tc>
          <w:tcPr>
            <w:tcW w:w="2976" w:type="pct"/>
            <w:gridSpan w:val="4"/>
            <w:tcBorders>
              <w:left w:val="single" w:color="auto" w:sz="4" w:space="0"/>
              <w:bottom w:val="single" w:color="auto" w:sz="4" w:space="0"/>
              <w:right w:val="single" w:color="auto" w:sz="4" w:space="0"/>
            </w:tcBorders>
            <w:vAlign w:val="center"/>
          </w:tcPr>
          <w:p>
            <w:pPr>
              <w:spacing w:line="290" w:lineRule="exact"/>
              <w:ind w:right="-210" w:rightChars="-100"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w:t>
            </w:r>
          </w:p>
          <w:p>
            <w:pPr>
              <w:spacing w:line="290" w:lineRule="exact"/>
              <w:ind w:right="-210" w:rightChars="-100"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  否</w:t>
            </w:r>
            <w:r>
              <w:rPr>
                <w:color w:val="000000" w:themeColor="text1"/>
                <w14:textFill>
                  <w14:solidFill>
                    <w14:schemeClr w14:val="tx1"/>
                  </w14:solidFill>
                </w14:textFill>
              </w:rPr>
              <w:t>……………...</w:t>
            </w:r>
            <w:r>
              <w:rPr>
                <w:color w:val="000000" w:themeColor="text1"/>
                <w14:textFill>
                  <w14:solidFill>
                    <w14:schemeClr w14:val="tx1"/>
                  </w14:solidFill>
                </w14:textFill>
              </w:rPr>
              <w:sym w:font="Wingdings" w:char="F0E8"/>
            </w:r>
          </w:p>
        </w:tc>
        <w:tc>
          <w:tcPr>
            <w:tcW w:w="523" w:type="pct"/>
            <w:tcBorders>
              <w:left w:val="single" w:color="auto" w:sz="4" w:space="0"/>
              <w:bottom w:val="single" w:color="auto" w:sz="4" w:space="0"/>
            </w:tcBorders>
            <w:vAlign w:val="center"/>
          </w:tcPr>
          <w:p>
            <w:pPr>
              <w:spacing w:line="290" w:lineRule="exact"/>
              <w:ind w:right="-210" w:rightChars="-100"/>
              <w:rPr>
                <w:color w:val="000000" w:themeColor="text1"/>
                <w:szCs w:val="21"/>
                <w14:textFill>
                  <w14:solidFill>
                    <w14:schemeClr w14:val="tx1"/>
                  </w14:solidFill>
                </w14:textFill>
              </w:rPr>
            </w:pPr>
          </w:p>
          <w:p>
            <w:pPr>
              <w:spacing w:line="290" w:lineRule="exact"/>
              <w:ind w:right="-210" w:rightChars="-100" w:firstLine="211" w:firstLineChars="100"/>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362" w:type="pct"/>
            <w:vMerge w:val="restart"/>
            <w:tcBorders>
              <w:right w:val="single" w:color="auto" w:sz="4" w:space="0"/>
            </w:tcBorders>
            <w:vAlign w:val="center"/>
          </w:tcPr>
          <w:p>
            <w:pPr>
              <w:spacing w:line="260" w:lineRule="exact"/>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A9</w:t>
            </w:r>
          </w:p>
        </w:tc>
        <w:tc>
          <w:tcPr>
            <w:tcW w:w="1137" w:type="pct"/>
            <w:vMerge w:val="restart"/>
            <w:tcBorders>
              <w:left w:val="single" w:color="auto" w:sz="4" w:space="0"/>
              <w:right w:val="single" w:color="auto" w:sz="4" w:space="0"/>
            </w:tcBorders>
            <w:vAlign w:val="center"/>
          </w:tcPr>
          <w:p>
            <w:pPr>
              <w:spacing w:line="260" w:lineRule="exact"/>
              <w:ind w:left="320" w:leftChars="34" w:right="29" w:rightChars="14" w:hanging="249" w:hangingChars="119"/>
              <w:jc w:val="left"/>
              <w:rPr>
                <w:color w:val="000000" w:themeColor="text1"/>
                <w:kern w:val="0"/>
                <w:szCs w:val="21"/>
                <w14:textFill>
                  <w14:solidFill>
                    <w14:schemeClr w14:val="tx1"/>
                  </w14:solidFill>
                </w14:textFill>
              </w:rPr>
            </w:pPr>
            <w:r>
              <w:rPr>
                <w:rFonts w:hint="eastAsia"/>
                <w:color w:val="000000" w:themeColor="text1"/>
                <w:szCs w:val="21"/>
                <w14:textFill>
                  <w14:solidFill>
                    <w14:schemeClr w14:val="tx1"/>
                  </w14:solidFill>
                </w14:textFill>
              </w:rPr>
              <w:t>如果</w:t>
            </w:r>
            <w:r>
              <w:rPr>
                <w:color w:val="000000" w:themeColor="text1"/>
                <w:szCs w:val="21"/>
                <w14:textFill>
                  <w14:solidFill>
                    <w14:schemeClr w14:val="tx1"/>
                  </w14:solidFill>
                </w14:textFill>
              </w:rPr>
              <w:t>有</w:t>
            </w:r>
            <w:r>
              <w:rPr>
                <w:rFonts w:hint="eastAsia"/>
                <w:color w:val="000000" w:themeColor="text1"/>
                <w:szCs w:val="21"/>
                <w14:textFill>
                  <w14:solidFill>
                    <w14:schemeClr w14:val="tx1"/>
                  </w14:solidFill>
                </w14:textFill>
              </w:rPr>
              <w:t>参加</w:t>
            </w:r>
            <w:r>
              <w:rPr>
                <w:color w:val="000000" w:themeColor="text1"/>
                <w:szCs w:val="21"/>
                <w14:textFill>
                  <w14:solidFill>
                    <w14:schemeClr w14:val="tx1"/>
                  </w14:solidFill>
                </w14:textFill>
              </w:rPr>
              <w:t>，是哪些医疗保险？</w:t>
            </w:r>
          </w:p>
        </w:tc>
        <w:tc>
          <w:tcPr>
            <w:tcW w:w="1477" w:type="pct"/>
            <w:gridSpan w:val="2"/>
            <w:tcBorders>
              <w:left w:val="single" w:color="auto" w:sz="4" w:space="0"/>
              <w:bottom w:val="dotted" w:color="auto" w:sz="4" w:space="0"/>
              <w:right w:val="dotted" w:color="auto" w:sz="4" w:space="0"/>
            </w:tcBorders>
            <w:vAlign w:val="center"/>
          </w:tcPr>
          <w:p>
            <w:pPr>
              <w:spacing w:line="290" w:lineRule="exact"/>
              <w:ind w:right="-210" w:rightChars="-100" w:firstLine="210" w:firstLineChars="100"/>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城镇职工基本医疗保险</w:t>
            </w:r>
          </w:p>
        </w:tc>
        <w:tc>
          <w:tcPr>
            <w:tcW w:w="2022" w:type="pct"/>
            <w:gridSpan w:val="3"/>
            <w:tcBorders>
              <w:left w:val="dotted" w:color="auto" w:sz="4" w:space="0"/>
              <w:bottom w:val="dotted" w:color="auto" w:sz="4" w:space="0"/>
            </w:tcBorders>
            <w:vAlign w:val="center"/>
          </w:tcPr>
          <w:p>
            <w:pPr>
              <w:spacing w:before="93" w:beforeLines="30" w:after="93" w:afterLines="30" w:line="290" w:lineRule="exact"/>
              <w:ind w:right="-210" w:rightChars="-100" w:firstLine="420" w:firstLine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362" w:type="pct"/>
            <w:vMerge w:val="continue"/>
            <w:tcBorders>
              <w:right w:val="single" w:color="auto" w:sz="4" w:space="0"/>
            </w:tcBorders>
            <w:vAlign w:val="center"/>
          </w:tcPr>
          <w:p>
            <w:pPr>
              <w:spacing w:line="260" w:lineRule="exact"/>
              <w:jc w:val="center"/>
              <w:rPr>
                <w:color w:val="000000" w:themeColor="text1"/>
                <w14:textFill>
                  <w14:solidFill>
                    <w14:schemeClr w14:val="tx1"/>
                  </w14:solidFill>
                </w14:textFill>
              </w:rPr>
            </w:pPr>
          </w:p>
        </w:tc>
        <w:tc>
          <w:tcPr>
            <w:tcW w:w="1137" w:type="pct"/>
            <w:vMerge w:val="continue"/>
            <w:tcBorders>
              <w:left w:val="single" w:color="auto" w:sz="4" w:space="0"/>
              <w:right w:val="single" w:color="auto" w:sz="4" w:space="0"/>
            </w:tcBorders>
            <w:vAlign w:val="center"/>
          </w:tcPr>
          <w:p>
            <w:pPr>
              <w:spacing w:line="260" w:lineRule="exact"/>
              <w:ind w:left="320" w:leftChars="34" w:right="29" w:rightChars="14" w:hanging="249" w:hangingChars="119"/>
              <w:rPr>
                <w:color w:val="000000" w:themeColor="text1"/>
                <w:kern w:val="0"/>
                <w:szCs w:val="21"/>
                <w14:textFill>
                  <w14:solidFill>
                    <w14:schemeClr w14:val="tx1"/>
                  </w14:solidFill>
                </w14:textFill>
              </w:rPr>
            </w:pPr>
          </w:p>
        </w:tc>
        <w:tc>
          <w:tcPr>
            <w:tcW w:w="1477" w:type="pct"/>
            <w:gridSpan w:val="2"/>
            <w:tcBorders>
              <w:top w:val="dotted" w:color="auto" w:sz="4" w:space="0"/>
              <w:left w:val="single" w:color="auto" w:sz="4" w:space="0"/>
              <w:bottom w:val="dotted" w:color="auto" w:sz="4" w:space="0"/>
              <w:right w:val="dotted" w:color="auto" w:sz="4" w:space="0"/>
            </w:tcBorders>
            <w:vAlign w:val="center"/>
          </w:tcPr>
          <w:p>
            <w:pPr>
              <w:spacing w:line="290" w:lineRule="exact"/>
              <w:ind w:right="-210" w:rightChars="-100" w:firstLine="210" w:firstLineChars="100"/>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城镇居民医疗保险</w:t>
            </w:r>
          </w:p>
        </w:tc>
        <w:tc>
          <w:tcPr>
            <w:tcW w:w="2022" w:type="pct"/>
            <w:gridSpan w:val="3"/>
            <w:tcBorders>
              <w:top w:val="dotted" w:color="auto" w:sz="4" w:space="0"/>
              <w:left w:val="dotted" w:color="auto" w:sz="4" w:space="0"/>
              <w:bottom w:val="dotted" w:color="auto" w:sz="4" w:space="0"/>
            </w:tcBorders>
          </w:tcPr>
          <w:p>
            <w:pPr>
              <w:spacing w:before="93" w:beforeLines="30" w:after="93" w:afterLines="30" w:line="290" w:lineRule="exact"/>
              <w:ind w:right="-210" w:rightChars="-100" w:firstLine="420" w:firstLine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362" w:type="pct"/>
            <w:vMerge w:val="continue"/>
            <w:tcBorders>
              <w:right w:val="single" w:color="auto" w:sz="4" w:space="0"/>
            </w:tcBorders>
            <w:vAlign w:val="center"/>
          </w:tcPr>
          <w:p>
            <w:pPr>
              <w:spacing w:line="260" w:lineRule="exact"/>
              <w:jc w:val="center"/>
              <w:rPr>
                <w:color w:val="000000" w:themeColor="text1"/>
                <w14:textFill>
                  <w14:solidFill>
                    <w14:schemeClr w14:val="tx1"/>
                  </w14:solidFill>
                </w14:textFill>
              </w:rPr>
            </w:pPr>
          </w:p>
        </w:tc>
        <w:tc>
          <w:tcPr>
            <w:tcW w:w="1137" w:type="pct"/>
            <w:vMerge w:val="continue"/>
            <w:tcBorders>
              <w:left w:val="single" w:color="auto" w:sz="4" w:space="0"/>
              <w:right w:val="single" w:color="auto" w:sz="4" w:space="0"/>
            </w:tcBorders>
            <w:vAlign w:val="center"/>
          </w:tcPr>
          <w:p>
            <w:pPr>
              <w:spacing w:line="260" w:lineRule="exact"/>
              <w:ind w:left="320" w:leftChars="34" w:right="29" w:rightChars="14" w:hanging="249" w:hangingChars="119"/>
              <w:rPr>
                <w:color w:val="000000" w:themeColor="text1"/>
                <w:kern w:val="0"/>
                <w:szCs w:val="21"/>
                <w14:textFill>
                  <w14:solidFill>
                    <w14:schemeClr w14:val="tx1"/>
                  </w14:solidFill>
                </w14:textFill>
              </w:rPr>
            </w:pPr>
          </w:p>
        </w:tc>
        <w:tc>
          <w:tcPr>
            <w:tcW w:w="1477" w:type="pct"/>
            <w:gridSpan w:val="2"/>
            <w:tcBorders>
              <w:top w:val="dotted" w:color="auto" w:sz="4" w:space="0"/>
              <w:left w:val="single" w:color="auto" w:sz="4" w:space="0"/>
              <w:bottom w:val="dotted" w:color="auto" w:sz="4" w:space="0"/>
              <w:right w:val="dotted" w:color="auto" w:sz="4" w:space="0"/>
            </w:tcBorders>
            <w:vAlign w:val="center"/>
          </w:tcPr>
          <w:p>
            <w:pPr>
              <w:spacing w:line="290" w:lineRule="exact"/>
              <w:ind w:right="-210" w:rightChars="-100" w:firstLine="210" w:firstLineChars="100"/>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新型农村合作</w:t>
            </w:r>
            <w:r>
              <w:rPr>
                <w:rFonts w:hint="eastAsia"/>
                <w:color w:val="000000" w:themeColor="text1"/>
                <w:szCs w:val="21"/>
                <w14:textFill>
                  <w14:solidFill>
                    <w14:schemeClr w14:val="tx1"/>
                  </w14:solidFill>
                </w14:textFill>
              </w:rPr>
              <w:t>医疗</w:t>
            </w:r>
          </w:p>
        </w:tc>
        <w:tc>
          <w:tcPr>
            <w:tcW w:w="2022" w:type="pct"/>
            <w:gridSpan w:val="3"/>
            <w:tcBorders>
              <w:top w:val="dotted" w:color="auto" w:sz="4" w:space="0"/>
              <w:left w:val="dotted" w:color="auto" w:sz="4" w:space="0"/>
              <w:bottom w:val="dotted" w:color="auto" w:sz="4" w:space="0"/>
            </w:tcBorders>
          </w:tcPr>
          <w:p>
            <w:pPr>
              <w:spacing w:before="93" w:beforeLines="30" w:after="93" w:afterLines="30" w:line="290" w:lineRule="exact"/>
              <w:ind w:right="-210" w:rightChars="-100" w:firstLine="420" w:firstLine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362" w:type="pct"/>
            <w:vMerge w:val="continue"/>
            <w:tcBorders>
              <w:right w:val="single" w:color="auto" w:sz="4" w:space="0"/>
            </w:tcBorders>
            <w:vAlign w:val="center"/>
          </w:tcPr>
          <w:p>
            <w:pPr>
              <w:spacing w:line="260" w:lineRule="exact"/>
              <w:jc w:val="center"/>
              <w:rPr>
                <w:color w:val="000000" w:themeColor="text1"/>
                <w14:textFill>
                  <w14:solidFill>
                    <w14:schemeClr w14:val="tx1"/>
                  </w14:solidFill>
                </w14:textFill>
              </w:rPr>
            </w:pPr>
          </w:p>
        </w:tc>
        <w:tc>
          <w:tcPr>
            <w:tcW w:w="1137" w:type="pct"/>
            <w:vMerge w:val="continue"/>
            <w:tcBorders>
              <w:left w:val="single" w:color="auto" w:sz="4" w:space="0"/>
              <w:right w:val="single" w:color="auto" w:sz="4" w:space="0"/>
            </w:tcBorders>
            <w:vAlign w:val="center"/>
          </w:tcPr>
          <w:p>
            <w:pPr>
              <w:spacing w:line="260" w:lineRule="exact"/>
              <w:ind w:left="320" w:leftChars="34" w:right="29" w:rightChars="14" w:hanging="249" w:hangingChars="119"/>
              <w:rPr>
                <w:color w:val="000000" w:themeColor="text1"/>
                <w:kern w:val="0"/>
                <w:szCs w:val="21"/>
                <w14:textFill>
                  <w14:solidFill>
                    <w14:schemeClr w14:val="tx1"/>
                  </w14:solidFill>
                </w14:textFill>
              </w:rPr>
            </w:pPr>
          </w:p>
        </w:tc>
        <w:tc>
          <w:tcPr>
            <w:tcW w:w="1477" w:type="pct"/>
            <w:gridSpan w:val="2"/>
            <w:tcBorders>
              <w:top w:val="dotted" w:color="auto" w:sz="4" w:space="0"/>
              <w:left w:val="single" w:color="auto" w:sz="4" w:space="0"/>
              <w:bottom w:val="dotted" w:color="auto" w:sz="4" w:space="0"/>
              <w:right w:val="dotted" w:color="auto" w:sz="4" w:space="0"/>
            </w:tcBorders>
            <w:vAlign w:val="center"/>
          </w:tcPr>
          <w:p>
            <w:pPr>
              <w:spacing w:line="290" w:lineRule="exact"/>
              <w:ind w:right="-210" w:rightChars="-100" w:firstLine="210" w:firstLineChars="100"/>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公费医疗</w:t>
            </w:r>
          </w:p>
        </w:tc>
        <w:tc>
          <w:tcPr>
            <w:tcW w:w="2022" w:type="pct"/>
            <w:gridSpan w:val="3"/>
            <w:tcBorders>
              <w:top w:val="dotted" w:color="auto" w:sz="4" w:space="0"/>
              <w:left w:val="dotted" w:color="auto" w:sz="4" w:space="0"/>
              <w:bottom w:val="dotted" w:color="auto" w:sz="4" w:space="0"/>
            </w:tcBorders>
          </w:tcPr>
          <w:p>
            <w:pPr>
              <w:spacing w:before="93" w:beforeLines="30" w:after="93" w:afterLines="30" w:line="290" w:lineRule="exact"/>
              <w:ind w:right="-210" w:rightChars="-100" w:firstLine="420" w:firstLine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362" w:type="pct"/>
            <w:vMerge w:val="continue"/>
            <w:tcBorders>
              <w:right w:val="single" w:color="auto" w:sz="4" w:space="0"/>
            </w:tcBorders>
            <w:vAlign w:val="center"/>
          </w:tcPr>
          <w:p>
            <w:pPr>
              <w:spacing w:line="260" w:lineRule="exact"/>
              <w:jc w:val="center"/>
              <w:rPr>
                <w:color w:val="000000" w:themeColor="text1"/>
                <w14:textFill>
                  <w14:solidFill>
                    <w14:schemeClr w14:val="tx1"/>
                  </w14:solidFill>
                </w14:textFill>
              </w:rPr>
            </w:pPr>
          </w:p>
        </w:tc>
        <w:tc>
          <w:tcPr>
            <w:tcW w:w="1137" w:type="pct"/>
            <w:vMerge w:val="continue"/>
            <w:tcBorders>
              <w:left w:val="single" w:color="auto" w:sz="4" w:space="0"/>
              <w:right w:val="single" w:color="auto" w:sz="4" w:space="0"/>
            </w:tcBorders>
            <w:vAlign w:val="center"/>
          </w:tcPr>
          <w:p>
            <w:pPr>
              <w:spacing w:line="260" w:lineRule="exact"/>
              <w:ind w:left="320" w:leftChars="34" w:right="29" w:rightChars="14" w:hanging="249" w:hangingChars="119"/>
              <w:rPr>
                <w:color w:val="000000" w:themeColor="text1"/>
                <w:kern w:val="0"/>
                <w:szCs w:val="21"/>
                <w14:textFill>
                  <w14:solidFill>
                    <w14:schemeClr w14:val="tx1"/>
                  </w14:solidFill>
                </w14:textFill>
              </w:rPr>
            </w:pPr>
          </w:p>
        </w:tc>
        <w:tc>
          <w:tcPr>
            <w:tcW w:w="1477" w:type="pct"/>
            <w:gridSpan w:val="2"/>
            <w:tcBorders>
              <w:top w:val="dotted" w:color="auto" w:sz="4" w:space="0"/>
              <w:left w:val="single" w:color="auto" w:sz="4" w:space="0"/>
              <w:bottom w:val="dotted" w:color="auto" w:sz="4" w:space="0"/>
              <w:right w:val="dotted" w:color="auto" w:sz="4" w:space="0"/>
            </w:tcBorders>
            <w:vAlign w:val="center"/>
          </w:tcPr>
          <w:p>
            <w:pPr>
              <w:spacing w:line="290" w:lineRule="exact"/>
              <w:ind w:right="-210" w:rightChars="-100"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商业医疗保险</w:t>
            </w:r>
          </w:p>
        </w:tc>
        <w:tc>
          <w:tcPr>
            <w:tcW w:w="2022" w:type="pct"/>
            <w:gridSpan w:val="3"/>
            <w:tcBorders>
              <w:top w:val="dotted" w:color="auto" w:sz="4" w:space="0"/>
              <w:left w:val="dotted" w:color="auto" w:sz="4" w:space="0"/>
              <w:bottom w:val="dotted" w:color="auto" w:sz="4" w:space="0"/>
            </w:tcBorders>
          </w:tcPr>
          <w:p>
            <w:pPr>
              <w:spacing w:before="93" w:beforeLines="30" w:after="93" w:afterLines="30" w:line="290" w:lineRule="exact"/>
              <w:ind w:right="-210" w:rightChars="-100" w:firstLine="420" w:firstLine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362" w:type="pct"/>
            <w:vMerge w:val="restart"/>
            <w:tcBorders>
              <w:right w:val="single" w:color="auto" w:sz="4" w:space="0"/>
            </w:tcBorders>
            <w:vAlign w:val="center"/>
          </w:tcPr>
          <w:p>
            <w:pPr>
              <w:spacing w:line="260" w:lineRule="exact"/>
              <w:jc w:val="center"/>
              <w:rPr>
                <w:b/>
                <w:color w:val="000000" w:themeColor="text1"/>
                <w:szCs w:val="21"/>
                <w14:textFill>
                  <w14:solidFill>
                    <w14:schemeClr w14:val="tx1"/>
                  </w14:solidFill>
                </w14:textFill>
              </w:rPr>
            </w:pPr>
            <w:r>
              <w:rPr>
                <w:rFonts w:hint="eastAsia"/>
                <w:b/>
                <w:color w:val="000000" w:themeColor="text1"/>
                <w14:textFill>
                  <w14:solidFill>
                    <w14:schemeClr w14:val="tx1"/>
                  </w14:solidFill>
                </w14:textFill>
              </w:rPr>
              <w:t>A10</w:t>
            </w:r>
          </w:p>
        </w:tc>
        <w:tc>
          <w:tcPr>
            <w:tcW w:w="1137" w:type="pct"/>
            <w:vMerge w:val="restart"/>
            <w:tcBorders>
              <w:left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您的家庭平均年总收入约为？</w:t>
            </w:r>
          </w:p>
        </w:tc>
        <w:tc>
          <w:tcPr>
            <w:tcW w:w="1477" w:type="pct"/>
            <w:gridSpan w:val="2"/>
            <w:tcBorders>
              <w:top w:val="dotted" w:color="auto" w:sz="4" w:space="0"/>
              <w:left w:val="single" w:color="auto" w:sz="4" w:space="0"/>
              <w:bottom w:val="nil"/>
              <w:right w:val="nil"/>
            </w:tcBorders>
            <w:vAlign w:val="center"/>
          </w:tcPr>
          <w:p>
            <w:pPr>
              <w:pStyle w:val="18"/>
              <w:numPr>
                <w:ilvl w:val="0"/>
                <w:numId w:val="10"/>
              </w:numPr>
              <w:spacing w:line="290" w:lineRule="exact"/>
              <w:ind w:right="-210" w:rightChars="-100" w:firstLineChars="0"/>
              <w:rPr>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2万元以下</w:t>
            </w:r>
          </w:p>
        </w:tc>
        <w:tc>
          <w:tcPr>
            <w:tcW w:w="2022" w:type="pct"/>
            <w:gridSpan w:val="3"/>
            <w:tcBorders>
              <w:top w:val="dotted" w:color="auto" w:sz="4" w:space="0"/>
              <w:left w:val="nil"/>
              <w:bottom w:val="nil"/>
            </w:tcBorders>
            <w:vAlign w:val="center"/>
          </w:tcPr>
          <w:p>
            <w:pPr>
              <w:pStyle w:val="18"/>
              <w:numPr>
                <w:ilvl w:val="0"/>
                <w:numId w:val="10"/>
              </w:numPr>
              <w:spacing w:line="290" w:lineRule="exact"/>
              <w:ind w:right="-210" w:rightChars="-100" w:firstLineChars="0"/>
              <w:rPr>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4万-5万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362" w:type="pct"/>
            <w:vMerge w:val="continue"/>
            <w:tcBorders>
              <w:right w:val="single" w:color="auto" w:sz="4" w:space="0"/>
            </w:tcBorders>
            <w:vAlign w:val="center"/>
          </w:tcPr>
          <w:p>
            <w:pPr>
              <w:spacing w:line="260" w:lineRule="exact"/>
              <w:jc w:val="center"/>
              <w:rPr>
                <w:b/>
                <w:color w:val="000000" w:themeColor="text1"/>
                <w14:textFill>
                  <w14:solidFill>
                    <w14:schemeClr w14:val="tx1"/>
                  </w14:solidFill>
                </w14:textFill>
              </w:rPr>
            </w:pPr>
          </w:p>
        </w:tc>
        <w:tc>
          <w:tcPr>
            <w:tcW w:w="1137" w:type="pct"/>
            <w:vMerge w:val="continue"/>
            <w:tcBorders>
              <w:left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p>
        </w:tc>
        <w:tc>
          <w:tcPr>
            <w:tcW w:w="1477" w:type="pct"/>
            <w:gridSpan w:val="2"/>
            <w:tcBorders>
              <w:top w:val="nil"/>
              <w:left w:val="single" w:color="auto" w:sz="4" w:space="0"/>
              <w:bottom w:val="nil"/>
              <w:right w:val="nil"/>
            </w:tcBorders>
            <w:vAlign w:val="center"/>
          </w:tcPr>
          <w:p>
            <w:pPr>
              <w:pStyle w:val="18"/>
              <w:numPr>
                <w:ilvl w:val="0"/>
                <w:numId w:val="10"/>
              </w:numPr>
              <w:spacing w:line="290" w:lineRule="exact"/>
              <w:ind w:right="-210" w:rightChars="-100" w:firstLineChars="0"/>
              <w:rPr>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2万-3万</w:t>
            </w:r>
          </w:p>
        </w:tc>
        <w:tc>
          <w:tcPr>
            <w:tcW w:w="2022" w:type="pct"/>
            <w:gridSpan w:val="3"/>
            <w:tcBorders>
              <w:top w:val="nil"/>
              <w:left w:val="nil"/>
              <w:bottom w:val="nil"/>
            </w:tcBorders>
            <w:vAlign w:val="center"/>
          </w:tcPr>
          <w:p>
            <w:pPr>
              <w:pStyle w:val="18"/>
              <w:numPr>
                <w:ilvl w:val="0"/>
                <w:numId w:val="10"/>
              </w:numPr>
              <w:spacing w:line="290" w:lineRule="exact"/>
              <w:ind w:right="-210" w:rightChars="-100" w:firstLineChars="0"/>
              <w:rPr>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5万-10万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362" w:type="pct"/>
            <w:vMerge w:val="continue"/>
            <w:tcBorders>
              <w:right w:val="single" w:color="auto" w:sz="4" w:space="0"/>
            </w:tcBorders>
            <w:vAlign w:val="center"/>
          </w:tcPr>
          <w:p>
            <w:pPr>
              <w:spacing w:line="260" w:lineRule="exact"/>
              <w:jc w:val="center"/>
              <w:rPr>
                <w:b/>
                <w:color w:val="000000" w:themeColor="text1"/>
                <w14:textFill>
                  <w14:solidFill>
                    <w14:schemeClr w14:val="tx1"/>
                  </w14:solidFill>
                </w14:textFill>
              </w:rPr>
            </w:pPr>
          </w:p>
        </w:tc>
        <w:tc>
          <w:tcPr>
            <w:tcW w:w="1137" w:type="pct"/>
            <w:vMerge w:val="continue"/>
            <w:tcBorders>
              <w:left w:val="single" w:color="auto" w:sz="4" w:space="0"/>
              <w:bottom w:val="single" w:color="auto" w:sz="4" w:space="0"/>
              <w:right w:val="single" w:color="auto" w:sz="4" w:space="0"/>
            </w:tcBorders>
            <w:vAlign w:val="center"/>
          </w:tcPr>
          <w:p>
            <w:pPr>
              <w:spacing w:line="260" w:lineRule="exact"/>
              <w:rPr>
                <w:color w:val="000000" w:themeColor="text1"/>
                <w:szCs w:val="21"/>
                <w14:textFill>
                  <w14:solidFill>
                    <w14:schemeClr w14:val="tx1"/>
                  </w14:solidFill>
                </w14:textFill>
              </w:rPr>
            </w:pPr>
          </w:p>
        </w:tc>
        <w:tc>
          <w:tcPr>
            <w:tcW w:w="1477" w:type="pct"/>
            <w:gridSpan w:val="2"/>
            <w:tcBorders>
              <w:top w:val="nil"/>
              <w:left w:val="single" w:color="auto" w:sz="4" w:space="0"/>
              <w:bottom w:val="single" w:color="auto" w:sz="4" w:space="0"/>
              <w:right w:val="nil"/>
            </w:tcBorders>
            <w:vAlign w:val="center"/>
          </w:tcPr>
          <w:p>
            <w:pPr>
              <w:pStyle w:val="18"/>
              <w:numPr>
                <w:ilvl w:val="0"/>
                <w:numId w:val="10"/>
              </w:numPr>
              <w:spacing w:line="290" w:lineRule="exact"/>
              <w:ind w:right="-210" w:rightChars="-100" w:firstLineChars="0"/>
              <w:rPr>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3万-4万</w:t>
            </w:r>
          </w:p>
        </w:tc>
        <w:tc>
          <w:tcPr>
            <w:tcW w:w="2022" w:type="pct"/>
            <w:gridSpan w:val="3"/>
            <w:tcBorders>
              <w:top w:val="nil"/>
              <w:left w:val="nil"/>
              <w:bottom w:val="single" w:color="auto" w:sz="4" w:space="0"/>
            </w:tcBorders>
            <w:vAlign w:val="center"/>
          </w:tcPr>
          <w:p>
            <w:pPr>
              <w:pStyle w:val="18"/>
              <w:numPr>
                <w:ilvl w:val="0"/>
                <w:numId w:val="10"/>
              </w:numPr>
              <w:spacing w:line="290" w:lineRule="exact"/>
              <w:ind w:right="-210" w:rightChars="-100" w:firstLineChars="0"/>
              <w:rPr>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10万元以上</w:t>
            </w:r>
          </w:p>
        </w:tc>
      </w:tr>
    </w:tbl>
    <w:p>
      <w:pPr>
        <w:adjustRightInd w:val="0"/>
        <w:snapToGrid w:val="0"/>
        <w:spacing w:before="312" w:beforeLines="100" w:line="360" w:lineRule="auto"/>
        <w:rPr>
          <w:rFonts w:ascii="Times New Roman" w:hAnsi="Times New Roman" w:eastAsia="宋体" w:cs="Times New Roman"/>
          <w:b/>
          <w:bCs/>
          <w:color w:val="000000" w:themeColor="text1"/>
          <w:szCs w:val="21"/>
          <w14:textFill>
            <w14:solidFill>
              <w14:schemeClr w14:val="tx1"/>
            </w14:solidFill>
          </w14:textFill>
        </w:rPr>
      </w:pP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1"/>
        <w:gridCol w:w="3121"/>
        <w:gridCol w:w="4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1" w:hRule="atLeast"/>
        </w:trPr>
        <w:tc>
          <w:tcPr>
            <w:tcW w:w="5000" w:type="pct"/>
            <w:gridSpan w:val="3"/>
            <w:shd w:val="clear" w:color="auto" w:fill="DDD9C3"/>
            <w:vAlign w:val="center"/>
          </w:tcPr>
          <w:p>
            <w:pPr>
              <w:jc w:val="left"/>
              <w:rPr>
                <w:rFonts w:eastAsia="黑体"/>
                <w:color w:val="000000" w:themeColor="text1"/>
                <w:sz w:val="28"/>
                <w14:textFill>
                  <w14:solidFill>
                    <w14:schemeClr w14:val="tx1"/>
                  </w14:solidFill>
                </w14:textFill>
              </w:rPr>
            </w:pPr>
            <w:r>
              <w:rPr>
                <w:rFonts w:hint="eastAsia" w:eastAsia="黑体"/>
                <w:color w:val="000000" w:themeColor="text1"/>
                <w:sz w:val="28"/>
                <w14:textFill>
                  <w14:solidFill>
                    <w14:schemeClr w14:val="tx1"/>
                  </w14:solidFill>
                </w14:textFill>
              </w:rPr>
              <w:t>第二部分健康状况（体重、血压、血糖、血脂、主要慢性病及家族史）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5000" w:type="pct"/>
            <w:gridSpan w:val="3"/>
            <w:shd w:val="clear" w:color="auto" w:fill="DDD9C3"/>
            <w:vAlign w:val="center"/>
          </w:tcPr>
          <w:p>
            <w:pPr>
              <w:jc w:val="left"/>
              <w:rPr>
                <w:b/>
                <w:color w:val="000000" w:themeColor="text1"/>
                <w14:textFill>
                  <w14:solidFill>
                    <w14:schemeClr w14:val="tx1"/>
                  </w14:solidFill>
                </w14:textFill>
              </w:rPr>
            </w:pPr>
            <w:r>
              <w:rPr>
                <w:rFonts w:hint="eastAsia"/>
                <w:b/>
                <w:color w:val="000000" w:themeColor="text1"/>
                <w14:textFill>
                  <w14:solidFill>
                    <w14:schemeClr w14:val="tx1"/>
                  </w14:solidFill>
                </w14:textFill>
              </w:rPr>
              <w:t>B</w:t>
            </w:r>
            <w:r>
              <w:rPr>
                <w:b/>
                <w:color w:val="000000" w:themeColor="text1"/>
                <w14:textFill>
                  <w14:solidFill>
                    <w14:schemeClr w14:val="tx1"/>
                  </w14:solidFill>
                </w14:textFill>
              </w:rPr>
              <w:t xml:space="preserve">1 </w:t>
            </w:r>
            <w:r>
              <w:rPr>
                <w:rFonts w:hint="eastAsia"/>
                <w:b/>
                <w:color w:val="000000" w:themeColor="text1"/>
                <w14:textFill>
                  <w14:solidFill>
                    <w14:schemeClr w14:val="tx1"/>
                  </w14:solidFill>
                </w14:textFill>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trPr>
        <w:tc>
          <w:tcPr>
            <w:tcW w:w="353" w:type="pct"/>
            <w:vAlign w:val="center"/>
          </w:tcPr>
          <w:p>
            <w:pPr>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B1a</w:t>
            </w:r>
          </w:p>
        </w:tc>
        <w:tc>
          <w:tcPr>
            <w:tcW w:w="1831" w:type="pct"/>
            <w:vAlign w:val="center"/>
          </w:tcPr>
          <w:p>
            <w:pPr>
              <w:spacing w:line="276" w:lineRule="auto"/>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您目前的体重（公斤）</w:t>
            </w:r>
          </w:p>
        </w:tc>
        <w:tc>
          <w:tcPr>
            <w:tcW w:w="2815" w:type="pct"/>
            <w:tcBorders>
              <w:bottom w:val="single" w:color="auto" w:sz="4" w:space="0"/>
            </w:tcBorders>
            <w:vAlign w:val="center"/>
          </w:tcPr>
          <w:p>
            <w:pPr>
              <w:widowControl/>
              <w:spacing w:after="156" w:afterLines="50"/>
              <w:jc w:val="center"/>
              <w:rPr>
                <w:b/>
                <w:color w:val="000000" w:themeColor="text1"/>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color w:val="000000" w:themeColor="text1"/>
                <w:sz w:val="52"/>
                <w:szCs w:val="52"/>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 </w:t>
            </w:r>
            <w:r>
              <w:rPr>
                <w:rFonts w:hint="eastAsia"/>
                <w:color w:val="000000" w:themeColor="text1"/>
                <w:szCs w:val="21"/>
                <w14:textFill>
                  <w14:solidFill>
                    <w14:schemeClr w14:val="tx1"/>
                  </w14:solidFill>
                </w14:textFill>
              </w:rPr>
              <w:t>公斤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 w:hRule="atLeast"/>
        </w:trPr>
        <w:tc>
          <w:tcPr>
            <w:tcW w:w="353" w:type="pct"/>
            <w:vAlign w:val="center"/>
          </w:tcPr>
          <w:p>
            <w:pPr>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B1b</w:t>
            </w:r>
          </w:p>
        </w:tc>
        <w:tc>
          <w:tcPr>
            <w:tcW w:w="1831" w:type="pct"/>
            <w:vAlign w:val="center"/>
          </w:tcPr>
          <w:p>
            <w:pPr>
              <w:spacing w:line="276" w:lineRule="auto"/>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与上一年相比，</w:t>
            </w:r>
            <w:r>
              <w:rPr>
                <w:color w:val="000000" w:themeColor="text1"/>
                <w:szCs w:val="21"/>
                <w14:textFill>
                  <w14:solidFill>
                    <w14:schemeClr w14:val="tx1"/>
                  </w14:solidFill>
                </w14:textFill>
              </w:rPr>
              <w:t>您的体重有什么变化吗？</w:t>
            </w:r>
          </w:p>
        </w:tc>
        <w:tc>
          <w:tcPr>
            <w:tcW w:w="2815" w:type="pct"/>
            <w:tcBorders>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1 </w:t>
            </w:r>
            <w:r>
              <w:rPr>
                <w:color w:val="000000" w:themeColor="text1"/>
                <w:szCs w:val="21"/>
                <w14:textFill>
                  <w14:solidFill>
                    <w14:schemeClr w14:val="tx1"/>
                  </w14:solidFill>
                </w14:textFill>
              </w:rPr>
              <w:t>增加了</w:t>
            </w:r>
            <w:r>
              <w:rPr>
                <w:rFonts w:hint="eastAsia"/>
                <w:b/>
                <w:color w:val="000000" w:themeColor="text1"/>
                <w:szCs w:val="21"/>
                <w14:textFill>
                  <w14:solidFill>
                    <w14:schemeClr w14:val="tx1"/>
                  </w14:solidFill>
                </w14:textFill>
              </w:rPr>
              <w:t>5</w:t>
            </w:r>
            <w:r>
              <w:rPr>
                <w:color w:val="000000" w:themeColor="text1"/>
                <w:szCs w:val="21"/>
                <w14:textFill>
                  <w14:solidFill>
                    <w14:schemeClr w14:val="tx1"/>
                  </w14:solidFill>
                </w14:textFill>
              </w:rPr>
              <w:t>公斤或以上</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2 </w:t>
            </w:r>
            <w:r>
              <w:rPr>
                <w:color w:val="000000" w:themeColor="text1"/>
                <w:szCs w:val="21"/>
                <w14:textFill>
                  <w14:solidFill>
                    <w14:schemeClr w14:val="tx1"/>
                  </w14:solidFill>
                </w14:textFill>
              </w:rPr>
              <w:t>增加了</w:t>
            </w:r>
            <w:r>
              <w:rPr>
                <w:b/>
                <w:color w:val="000000" w:themeColor="text1"/>
                <w:szCs w:val="21"/>
                <w14:textFill>
                  <w14:solidFill>
                    <w14:schemeClr w14:val="tx1"/>
                  </w14:solidFill>
                </w14:textFill>
              </w:rPr>
              <w:t>2.5</w:t>
            </w:r>
            <w:r>
              <w:rPr>
                <w:color w:val="000000" w:themeColor="text1"/>
                <w:szCs w:val="21"/>
                <w14:textFill>
                  <w14:solidFill>
                    <w14:schemeClr w14:val="tx1"/>
                  </w14:solidFill>
                </w14:textFill>
              </w:rPr>
              <w:t>公斤或以上</w:t>
            </w:r>
          </w:p>
          <w:p>
            <w:pPr>
              <w:pStyle w:val="30"/>
              <w:ind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3 </w:t>
            </w:r>
            <w:r>
              <w:rPr>
                <w:color w:val="000000" w:themeColor="text1"/>
                <w:szCs w:val="21"/>
                <w14:textFill>
                  <w14:solidFill>
                    <w14:schemeClr w14:val="tx1"/>
                  </w14:solidFill>
                </w14:textFill>
              </w:rPr>
              <w:t>基本保持不变（增减在</w:t>
            </w:r>
            <w:r>
              <w:rPr>
                <w:b/>
                <w:color w:val="000000" w:themeColor="text1"/>
                <w:szCs w:val="21"/>
                <w14:textFill>
                  <w14:solidFill>
                    <w14:schemeClr w14:val="tx1"/>
                  </w14:solidFill>
                </w14:textFill>
              </w:rPr>
              <w:t>2.5</w:t>
            </w:r>
            <w:r>
              <w:rPr>
                <w:color w:val="000000" w:themeColor="text1"/>
                <w:szCs w:val="21"/>
                <w14:textFill>
                  <w14:solidFill>
                    <w14:schemeClr w14:val="tx1"/>
                  </w14:solidFill>
                </w14:textFill>
              </w:rPr>
              <w:t>公斤以内</w:t>
            </w:r>
            <w:r>
              <w:rPr>
                <w:rFonts w:hint="eastAsia"/>
                <w:color w:val="000000" w:themeColor="text1"/>
                <w:szCs w:val="21"/>
                <w14:textFill>
                  <w14:solidFill>
                    <w14:schemeClr w14:val="tx1"/>
                  </w14:solidFill>
                </w14:textFill>
              </w:rPr>
              <w:t>）</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4 </w:t>
            </w:r>
            <w:r>
              <w:rPr>
                <w:color w:val="000000" w:themeColor="text1"/>
                <w:szCs w:val="21"/>
                <w14:textFill>
                  <w14:solidFill>
                    <w14:schemeClr w14:val="tx1"/>
                  </w14:solidFill>
                </w14:textFill>
              </w:rPr>
              <w:t>下降了</w:t>
            </w:r>
            <w:r>
              <w:rPr>
                <w:b/>
                <w:color w:val="000000" w:themeColor="text1"/>
                <w:szCs w:val="21"/>
                <w14:textFill>
                  <w14:solidFill>
                    <w14:schemeClr w14:val="tx1"/>
                  </w14:solidFill>
                </w14:textFill>
              </w:rPr>
              <w:t>2.5</w:t>
            </w:r>
            <w:r>
              <w:rPr>
                <w:color w:val="000000" w:themeColor="text1"/>
                <w:szCs w:val="21"/>
                <w14:textFill>
                  <w14:solidFill>
                    <w14:schemeClr w14:val="tx1"/>
                  </w14:solidFill>
                </w14:textFill>
              </w:rPr>
              <w:t>公斤以上</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5 </w:t>
            </w:r>
            <w:r>
              <w:rPr>
                <w:color w:val="000000" w:themeColor="text1"/>
                <w:szCs w:val="21"/>
                <w14:textFill>
                  <w14:solidFill>
                    <w14:schemeClr w14:val="tx1"/>
                  </w14:solidFill>
                </w14:textFill>
              </w:rPr>
              <w:t>下降了</w:t>
            </w:r>
            <w:r>
              <w:rPr>
                <w:rFonts w:hint="eastAsia"/>
                <w:b/>
                <w:color w:val="000000" w:themeColor="text1"/>
                <w:szCs w:val="21"/>
                <w14:textFill>
                  <w14:solidFill>
                    <w14:schemeClr w14:val="tx1"/>
                  </w14:solidFill>
                </w14:textFill>
              </w:rPr>
              <w:t>5</w:t>
            </w:r>
            <w:r>
              <w:rPr>
                <w:color w:val="000000" w:themeColor="text1"/>
                <w:szCs w:val="21"/>
                <w14:textFill>
                  <w14:solidFill>
                    <w14:schemeClr w14:val="tx1"/>
                  </w14:solidFill>
                </w14:textFill>
              </w:rPr>
              <w:t>公斤以上</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6 体重不稳定，有增有降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353" w:type="pct"/>
            <w:vAlign w:val="center"/>
          </w:tcPr>
          <w:p>
            <w:pPr>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B1c</w:t>
            </w:r>
          </w:p>
        </w:tc>
        <w:tc>
          <w:tcPr>
            <w:tcW w:w="1831" w:type="pct"/>
            <w:vAlign w:val="center"/>
          </w:tcPr>
          <w:p>
            <w:pPr>
              <w:jc w:val="left"/>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您体重发生上述变化的原因是？</w:t>
            </w:r>
          </w:p>
        </w:tc>
        <w:tc>
          <w:tcPr>
            <w:tcW w:w="2815" w:type="pct"/>
            <w:tcBorders>
              <w:top w:val="single" w:color="auto" w:sz="4" w:space="0"/>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自已有意识的减重或增重</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  家庭、生活等压力大</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  由于疾病原因造成的</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  年龄增长，没有特别控制，自然结果</w:t>
            </w:r>
          </w:p>
          <w:p>
            <w:pPr>
              <w:ind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9  不清楚</w:t>
            </w:r>
          </w:p>
        </w:tc>
      </w:tr>
    </w:tbl>
    <w:p>
      <w:pPr>
        <w:rPr>
          <w:b/>
          <w:bCs/>
        </w:rPr>
      </w:pPr>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3016"/>
        <w:gridCol w:w="2431"/>
        <w:gridCol w:w="75"/>
        <w:gridCol w:w="133"/>
        <w:gridCol w:w="1535"/>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5000" w:type="pct"/>
            <w:gridSpan w:val="7"/>
            <w:tcBorders>
              <w:bottom w:val="nil"/>
            </w:tcBorders>
            <w:shd w:val="clear" w:color="auto" w:fill="DDD9C3"/>
            <w:vAlign w:val="center"/>
          </w:tcPr>
          <w:p>
            <w:pPr>
              <w:jc w:val="left"/>
              <w:rPr>
                <w:b/>
                <w:color w:val="000000" w:themeColor="text1"/>
                <w14:textFill>
                  <w14:solidFill>
                    <w14:schemeClr w14:val="tx1"/>
                  </w14:solidFill>
                </w14:textFill>
              </w:rPr>
            </w:pPr>
            <w:r>
              <w:rPr>
                <w:b/>
                <w:color w:val="000000" w:themeColor="text1"/>
                <w14:textFill>
                  <w14:solidFill>
                    <w14:schemeClr w14:val="tx1"/>
                  </w14:solidFill>
                </w14:textFill>
              </w:rPr>
              <w:t>B2</w:t>
            </w:r>
            <w:r>
              <w:rPr>
                <w:rFonts w:hint="eastAsia"/>
                <w:b/>
                <w:color w:val="000000" w:themeColor="text1"/>
                <w14:textFill>
                  <w14:solidFill>
                    <w14:schemeClr w14:val="tx1"/>
                  </w14:solidFill>
                </w14:textFill>
              </w:rPr>
              <w:t>血压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05" w:type="pct"/>
            <w:tcBorders>
              <w:bottom w:val="nil"/>
            </w:tcBorders>
            <w:vAlign w:val="center"/>
          </w:tcPr>
          <w:p>
            <w:pPr>
              <w:spacing w:line="260" w:lineRule="exact"/>
              <w:jc w:val="center"/>
              <w:rPr>
                <w:b/>
                <w:color w:val="000000" w:themeColor="text1"/>
                <w:sz w:val="20"/>
                <w:szCs w:val="21"/>
                <w14:textFill>
                  <w14:solidFill>
                    <w14:schemeClr w14:val="tx1"/>
                  </w14:solidFill>
                </w14:textFill>
              </w:rPr>
            </w:pPr>
            <w:r>
              <w:rPr>
                <w:b/>
                <w:color w:val="000000" w:themeColor="text1"/>
                <w:szCs w:val="21"/>
                <w14:textFill>
                  <w14:solidFill>
                    <w14:schemeClr w14:val="tx1"/>
                  </w14:solidFill>
                </w14:textFill>
              </w:rPr>
              <w:t>B2a</w:t>
            </w:r>
          </w:p>
        </w:tc>
        <w:tc>
          <w:tcPr>
            <w:tcW w:w="1770" w:type="pct"/>
            <w:tcBorders>
              <w:right w:val="single" w:color="auto" w:sz="4" w:space="0"/>
            </w:tcBorders>
            <w:vAlign w:val="center"/>
          </w:tcPr>
          <w:p>
            <w:pPr>
              <w:ind w:left="-29" w:leftChars="-14" w:right="63" w:rightChars="30" w:firstLine="27" w:firstLineChars="13"/>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您通常多长时间测量一次血压？</w:t>
            </w:r>
          </w:p>
        </w:tc>
        <w:tc>
          <w:tcPr>
            <w:tcW w:w="1549" w:type="pct"/>
            <w:gridSpan w:val="3"/>
            <w:tcBorders>
              <w:top w:val="single" w:color="auto" w:sz="4" w:space="0"/>
              <w:left w:val="single" w:color="auto" w:sz="4" w:space="0"/>
              <w:bottom w:val="single" w:color="auto" w:sz="4" w:space="0"/>
              <w:right w:val="nil"/>
            </w:tcBorders>
            <w:vAlign w:val="center"/>
          </w:tcPr>
          <w:p>
            <w:pPr>
              <w:adjustRightInd w:val="0"/>
              <w:snapToGrid w:val="0"/>
              <w:spacing w:line="320" w:lineRule="exact"/>
              <w:ind w:right="-1797"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b/>
                <w:color w:val="000000" w:themeColor="text1"/>
                <w14:textFill>
                  <w14:solidFill>
                    <w14:schemeClr w14:val="tx1"/>
                  </w14:solidFill>
                </w14:textFill>
              </w:rPr>
              <w:t xml:space="preserve">  </w:t>
            </w:r>
            <w:r>
              <w:rPr>
                <w:b/>
                <w:color w:val="000000" w:themeColor="text1"/>
                <w14:textFill>
                  <w14:solidFill>
                    <w14:schemeClr w14:val="tx1"/>
                  </w14:solidFill>
                </w14:textFill>
              </w:rPr>
              <w:t>&lt;1</w:t>
            </w:r>
            <w:r>
              <w:rPr>
                <w:rFonts w:hAnsiTheme="minorEastAsia"/>
                <w:color w:val="000000" w:themeColor="text1"/>
                <w14:textFill>
                  <w14:solidFill>
                    <w14:schemeClr w14:val="tx1"/>
                  </w14:solidFill>
                </w14:textFill>
              </w:rPr>
              <w:t>次</w:t>
            </w:r>
            <w:r>
              <w:rPr>
                <w:rFonts w:hint="eastAsia"/>
                <w:color w:val="000000" w:themeColor="text1"/>
                <w14:textFill>
                  <w14:solidFill>
                    <w14:schemeClr w14:val="tx1"/>
                  </w14:solidFill>
                </w14:textFill>
              </w:rPr>
              <w:t>/</w:t>
            </w:r>
            <w:r>
              <w:rPr>
                <w:rFonts w:hAnsiTheme="minorEastAsia"/>
                <w:color w:val="000000" w:themeColor="text1"/>
                <w14:textFill>
                  <w14:solidFill>
                    <w14:schemeClr w14:val="tx1"/>
                  </w14:solidFill>
                </w14:textFill>
              </w:rPr>
              <w:t>年</w:t>
            </w:r>
            <w:r>
              <w:rPr>
                <w:color w:val="000000" w:themeColor="text1"/>
                <w14:textFill>
                  <w14:solidFill>
                    <w14:schemeClr w14:val="tx1"/>
                  </w14:solidFill>
                </w14:textFill>
              </w:rPr>
              <w:t xml:space="preserve"> </w:t>
            </w:r>
          </w:p>
          <w:p>
            <w:pPr>
              <w:adjustRightInd w:val="0"/>
              <w:snapToGrid w:val="0"/>
              <w:spacing w:line="320" w:lineRule="exact"/>
              <w:ind w:right="-1797"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rFonts w:hint="eastAsia"/>
                <w:b/>
                <w:color w:val="000000" w:themeColor="text1"/>
                <w14:textFill>
                  <w14:solidFill>
                    <w14:schemeClr w14:val="tx1"/>
                  </w14:solidFill>
                </w14:textFill>
              </w:rPr>
              <w:t xml:space="preserve">  </w:t>
            </w:r>
            <w:r>
              <w:rPr>
                <w:b/>
                <w:color w:val="000000" w:themeColor="text1"/>
                <w14:textFill>
                  <w14:solidFill>
                    <w14:schemeClr w14:val="tx1"/>
                  </w14:solidFill>
                </w14:textFill>
              </w:rPr>
              <w:t>1-5</w:t>
            </w:r>
            <w:r>
              <w:rPr>
                <w:rFonts w:hAnsiTheme="minorEastAsia"/>
                <w:color w:val="000000" w:themeColor="text1"/>
                <w14:textFill>
                  <w14:solidFill>
                    <w14:schemeClr w14:val="tx1"/>
                  </w14:solidFill>
                </w14:textFill>
              </w:rPr>
              <w:t>次</w:t>
            </w:r>
            <w:r>
              <w:rPr>
                <w:rFonts w:hint="eastAsia"/>
                <w:color w:val="000000" w:themeColor="text1"/>
                <w14:textFill>
                  <w14:solidFill>
                    <w14:schemeClr w14:val="tx1"/>
                  </w14:solidFill>
                </w14:textFill>
              </w:rPr>
              <w:t>/</w:t>
            </w:r>
            <w:r>
              <w:rPr>
                <w:rFonts w:hAnsiTheme="minorEastAsia"/>
                <w:color w:val="000000" w:themeColor="text1"/>
                <w14:textFill>
                  <w14:solidFill>
                    <w14:schemeClr w14:val="tx1"/>
                  </w14:solidFill>
                </w14:textFill>
              </w:rPr>
              <w:t>年</w:t>
            </w:r>
            <w:r>
              <w:rPr>
                <w:color w:val="000000" w:themeColor="text1"/>
                <w14:textFill>
                  <w14:solidFill>
                    <w14:schemeClr w14:val="tx1"/>
                  </w14:solidFill>
                </w14:textFill>
              </w:rPr>
              <w:t xml:space="preserve">  </w:t>
            </w:r>
          </w:p>
          <w:p>
            <w:pPr>
              <w:adjustRightInd w:val="0"/>
              <w:snapToGrid w:val="0"/>
              <w:spacing w:line="320" w:lineRule="exact"/>
              <w:ind w:right="-1797"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rFonts w:hint="eastAsia"/>
                <w:b/>
                <w:color w:val="000000" w:themeColor="text1"/>
                <w14:textFill>
                  <w14:solidFill>
                    <w14:schemeClr w14:val="tx1"/>
                  </w14:solidFill>
                </w14:textFill>
              </w:rPr>
              <w:t xml:space="preserve">  </w:t>
            </w:r>
            <w:r>
              <w:rPr>
                <w:b/>
                <w:color w:val="000000" w:themeColor="text1"/>
                <w14:textFill>
                  <w14:solidFill>
                    <w14:schemeClr w14:val="tx1"/>
                  </w14:solidFill>
                </w14:textFill>
              </w:rPr>
              <w:t>6-12</w:t>
            </w:r>
            <w:r>
              <w:rPr>
                <w:rFonts w:hAnsiTheme="minorEastAsia"/>
                <w:color w:val="000000" w:themeColor="text1"/>
                <w14:textFill>
                  <w14:solidFill>
                    <w14:schemeClr w14:val="tx1"/>
                  </w14:solidFill>
                </w14:textFill>
              </w:rPr>
              <w:t>次</w:t>
            </w:r>
            <w:r>
              <w:rPr>
                <w:rFonts w:hint="eastAsia"/>
                <w:color w:val="000000" w:themeColor="text1"/>
                <w14:textFill>
                  <w14:solidFill>
                    <w14:schemeClr w14:val="tx1"/>
                  </w14:solidFill>
                </w14:textFill>
              </w:rPr>
              <w:t>/</w:t>
            </w:r>
            <w:r>
              <w:rPr>
                <w:rFonts w:hAnsiTheme="minorEastAsia"/>
                <w:color w:val="000000" w:themeColor="text1"/>
                <w14:textFill>
                  <w14:solidFill>
                    <w14:schemeClr w14:val="tx1"/>
                  </w14:solidFill>
                </w14:textFill>
              </w:rPr>
              <w:t>年</w:t>
            </w:r>
            <w:r>
              <w:rPr>
                <w:color w:val="000000" w:themeColor="text1"/>
                <w14:textFill>
                  <w14:solidFill>
                    <w14:schemeClr w14:val="tx1"/>
                  </w14:solidFill>
                </w14:textFill>
              </w:rPr>
              <w:t xml:space="preserve">  </w:t>
            </w:r>
          </w:p>
        </w:tc>
        <w:tc>
          <w:tcPr>
            <w:tcW w:w="1274" w:type="pct"/>
            <w:gridSpan w:val="2"/>
            <w:tcBorders>
              <w:top w:val="single" w:color="auto" w:sz="4" w:space="0"/>
              <w:left w:val="nil"/>
              <w:bottom w:val="single" w:color="auto" w:sz="4" w:space="0"/>
              <w:right w:val="single" w:color="auto" w:sz="4" w:space="0"/>
            </w:tcBorders>
            <w:vAlign w:val="center"/>
          </w:tcPr>
          <w:p>
            <w:pPr>
              <w:pStyle w:val="30"/>
              <w:spacing w:before="93" w:beforeLines="30"/>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4  </w:t>
            </w:r>
            <w:r>
              <w:rPr>
                <w:b/>
                <w:color w:val="000000" w:themeColor="text1"/>
                <w14:textFill>
                  <w14:solidFill>
                    <w14:schemeClr w14:val="tx1"/>
                  </w14:solidFill>
                </w14:textFill>
              </w:rPr>
              <w:t>&gt;12</w:t>
            </w:r>
            <w:r>
              <w:rPr>
                <w:rFonts w:hAnsiTheme="minorEastAsia"/>
                <w:color w:val="000000" w:themeColor="text1"/>
                <w14:textFill>
                  <w14:solidFill>
                    <w14:schemeClr w14:val="tx1"/>
                  </w14:solidFill>
                </w14:textFill>
              </w:rPr>
              <w:t>次</w:t>
            </w:r>
            <w:r>
              <w:rPr>
                <w:rFonts w:hint="eastAsia"/>
                <w:color w:val="000000" w:themeColor="text1"/>
                <w14:textFill>
                  <w14:solidFill>
                    <w14:schemeClr w14:val="tx1"/>
                  </w14:solidFill>
                </w14:textFill>
              </w:rPr>
              <w:t>/</w:t>
            </w:r>
            <w:r>
              <w:rPr>
                <w:rFonts w:hAnsiTheme="minorEastAsia"/>
                <w:color w:val="000000" w:themeColor="text1"/>
                <w14:textFill>
                  <w14:solidFill>
                    <w14:schemeClr w14:val="tx1"/>
                  </w14:solidFill>
                </w14:textFill>
              </w:rPr>
              <w:t>年</w:t>
            </w:r>
          </w:p>
          <w:p>
            <w:pPr>
              <w:adjustRightInd w:val="0"/>
              <w:snapToGrid w:val="0"/>
              <w:spacing w:line="320" w:lineRule="exact"/>
              <w:ind w:right="-1797" w:firstLine="210" w:firstLineChars="100"/>
              <w:rPr>
                <w:color w:val="000000" w:themeColor="text1"/>
                <w14:textFill>
                  <w14:solidFill>
                    <w14:schemeClr w14:val="tx1"/>
                  </w14:solidFill>
                </w14:textFill>
              </w:rPr>
            </w:pPr>
            <w:r>
              <w:rPr>
                <w:rFonts w:hint="eastAsia" w:hAnsiTheme="minorEastAsia"/>
                <w:color w:val="000000" w:themeColor="text1"/>
                <w14:textFill>
                  <w14:solidFill>
                    <w14:schemeClr w14:val="tx1"/>
                  </w14:solidFill>
                </w14:textFill>
              </w:rPr>
              <w:t xml:space="preserve">5  </w:t>
            </w:r>
            <w:r>
              <w:rPr>
                <w:rFonts w:hAnsiTheme="minorEastAsia"/>
                <w:color w:val="000000" w:themeColor="text1"/>
                <w14:textFill>
                  <w14:solidFill>
                    <w14:schemeClr w14:val="tx1"/>
                  </w14:solidFill>
                </w14:textFill>
              </w:rPr>
              <w:t>再没有测过</w:t>
            </w:r>
          </w:p>
          <w:p>
            <w:pPr>
              <w:pStyle w:val="30"/>
              <w:spacing w:after="93" w:afterLines="30"/>
              <w:ind w:firstLine="210" w:firstLineChars="100"/>
              <w:jc w:val="left"/>
              <w:rPr>
                <w:color w:val="000000" w:themeColor="text1"/>
                <w:szCs w:val="21"/>
                <w14:textFill>
                  <w14:solidFill>
                    <w14:schemeClr w14:val="tx1"/>
                  </w14:solidFill>
                </w14:textFill>
              </w:rPr>
            </w:pPr>
            <w:r>
              <w:rPr>
                <w:rFonts w:hint="eastAsia" w:hAnsiTheme="minorEastAsia"/>
                <w:color w:val="000000" w:themeColor="text1"/>
                <w14:textFill>
                  <w14:solidFill>
                    <w14:schemeClr w14:val="tx1"/>
                  </w14:solidFill>
                </w14:textFill>
              </w:rPr>
              <w:t xml:space="preserve">9  </w:t>
            </w:r>
            <w:r>
              <w:rPr>
                <w:rFonts w:hAnsiTheme="minorEastAsia"/>
                <w:color w:val="000000" w:themeColor="text1"/>
                <w14:textFill>
                  <w14:solidFill>
                    <w14:schemeClr w14:val="tx1"/>
                  </w14:solidFill>
                </w14:textFill>
              </w:rPr>
              <w:t>记不清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405" w:type="pct"/>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B2</w:t>
            </w:r>
            <w:r>
              <w:rPr>
                <w:rFonts w:hint="eastAsia"/>
                <w:b/>
                <w:color w:val="000000" w:themeColor="text1"/>
                <w:szCs w:val="21"/>
                <w14:textFill>
                  <w14:solidFill>
                    <w14:schemeClr w14:val="tx1"/>
                  </w14:solidFill>
                </w14:textFill>
              </w:rPr>
              <w:t>b</w:t>
            </w:r>
          </w:p>
        </w:tc>
        <w:tc>
          <w:tcPr>
            <w:tcW w:w="1770" w:type="pct"/>
            <w:vAlign w:val="center"/>
          </w:tcPr>
          <w:p>
            <w:pPr>
              <w:spacing w:before="62" w:beforeLines="20" w:after="62" w:afterLines="2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在参加</w:t>
            </w:r>
            <w:r>
              <w:rPr>
                <w:color w:val="000000" w:themeColor="text1"/>
                <w:szCs w:val="21"/>
                <w14:textFill>
                  <w14:solidFill>
                    <w14:schemeClr w14:val="tx1"/>
                  </w14:solidFill>
                </w14:textFill>
              </w:rPr>
              <w:t>本次调查之前，您是否知道自己的血压情况？</w:t>
            </w:r>
          </w:p>
        </w:tc>
        <w:tc>
          <w:tcPr>
            <w:tcW w:w="2823" w:type="pct"/>
            <w:gridSpan w:val="5"/>
            <w:vAlign w:val="center"/>
          </w:tcPr>
          <w:p>
            <w:pPr>
              <w:pStyle w:val="30"/>
              <w:numPr>
                <w:ilvl w:val="0"/>
                <w:numId w:val="11"/>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高于正常范围</w:t>
            </w:r>
          </w:p>
          <w:p>
            <w:pPr>
              <w:pStyle w:val="30"/>
              <w:numPr>
                <w:ilvl w:val="0"/>
                <w:numId w:val="11"/>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属于正常范围</w:t>
            </w:r>
            <w:r>
              <w:rPr>
                <w:rFonts w:hint="eastAsia"/>
                <w:color w:val="000000" w:themeColor="text1"/>
                <w:szCs w:val="21"/>
                <w14:textFill>
                  <w14:solidFill>
                    <w14:schemeClr w14:val="tx1"/>
                  </w14:solidFill>
                </w14:textFill>
              </w:rPr>
              <w:t xml:space="preserve">      9  </w:t>
            </w:r>
            <w:r>
              <w:rPr>
                <w:color w:val="000000" w:themeColor="text1"/>
                <w:szCs w:val="21"/>
                <w14:textFill>
                  <w14:solidFill>
                    <w14:schemeClr w14:val="tx1"/>
                  </w14:solidFill>
                </w14:textFill>
              </w:rPr>
              <w:t>不知道</w:t>
            </w:r>
          </w:p>
          <w:p>
            <w:pPr>
              <w:pStyle w:val="30"/>
              <w:numPr>
                <w:ilvl w:val="0"/>
                <w:numId w:val="11"/>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低于正常范围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405" w:type="pct"/>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B2c</w:t>
            </w:r>
          </w:p>
        </w:tc>
        <w:tc>
          <w:tcPr>
            <w:tcW w:w="1770" w:type="pct"/>
            <w:vAlign w:val="center"/>
          </w:tcPr>
          <w:p>
            <w:pPr>
              <w:spacing w:before="62" w:beforeLines="20" w:after="62" w:afterLines="20"/>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您</w:t>
            </w:r>
            <w:r>
              <w:rPr>
                <w:rFonts w:hint="eastAsia"/>
                <w:color w:val="000000" w:themeColor="text1"/>
                <w:szCs w:val="21"/>
                <w14:textFill>
                  <w14:solidFill>
                    <w14:schemeClr w14:val="tx1"/>
                  </w14:solidFill>
                </w14:textFill>
              </w:rPr>
              <w:t>是否</w:t>
            </w:r>
            <w:r>
              <w:rPr>
                <w:color w:val="000000" w:themeColor="text1"/>
                <w:szCs w:val="21"/>
                <w14:textFill>
                  <w14:solidFill>
                    <w14:schemeClr w14:val="tx1"/>
                  </w14:solidFill>
                </w14:textFill>
              </w:rPr>
              <w:t>被</w:t>
            </w:r>
            <w:r>
              <w:rPr>
                <w:rFonts w:hint="eastAsia"/>
                <w:b/>
                <w:color w:val="000000" w:themeColor="text1"/>
                <w:szCs w:val="21"/>
                <w:u w:val="single"/>
                <w14:textFill>
                  <w14:solidFill>
                    <w14:schemeClr w14:val="tx1"/>
                  </w14:solidFill>
                </w14:textFill>
              </w:rPr>
              <w:t>乡镇卫生院或社区卫生服务中心及以上级别医疗机构</w:t>
            </w:r>
            <w:r>
              <w:rPr>
                <w:color w:val="000000" w:themeColor="text1"/>
                <w:szCs w:val="21"/>
                <w14:textFill>
                  <w14:solidFill>
                    <w14:schemeClr w14:val="tx1"/>
                  </w14:solidFill>
                </w14:textFill>
              </w:rPr>
              <w:t>诊断过高血压？</w:t>
            </w:r>
          </w:p>
        </w:tc>
        <w:tc>
          <w:tcPr>
            <w:tcW w:w="2450" w:type="pct"/>
            <w:gridSpan w:val="4"/>
            <w:vAlign w:val="center"/>
          </w:tcPr>
          <w:p>
            <w:pPr>
              <w:pStyle w:val="30"/>
              <w:numPr>
                <w:ilvl w:val="0"/>
                <w:numId w:val="12"/>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是</w:t>
            </w:r>
          </w:p>
          <w:p>
            <w:pPr>
              <w:pStyle w:val="30"/>
              <w:numPr>
                <w:ilvl w:val="0"/>
                <w:numId w:val="12"/>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否</w:t>
            </w:r>
            <w:r>
              <w:rPr>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tc>
        <w:tc>
          <w:tcPr>
            <w:tcW w:w="373" w:type="pct"/>
            <w:vAlign w:val="center"/>
          </w:tcPr>
          <w:p>
            <w:pPr>
              <w:jc w:val="center"/>
              <w:rPr>
                <w:color w:val="000000" w:themeColor="text1"/>
                <w:szCs w:val="21"/>
                <w14:textFill>
                  <w14:solidFill>
                    <w14:schemeClr w14:val="tx1"/>
                  </w14:solidFill>
                </w14:textFill>
              </w:rPr>
            </w:pPr>
          </w:p>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B3</w:t>
            </w:r>
            <w:r>
              <w:rPr>
                <w:rFonts w:hint="eastAsia"/>
                <w:b/>
                <w:color w:val="000000" w:themeColor="text1"/>
                <w:szCs w:val="21"/>
                <w14:textFill>
                  <w14:solidFill>
                    <w14:schemeClr w14:val="tx1"/>
                  </w14:solidFill>
                </w14:textFill>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405" w:type="pct"/>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B2ca</w:t>
            </w:r>
          </w:p>
        </w:tc>
        <w:tc>
          <w:tcPr>
            <w:tcW w:w="1770" w:type="pct"/>
            <w:vAlign w:val="center"/>
          </w:tcPr>
          <w:p>
            <w:pPr>
              <w:snapToGrid w:val="0"/>
              <w:spacing w:line="320" w:lineRule="exact"/>
              <w:ind w:right="-1797"/>
              <w:outlineLvl w:val="0"/>
              <w:rPr>
                <w:rFonts w:ascii="宋体"/>
                <w:color w:val="000000" w:themeColor="text1"/>
                <w14:textFill>
                  <w14:solidFill>
                    <w14:schemeClr w14:val="tx1"/>
                  </w14:solidFill>
                </w14:textFill>
              </w:rPr>
            </w:pPr>
            <w:bookmarkStart w:id="186" w:name="_Toc14640"/>
            <w:bookmarkStart w:id="187" w:name="_Toc11368"/>
            <w:bookmarkStart w:id="188" w:name="_Toc6826"/>
            <w:r>
              <w:rPr>
                <w:rFonts w:hint="eastAsia" w:ascii="宋体"/>
                <w:color w:val="000000" w:themeColor="text1"/>
                <w14:textFill>
                  <w14:solidFill>
                    <w14:schemeClr w14:val="tx1"/>
                  </w14:solidFill>
                </w14:textFill>
              </w:rPr>
              <w:t>诊断时间:</w:t>
            </w:r>
            <w:bookmarkEnd w:id="186"/>
            <w:bookmarkEnd w:id="187"/>
            <w:bookmarkEnd w:id="188"/>
          </w:p>
          <w:p>
            <w:pPr>
              <w:snapToGrid w:val="0"/>
              <w:spacing w:line="320" w:lineRule="exact"/>
              <w:ind w:right="-1797"/>
              <w:outlineLvl w:val="0"/>
              <w:rPr>
                <w:color w:val="000000" w:themeColor="text1"/>
                <w:szCs w:val="21"/>
                <w14:textFill>
                  <w14:solidFill>
                    <w14:schemeClr w14:val="tx1"/>
                  </w14:solidFill>
                </w14:textFill>
              </w:rPr>
            </w:pPr>
            <w:bookmarkStart w:id="189" w:name="_Toc9322"/>
            <w:bookmarkStart w:id="190" w:name="_Toc14259"/>
            <w:bookmarkStart w:id="191" w:name="_Toc5694"/>
            <w:r>
              <w:rPr>
                <w:rFonts w:hint="eastAsia"/>
                <w:color w:val="000000" w:themeColor="text1"/>
                <w:sz w:val="20"/>
                <w:szCs w:val="21"/>
                <w14:textFill>
                  <w14:solidFill>
                    <w14:schemeClr w14:val="tx1"/>
                  </w14:solidFill>
                </w14:textFill>
              </w:rPr>
              <w:t>记不清或不知道填“-9”</w:t>
            </w:r>
            <w:bookmarkEnd w:id="189"/>
            <w:bookmarkEnd w:id="190"/>
            <w:bookmarkEnd w:id="191"/>
          </w:p>
        </w:tc>
        <w:tc>
          <w:tcPr>
            <w:tcW w:w="2823" w:type="pct"/>
            <w:gridSpan w:val="5"/>
            <w:vAlign w:val="center"/>
          </w:tcPr>
          <w:p>
            <w:pPr>
              <w:ind w:firstLine="360" w:firstLineChars="100"/>
              <w:jc w:val="left"/>
              <w:rPr>
                <w:color w:val="000000" w:themeColor="text1"/>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ascii="宋体"/>
                <w:color w:val="000000" w:themeColor="text1"/>
                <w:sz w:val="20"/>
                <w14:textFill>
                  <w14:solidFill>
                    <w14:schemeClr w14:val="tx1"/>
                  </w14:solidFill>
                </w14:textFill>
              </w:rPr>
              <w:t xml:space="preserve">年  </w:t>
            </w:r>
            <w:r>
              <w:rPr>
                <w:rFonts w:hint="eastAsia" w:ascii="宋体"/>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 w:val="20"/>
                <w:szCs w:val="21"/>
                <w14:textFill>
                  <w14:solidFill>
                    <w14:schemeClr w14:val="tx1"/>
                  </w14:solidFill>
                </w14:textFill>
              </w:rPr>
              <w:t>岁</w:t>
            </w:r>
            <w:r>
              <w:rPr>
                <w:rFonts w:hint="eastAsia"/>
                <w:color w:val="000000" w:themeColor="text1"/>
                <w:sz w:val="20"/>
                <w:szCs w:val="21"/>
                <w14:textFill>
                  <w14:solidFill>
                    <w14:schemeClr w14:val="tx1"/>
                  </w14:solidFill>
                </w14:textFill>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405" w:type="pct"/>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B2</w:t>
            </w:r>
            <w:r>
              <w:rPr>
                <w:rFonts w:hint="eastAsia"/>
                <w:b/>
                <w:color w:val="000000" w:themeColor="text1"/>
                <w:szCs w:val="21"/>
                <w14:textFill>
                  <w14:solidFill>
                    <w14:schemeClr w14:val="tx1"/>
                  </w14:solidFill>
                </w14:textFill>
              </w:rPr>
              <w:t>d</w:t>
            </w:r>
          </w:p>
        </w:tc>
        <w:tc>
          <w:tcPr>
            <w:tcW w:w="1770" w:type="pct"/>
            <w:vAlign w:val="center"/>
          </w:tcPr>
          <w:p>
            <w:pPr>
              <w:snapToGrid w:val="0"/>
              <w:spacing w:line="320" w:lineRule="exact"/>
              <w:ind w:right="-1797"/>
              <w:outlineLvl w:val="0"/>
              <w:rPr>
                <w:rFonts w:ascii="宋体"/>
                <w:color w:val="000000" w:themeColor="text1"/>
                <w14:textFill>
                  <w14:solidFill>
                    <w14:schemeClr w14:val="tx1"/>
                  </w14:solidFill>
                </w14:textFill>
              </w:rPr>
            </w:pPr>
            <w:bookmarkStart w:id="192" w:name="_Toc18649"/>
            <w:bookmarkStart w:id="193" w:name="_Toc23517"/>
            <w:bookmarkStart w:id="194" w:name="_Toc22479"/>
            <w:r>
              <w:rPr>
                <w:rFonts w:hint="eastAsia"/>
                <w:color w:val="000000" w:themeColor="text1"/>
                <w14:textFill>
                  <w14:solidFill>
                    <w14:schemeClr w14:val="tx1"/>
                  </w14:solidFill>
                </w14:textFill>
              </w:rPr>
              <w:t>您服用降压药物的情况？</w:t>
            </w:r>
            <w:bookmarkEnd w:id="192"/>
            <w:bookmarkEnd w:id="193"/>
            <w:bookmarkEnd w:id="194"/>
          </w:p>
        </w:tc>
        <w:tc>
          <w:tcPr>
            <w:tcW w:w="2450" w:type="pct"/>
            <w:gridSpan w:val="4"/>
            <w:tcBorders>
              <w:bottom w:val="single" w:color="auto" w:sz="4" w:space="0"/>
            </w:tcBorders>
            <w:vAlign w:val="center"/>
          </w:tcPr>
          <w:p>
            <w:pPr>
              <w:pStyle w:val="18"/>
              <w:numPr>
                <w:ilvl w:val="0"/>
                <w:numId w:val="13"/>
              </w:numPr>
              <w:spacing w:before="93" w:beforeLines="30"/>
              <w:ind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坚持按医嘱服药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rPr>
                <w:color w:val="000000" w:themeColor="text1"/>
                <w14:textFill>
                  <w14:solidFill>
                    <w14:schemeClr w14:val="tx1"/>
                  </w14:solidFill>
                </w14:textFill>
              </w:rPr>
              <w:sym w:font="Wingdings" w:char="F0E8"/>
            </w:r>
          </w:p>
          <w:p>
            <w:pPr>
              <w:pStyle w:val="18"/>
              <w:numPr>
                <w:ilvl w:val="0"/>
                <w:numId w:val="13"/>
              </w:numPr>
              <w:ind w:left="0"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有症状时才服药</w:t>
            </w:r>
          </w:p>
          <w:p>
            <w:pPr>
              <w:pStyle w:val="18"/>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想起来才服药</w:t>
            </w:r>
          </w:p>
          <w:p>
            <w:pPr>
              <w:pStyle w:val="18"/>
              <w:numPr>
                <w:ilvl w:val="0"/>
                <w:numId w:val="13"/>
              </w:numPr>
              <w:spacing w:after="93" w:afterLines="30"/>
              <w:ind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从不服药</w:t>
            </w:r>
          </w:p>
        </w:tc>
        <w:tc>
          <w:tcPr>
            <w:tcW w:w="373" w:type="pct"/>
            <w:tcBorders>
              <w:bottom w:val="single" w:color="auto" w:sz="4" w:space="0"/>
            </w:tcBorders>
            <w:vAlign w:val="center"/>
          </w:tcPr>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B2f</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405" w:type="pct"/>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B2</w:t>
            </w:r>
            <w:r>
              <w:rPr>
                <w:rFonts w:hint="eastAsia"/>
                <w:b/>
                <w:color w:val="000000" w:themeColor="text1"/>
                <w:szCs w:val="21"/>
                <w14:textFill>
                  <w14:solidFill>
                    <w14:schemeClr w14:val="tx1"/>
                  </w14:solidFill>
                </w14:textFill>
              </w:rPr>
              <w:t>e</w:t>
            </w:r>
          </w:p>
        </w:tc>
        <w:tc>
          <w:tcPr>
            <w:tcW w:w="1770" w:type="pct"/>
            <w:tcBorders>
              <w:right w:val="single" w:color="auto" w:sz="4" w:space="0"/>
            </w:tcBorders>
            <w:vAlign w:val="center"/>
          </w:tcPr>
          <w:p>
            <w:pPr>
              <w:snapToGrid w:val="0"/>
              <w:ind w:right="-1797"/>
              <w:rPr>
                <w:color w:val="000000" w:themeColor="text1"/>
                <w14:textFill>
                  <w14:solidFill>
                    <w14:schemeClr w14:val="tx1"/>
                  </w14:solidFill>
                </w14:textFill>
              </w:rPr>
            </w:pPr>
            <w:r>
              <w:rPr>
                <w:rFonts w:hint="eastAsia"/>
                <w:color w:val="000000" w:themeColor="text1"/>
                <w14:textFill>
                  <w14:solidFill>
                    <w14:schemeClr w14:val="tx1"/>
                  </w14:solidFill>
                </w14:textFill>
              </w:rPr>
              <w:t>您从不服药或不能规律服用降血压药物</w:t>
            </w:r>
          </w:p>
          <w:p>
            <w:pPr>
              <w:snapToGrid w:val="0"/>
              <w:ind w:right="-1797"/>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的最主要的原因是什么？</w:t>
            </w:r>
          </w:p>
        </w:tc>
        <w:tc>
          <w:tcPr>
            <w:tcW w:w="1549" w:type="pct"/>
            <w:gridSpan w:val="3"/>
            <w:tcBorders>
              <w:top w:val="single" w:color="auto" w:sz="4" w:space="0"/>
              <w:left w:val="single" w:color="auto" w:sz="4" w:space="0"/>
              <w:bottom w:val="single" w:color="auto" w:sz="4" w:space="0"/>
              <w:right w:val="nil"/>
            </w:tcBorders>
            <w:vAlign w:val="center"/>
          </w:tcPr>
          <w:p>
            <w:pPr>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1 药物太贵</w:t>
            </w:r>
          </w:p>
          <w:p>
            <w:pPr>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2 服药后有</w:t>
            </w:r>
            <w:r>
              <w:rPr>
                <w:color w:val="000000" w:themeColor="text1"/>
                <w14:textFill>
                  <w14:solidFill>
                    <w14:schemeClr w14:val="tx1"/>
                  </w14:solidFill>
                </w14:textFill>
              </w:rPr>
              <w:t>不适反应</w:t>
            </w:r>
          </w:p>
          <w:p>
            <w:pPr>
              <w:ind w:firstLine="210" w:firstLineChars="100"/>
              <w:jc w:val="left"/>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3 担心服药副作用</w:t>
            </w:r>
          </w:p>
        </w:tc>
        <w:tc>
          <w:tcPr>
            <w:tcW w:w="1274" w:type="pct"/>
            <w:gridSpan w:val="2"/>
            <w:tcBorders>
              <w:top w:val="single" w:color="auto" w:sz="4" w:space="0"/>
              <w:left w:val="nil"/>
              <w:bottom w:val="single" w:color="auto" w:sz="4" w:space="0"/>
              <w:right w:val="single" w:color="auto" w:sz="4" w:space="0"/>
            </w:tcBorders>
            <w:vAlign w:val="center"/>
          </w:tcPr>
          <w:p>
            <w:pPr>
              <w:spacing w:before="93" w:beforeLines="30"/>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4 认为没必要服药</w:t>
            </w:r>
          </w:p>
          <w:p>
            <w:pPr>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5 不方便</w:t>
            </w:r>
          </w:p>
          <w:p>
            <w:pPr>
              <w:spacing w:after="93" w:afterLines="30"/>
              <w:ind w:firstLine="210" w:firstLineChars="10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8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405" w:type="pct"/>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w:t>
            </w:r>
            <w:r>
              <w:rPr>
                <w:rFonts w:hint="eastAsia"/>
                <w:b/>
                <w:color w:val="000000" w:themeColor="text1"/>
                <w:szCs w:val="21"/>
                <w14:textFill>
                  <w14:solidFill>
                    <w14:schemeClr w14:val="tx1"/>
                  </w14:solidFill>
                </w14:textFill>
              </w:rPr>
              <w:t>2f</w:t>
            </w:r>
          </w:p>
        </w:tc>
        <w:tc>
          <w:tcPr>
            <w:tcW w:w="1770" w:type="pct"/>
            <w:vAlign w:val="center"/>
          </w:tcPr>
          <w:p>
            <w:pPr>
              <w:snapToGrid w:val="0"/>
              <w:ind w:right="-1797"/>
              <w:rPr>
                <w:color w:val="000000" w:themeColor="text1"/>
                <w14:textFill>
                  <w14:solidFill>
                    <w14:schemeClr w14:val="tx1"/>
                  </w14:solidFill>
                </w14:textFill>
              </w:rPr>
            </w:pPr>
            <w:r>
              <w:rPr>
                <w:rFonts w:hint="eastAsia"/>
                <w:color w:val="000000" w:themeColor="text1"/>
                <w14:textFill>
                  <w14:solidFill>
                    <w14:schemeClr w14:val="tx1"/>
                  </w14:solidFill>
                </w14:textFill>
              </w:rPr>
              <w:t>最近</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周，您是否服用了降压药？</w:t>
            </w:r>
          </w:p>
        </w:tc>
        <w:tc>
          <w:tcPr>
            <w:tcW w:w="2823" w:type="pct"/>
            <w:gridSpan w:val="5"/>
            <w:tcBorders>
              <w:top w:val="single" w:color="auto" w:sz="4" w:space="0"/>
            </w:tcBorders>
            <w:vAlign w:val="center"/>
          </w:tcPr>
          <w:p>
            <w:pPr>
              <w:pStyle w:val="3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405" w:type="pct"/>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w:t>
            </w:r>
            <w:r>
              <w:rPr>
                <w:rFonts w:hint="eastAsia"/>
                <w:b/>
                <w:color w:val="000000" w:themeColor="text1"/>
                <w:szCs w:val="21"/>
                <w14:textFill>
                  <w14:solidFill>
                    <w14:schemeClr w14:val="tx1"/>
                  </w14:solidFill>
                </w14:textFill>
              </w:rPr>
              <w:t>2g</w:t>
            </w:r>
          </w:p>
        </w:tc>
        <w:tc>
          <w:tcPr>
            <w:tcW w:w="1770" w:type="pct"/>
            <w:vAlign w:val="center"/>
          </w:tcPr>
          <w:p>
            <w:pPr>
              <w:ind w:left="2" w:leftChars="1" w:right="-210" w:right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您是否采取</w:t>
            </w:r>
            <w:r>
              <w:rPr>
                <w:rFonts w:hint="eastAsia"/>
                <w:b/>
                <w:color w:val="000000" w:themeColor="text1"/>
                <w:szCs w:val="21"/>
                <w14:textFill>
                  <w14:solidFill>
                    <w14:schemeClr w14:val="tx1"/>
                  </w14:solidFill>
                </w14:textFill>
              </w:rPr>
              <w:t>其他措施</w:t>
            </w:r>
            <w:r>
              <w:rPr>
                <w:rFonts w:hint="eastAsia"/>
                <w:color w:val="000000" w:themeColor="text1"/>
                <w:szCs w:val="21"/>
                <w14:textFill>
                  <w14:solidFill>
                    <w14:schemeClr w14:val="tx1"/>
                  </w14:solidFill>
                </w14:textFill>
              </w:rPr>
              <w:t>控制</w:t>
            </w:r>
            <w:r>
              <w:rPr>
                <w:color w:val="000000" w:themeColor="text1"/>
                <w:szCs w:val="21"/>
                <w14:textFill>
                  <w14:solidFill>
                    <w14:schemeClr w14:val="tx1"/>
                  </w14:solidFill>
                </w14:textFill>
              </w:rPr>
              <w:t>血压?</w:t>
            </w:r>
          </w:p>
        </w:tc>
        <w:tc>
          <w:tcPr>
            <w:tcW w:w="2450" w:type="pct"/>
            <w:gridSpan w:val="4"/>
            <w:tcBorders>
              <w:bottom w:val="single" w:color="auto" w:sz="4" w:space="0"/>
            </w:tcBorders>
            <w:vAlign w:val="center"/>
          </w:tcPr>
          <w:p>
            <w:pPr>
              <w:spacing w:before="93" w:beforeLines="30"/>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w:t>
            </w:r>
          </w:p>
          <w:p>
            <w:pPr>
              <w:spacing w:after="93" w:afterLines="30"/>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2  否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tc>
        <w:tc>
          <w:tcPr>
            <w:tcW w:w="373" w:type="pct"/>
            <w:tcBorders>
              <w:bottom w:val="single" w:color="auto" w:sz="4" w:space="0"/>
            </w:tcBorders>
            <w:vAlign w:val="center"/>
          </w:tcPr>
          <w:p>
            <w:pPr>
              <w:rPr>
                <w:color w:val="000000" w:themeColor="text1"/>
                <w:szCs w:val="21"/>
                <w14:textFill>
                  <w14:solidFill>
                    <w14:schemeClr w14:val="tx1"/>
                  </w14:solidFill>
                </w14:textFill>
              </w:rPr>
            </w:pPr>
          </w:p>
          <w:p>
            <w:p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405" w:type="pct"/>
            <w:vMerge w:val="restart"/>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w:t>
            </w:r>
            <w:r>
              <w:rPr>
                <w:rFonts w:hint="eastAsia"/>
                <w:b/>
                <w:color w:val="000000" w:themeColor="text1"/>
                <w:szCs w:val="21"/>
                <w14:textFill>
                  <w14:solidFill>
                    <w14:schemeClr w14:val="tx1"/>
                  </w14:solidFill>
                </w14:textFill>
              </w:rPr>
              <w:t>2</w:t>
            </w:r>
            <w:r>
              <w:rPr>
                <w:b/>
                <w:color w:val="000000" w:themeColor="text1"/>
                <w:szCs w:val="21"/>
                <w14:textFill>
                  <w14:solidFill>
                    <w14:schemeClr w14:val="tx1"/>
                  </w14:solidFill>
                </w14:textFill>
              </w:rPr>
              <w:t>h</w:t>
            </w:r>
          </w:p>
        </w:tc>
        <w:tc>
          <w:tcPr>
            <w:tcW w:w="1770" w:type="pct"/>
            <w:vMerge w:val="restart"/>
            <w:vAlign w:val="center"/>
          </w:tcPr>
          <w:p>
            <w:pPr>
              <w:ind w:left="2" w:leftChars="1" w:right="63" w:rightChars="3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如果</w:t>
            </w:r>
            <w:r>
              <w:rPr>
                <w:color w:val="000000" w:themeColor="text1"/>
                <w:szCs w:val="21"/>
                <w14:textFill>
                  <w14:solidFill>
                    <w14:schemeClr w14:val="tx1"/>
                  </w14:solidFill>
                </w14:textFill>
              </w:rPr>
              <w:t>是，您采取了哪些措施来控制血压？</w:t>
            </w:r>
          </w:p>
        </w:tc>
        <w:tc>
          <w:tcPr>
            <w:tcW w:w="1427" w:type="pct"/>
            <w:tcBorders>
              <w:bottom w:val="dotted" w:color="auto" w:sz="4" w:space="0"/>
              <w:right w:val="dotted" w:color="auto" w:sz="4" w:space="0"/>
            </w:tcBorders>
            <w:vAlign w:val="center"/>
          </w:tcPr>
          <w:p>
            <w:pPr>
              <w:spacing w:before="93" w:beforeLines="30"/>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a </w:t>
            </w:r>
            <w:r>
              <w:rPr>
                <w:color w:val="000000" w:themeColor="text1"/>
                <w14:textFill>
                  <w14:solidFill>
                    <w14:schemeClr w14:val="tx1"/>
                  </w14:solidFill>
                </w14:textFill>
              </w:rPr>
              <w:t>控制饮食</w:t>
            </w:r>
          </w:p>
        </w:tc>
        <w:tc>
          <w:tcPr>
            <w:tcW w:w="1396" w:type="pct"/>
            <w:gridSpan w:val="4"/>
            <w:tcBorders>
              <w:left w:val="dotted" w:color="auto" w:sz="4" w:space="0"/>
              <w:bottom w:val="dotted" w:color="auto" w:sz="4" w:space="0"/>
            </w:tcBorders>
            <w:vAlign w:val="center"/>
          </w:tcPr>
          <w:p>
            <w:pPr>
              <w:spacing w:before="93" w:beforeLines="30"/>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405" w:type="pct"/>
            <w:vMerge w:val="continue"/>
            <w:vAlign w:val="center"/>
          </w:tcPr>
          <w:p>
            <w:pPr>
              <w:jc w:val="center"/>
              <w:rPr>
                <w:color w:val="000000" w:themeColor="text1"/>
                <w:szCs w:val="21"/>
                <w14:textFill>
                  <w14:solidFill>
                    <w14:schemeClr w14:val="tx1"/>
                  </w14:solidFill>
                </w14:textFill>
              </w:rPr>
            </w:pPr>
          </w:p>
        </w:tc>
        <w:tc>
          <w:tcPr>
            <w:tcW w:w="1770" w:type="pct"/>
            <w:vMerge w:val="continue"/>
            <w:vAlign w:val="center"/>
          </w:tcPr>
          <w:p>
            <w:pPr>
              <w:ind w:left="2" w:leftChars="1" w:right="-210" w:rightChars="-100"/>
              <w:rPr>
                <w:color w:val="000000" w:themeColor="text1"/>
                <w:szCs w:val="21"/>
                <w14:textFill>
                  <w14:solidFill>
                    <w14:schemeClr w14:val="tx1"/>
                  </w14:solidFill>
                </w14:textFill>
              </w:rPr>
            </w:pPr>
          </w:p>
        </w:tc>
        <w:tc>
          <w:tcPr>
            <w:tcW w:w="1427" w:type="pct"/>
            <w:tcBorders>
              <w:top w:val="dotted" w:color="auto" w:sz="4" w:space="0"/>
              <w:bottom w:val="dotted" w:color="auto" w:sz="4" w:space="0"/>
              <w:right w:val="dotted" w:color="auto" w:sz="4" w:space="0"/>
            </w:tcBorders>
            <w:vAlign w:val="center"/>
          </w:tcPr>
          <w:p>
            <w:pPr>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b </w:t>
            </w:r>
            <w:r>
              <w:rPr>
                <w:color w:val="000000" w:themeColor="text1"/>
                <w14:textFill>
                  <w14:solidFill>
                    <w14:schemeClr w14:val="tx1"/>
                  </w14:solidFill>
                </w14:textFill>
              </w:rPr>
              <w:t>减少盐的摄入</w:t>
            </w:r>
          </w:p>
        </w:tc>
        <w:tc>
          <w:tcPr>
            <w:tcW w:w="1396" w:type="pct"/>
            <w:gridSpan w:val="4"/>
            <w:tcBorders>
              <w:top w:val="dotted" w:color="auto" w:sz="4" w:space="0"/>
              <w:left w:val="dotted" w:color="auto" w:sz="4" w:space="0"/>
              <w:bottom w:val="dotted" w:color="auto" w:sz="4" w:space="0"/>
            </w:tcBorders>
            <w:vAlign w:val="center"/>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05" w:type="pct"/>
            <w:vMerge w:val="continue"/>
            <w:vAlign w:val="center"/>
          </w:tcPr>
          <w:p>
            <w:pPr>
              <w:jc w:val="center"/>
              <w:rPr>
                <w:color w:val="000000" w:themeColor="text1"/>
                <w:szCs w:val="21"/>
                <w14:textFill>
                  <w14:solidFill>
                    <w14:schemeClr w14:val="tx1"/>
                  </w14:solidFill>
                </w14:textFill>
              </w:rPr>
            </w:pPr>
          </w:p>
        </w:tc>
        <w:tc>
          <w:tcPr>
            <w:tcW w:w="1770" w:type="pct"/>
            <w:vMerge w:val="continue"/>
            <w:vAlign w:val="center"/>
          </w:tcPr>
          <w:p>
            <w:pPr>
              <w:ind w:left="2" w:leftChars="1" w:right="-210" w:rightChars="-100"/>
              <w:rPr>
                <w:color w:val="000000" w:themeColor="text1"/>
                <w:szCs w:val="21"/>
                <w14:textFill>
                  <w14:solidFill>
                    <w14:schemeClr w14:val="tx1"/>
                  </w14:solidFill>
                </w14:textFill>
              </w:rPr>
            </w:pPr>
          </w:p>
        </w:tc>
        <w:tc>
          <w:tcPr>
            <w:tcW w:w="1427" w:type="pct"/>
            <w:tcBorders>
              <w:top w:val="dotted" w:color="auto" w:sz="4" w:space="0"/>
              <w:bottom w:val="dotted" w:color="auto" w:sz="4" w:space="0"/>
              <w:right w:val="dotted" w:color="auto" w:sz="4" w:space="0"/>
            </w:tcBorders>
            <w:vAlign w:val="center"/>
          </w:tcPr>
          <w:p>
            <w:pPr>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c </w:t>
            </w:r>
            <w:r>
              <w:rPr>
                <w:color w:val="000000" w:themeColor="text1"/>
                <w14:textFill>
                  <w14:solidFill>
                    <w14:schemeClr w14:val="tx1"/>
                  </w14:solidFill>
                </w14:textFill>
              </w:rPr>
              <w:t>运动</w:t>
            </w:r>
            <w:r>
              <w:rPr>
                <w:rFonts w:hint="eastAsia"/>
                <w:color w:val="000000" w:themeColor="text1"/>
                <w14:textFill>
                  <w14:solidFill>
                    <w14:schemeClr w14:val="tx1"/>
                  </w14:solidFill>
                </w14:textFill>
              </w:rPr>
              <w:t>及</w:t>
            </w:r>
            <w:r>
              <w:rPr>
                <w:color w:val="000000" w:themeColor="text1"/>
                <w14:textFill>
                  <w14:solidFill>
                    <w14:schemeClr w14:val="tx1"/>
                  </w14:solidFill>
                </w14:textFill>
              </w:rPr>
              <w:t>锻炼</w:t>
            </w:r>
          </w:p>
        </w:tc>
        <w:tc>
          <w:tcPr>
            <w:tcW w:w="1396" w:type="pct"/>
            <w:gridSpan w:val="4"/>
            <w:tcBorders>
              <w:top w:val="dotted" w:color="auto" w:sz="4" w:space="0"/>
              <w:left w:val="dotted" w:color="auto" w:sz="4" w:space="0"/>
              <w:bottom w:val="dotted" w:color="auto" w:sz="4" w:space="0"/>
            </w:tcBorders>
            <w:vAlign w:val="center"/>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5" w:type="pct"/>
            <w:vMerge w:val="continue"/>
            <w:vAlign w:val="center"/>
          </w:tcPr>
          <w:p>
            <w:pPr>
              <w:jc w:val="center"/>
              <w:rPr>
                <w:color w:val="000000" w:themeColor="text1"/>
                <w:szCs w:val="21"/>
                <w14:textFill>
                  <w14:solidFill>
                    <w14:schemeClr w14:val="tx1"/>
                  </w14:solidFill>
                </w14:textFill>
              </w:rPr>
            </w:pPr>
          </w:p>
        </w:tc>
        <w:tc>
          <w:tcPr>
            <w:tcW w:w="1770" w:type="pct"/>
            <w:vMerge w:val="continue"/>
            <w:vAlign w:val="center"/>
          </w:tcPr>
          <w:p>
            <w:pPr>
              <w:ind w:left="2" w:leftChars="1" w:right="-210" w:rightChars="-100"/>
              <w:rPr>
                <w:color w:val="000000" w:themeColor="text1"/>
                <w:szCs w:val="21"/>
                <w14:textFill>
                  <w14:solidFill>
                    <w14:schemeClr w14:val="tx1"/>
                  </w14:solidFill>
                </w14:textFill>
              </w:rPr>
            </w:pPr>
          </w:p>
        </w:tc>
        <w:tc>
          <w:tcPr>
            <w:tcW w:w="1427" w:type="pct"/>
            <w:tcBorders>
              <w:top w:val="dotted" w:color="auto" w:sz="4" w:space="0"/>
              <w:right w:val="dotted" w:color="auto" w:sz="4" w:space="0"/>
            </w:tcBorders>
            <w:vAlign w:val="center"/>
          </w:tcPr>
          <w:p>
            <w:pPr>
              <w:spacing w:after="93" w:afterLines="30"/>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d </w:t>
            </w:r>
            <w:r>
              <w:rPr>
                <w:color w:val="000000" w:themeColor="text1"/>
                <w14:textFill>
                  <w14:solidFill>
                    <w14:schemeClr w14:val="tx1"/>
                  </w14:solidFill>
                </w14:textFill>
              </w:rPr>
              <w:t>血压监测</w:t>
            </w:r>
          </w:p>
        </w:tc>
        <w:tc>
          <w:tcPr>
            <w:tcW w:w="1396" w:type="pct"/>
            <w:gridSpan w:val="4"/>
            <w:tcBorders>
              <w:top w:val="dotted" w:color="auto" w:sz="4" w:space="0"/>
              <w:left w:val="dotted" w:color="auto" w:sz="4" w:space="0"/>
            </w:tcBorders>
            <w:vAlign w:val="center"/>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5000" w:type="pct"/>
            <w:gridSpan w:val="7"/>
            <w:shd w:val="clear" w:color="auto" w:fill="DDD9C3"/>
            <w:vAlign w:val="center"/>
          </w:tcPr>
          <w:p>
            <w:pPr>
              <w:rPr>
                <w:color w:val="000000" w:themeColor="text1"/>
                <w:szCs w:val="21"/>
                <w14:textFill>
                  <w14:solidFill>
                    <w14:schemeClr w14:val="tx1"/>
                  </w14:solidFill>
                </w14:textFill>
              </w:rPr>
            </w:pPr>
            <w:r>
              <w:rPr>
                <w:b/>
                <w:color w:val="000000" w:themeColor="text1"/>
                <w:szCs w:val="21"/>
                <w14:textFill>
                  <w14:solidFill>
                    <w14:schemeClr w14:val="tx1"/>
                  </w14:solidFill>
                </w14:textFill>
              </w:rPr>
              <w:t xml:space="preserve">B3 </w:t>
            </w:r>
            <w:r>
              <w:rPr>
                <w:rFonts w:hint="eastAsia"/>
                <w:b/>
                <w:color w:val="000000" w:themeColor="text1"/>
                <w:szCs w:val="21"/>
                <w14:textFill>
                  <w14:solidFill>
                    <w14:schemeClr w14:val="tx1"/>
                  </w14:solidFill>
                </w14:textFill>
              </w:rPr>
              <w:t>血糖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0" w:hRule="atLeast"/>
        </w:trPr>
        <w:tc>
          <w:tcPr>
            <w:tcW w:w="405" w:type="pct"/>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B3a</w:t>
            </w:r>
          </w:p>
        </w:tc>
        <w:tc>
          <w:tcPr>
            <w:tcW w:w="1770" w:type="pct"/>
            <w:vAlign w:val="center"/>
          </w:tcPr>
          <w:p>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您通常多长时间测量一次血糖？</w:t>
            </w:r>
          </w:p>
        </w:tc>
        <w:tc>
          <w:tcPr>
            <w:tcW w:w="1471" w:type="pct"/>
            <w:gridSpan w:val="2"/>
            <w:tcBorders>
              <w:right w:val="nil"/>
            </w:tcBorders>
            <w:vAlign w:val="center"/>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从来没测过</w:t>
            </w:r>
          </w:p>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2  </w:t>
            </w:r>
            <w:r>
              <w:rPr>
                <w:rFonts w:hint="eastAsia"/>
                <w:b/>
                <w:color w:val="000000" w:themeColor="text1"/>
                <w:szCs w:val="21"/>
                <w14:textFill>
                  <w14:solidFill>
                    <w14:schemeClr w14:val="tx1"/>
                  </w14:solidFill>
                </w14:textFill>
              </w:rPr>
              <w:t>&lt;1</w:t>
            </w:r>
            <w:r>
              <w:rPr>
                <w:rFonts w:hint="eastAsia"/>
                <w:color w:val="000000" w:themeColor="text1"/>
                <w:szCs w:val="21"/>
                <w14:textFill>
                  <w14:solidFill>
                    <w14:schemeClr w14:val="tx1"/>
                  </w14:solidFill>
                </w14:textFill>
              </w:rPr>
              <w:t>次/年</w:t>
            </w:r>
          </w:p>
        </w:tc>
        <w:tc>
          <w:tcPr>
            <w:tcW w:w="1352" w:type="pct"/>
            <w:gridSpan w:val="3"/>
            <w:tcBorders>
              <w:left w:val="nil"/>
            </w:tcBorders>
            <w:vAlign w:val="center"/>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  每年至少</w:t>
            </w:r>
            <w:r>
              <w:rPr>
                <w:rFonts w:hint="eastAsia"/>
                <w:b/>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次</w:t>
            </w:r>
          </w:p>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9  记不清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405" w:type="pct"/>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B3</w:t>
            </w:r>
            <w:r>
              <w:rPr>
                <w:rFonts w:hint="eastAsia"/>
                <w:b/>
                <w:color w:val="000000" w:themeColor="text1"/>
                <w:szCs w:val="21"/>
                <w14:textFill>
                  <w14:solidFill>
                    <w14:schemeClr w14:val="tx1"/>
                  </w14:solidFill>
                </w14:textFill>
              </w:rPr>
              <w:t>b</w:t>
            </w:r>
          </w:p>
        </w:tc>
        <w:tc>
          <w:tcPr>
            <w:tcW w:w="1770" w:type="pct"/>
            <w:vAlign w:val="center"/>
          </w:tcPr>
          <w:p>
            <w:pPr>
              <w:spacing w:before="62" w:beforeLines="20" w:after="62" w:afterLines="20"/>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您</w:t>
            </w:r>
            <w:r>
              <w:rPr>
                <w:rFonts w:hint="eastAsia"/>
                <w:color w:val="000000" w:themeColor="text1"/>
                <w:szCs w:val="21"/>
                <w14:textFill>
                  <w14:solidFill>
                    <w14:schemeClr w14:val="tx1"/>
                  </w14:solidFill>
                </w14:textFill>
              </w:rPr>
              <w:t>是否</w:t>
            </w:r>
            <w:r>
              <w:rPr>
                <w:color w:val="000000" w:themeColor="text1"/>
                <w:szCs w:val="21"/>
                <w14:textFill>
                  <w14:solidFill>
                    <w14:schemeClr w14:val="tx1"/>
                  </w14:solidFill>
                </w14:textFill>
              </w:rPr>
              <w:t>被</w:t>
            </w:r>
            <w:r>
              <w:rPr>
                <w:rFonts w:hint="eastAsia"/>
                <w:b/>
                <w:color w:val="000000" w:themeColor="text1"/>
                <w:szCs w:val="21"/>
                <w:u w:val="single"/>
                <w14:textFill>
                  <w14:solidFill>
                    <w14:schemeClr w14:val="tx1"/>
                  </w14:solidFill>
                </w14:textFill>
              </w:rPr>
              <w:t>乡镇卫生院或社区卫生服务中心或以上级别医疗机构</w:t>
            </w:r>
            <w:r>
              <w:rPr>
                <w:color w:val="000000" w:themeColor="text1"/>
                <w:szCs w:val="21"/>
                <w14:textFill>
                  <w14:solidFill>
                    <w14:schemeClr w14:val="tx1"/>
                  </w14:solidFill>
                </w14:textFill>
              </w:rPr>
              <w:t>医生诊断患有糖尿病？</w:t>
            </w:r>
          </w:p>
        </w:tc>
        <w:tc>
          <w:tcPr>
            <w:tcW w:w="2450" w:type="pct"/>
            <w:gridSpan w:val="4"/>
            <w:vAlign w:val="center"/>
          </w:tcPr>
          <w:p>
            <w:pPr>
              <w:pStyle w:val="30"/>
              <w:numPr>
                <w:ilvl w:val="0"/>
                <w:numId w:val="15"/>
              </w:numPr>
              <w:ind w:firstLineChars="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是</w:t>
            </w:r>
          </w:p>
          <w:p>
            <w:pPr>
              <w:pStyle w:val="30"/>
              <w:numPr>
                <w:ilvl w:val="0"/>
                <w:numId w:val="15"/>
              </w:numPr>
              <w:ind w:firstLineChars="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否</w:t>
            </w:r>
            <w:r>
              <w:rPr>
                <w:color w:val="000000" w:themeColor="text1"/>
                <w:szCs w:val="21"/>
                <w14:textFill>
                  <w14:solidFill>
                    <w14:schemeClr w14:val="tx1"/>
                  </w14:solidFill>
                </w14:textFill>
              </w:rPr>
              <w:t xml:space="preserve">  …..…………………...</w:t>
            </w:r>
            <w:r>
              <w:rPr>
                <w:color w:val="000000" w:themeColor="text1"/>
                <w14:textFill>
                  <w14:solidFill>
                    <w14:schemeClr w14:val="tx1"/>
                  </w14:solidFill>
                </w14:textFill>
              </w:rPr>
              <w:t>...</w:t>
            </w:r>
            <w:r>
              <w:rPr>
                <w:color w:val="000000" w:themeColor="text1"/>
                <w:szCs w:val="20"/>
                <w14:textFill>
                  <w14:solidFill>
                    <w14:schemeClr w14:val="tx1"/>
                  </w14:solidFill>
                </w14:textFill>
              </w:rPr>
              <w:sym w:font="Wingdings" w:char="F0E8"/>
            </w:r>
          </w:p>
        </w:tc>
        <w:tc>
          <w:tcPr>
            <w:tcW w:w="373" w:type="pct"/>
            <w:vAlign w:val="center"/>
          </w:tcPr>
          <w:p>
            <w:pPr>
              <w:jc w:val="center"/>
              <w:rPr>
                <w:color w:val="000000" w:themeColor="text1"/>
                <w:szCs w:val="21"/>
                <w14:textFill>
                  <w14:solidFill>
                    <w14:schemeClr w14:val="tx1"/>
                  </w14:solidFill>
                </w14:textFill>
              </w:rPr>
            </w:pPr>
          </w:p>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B4a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405" w:type="pct"/>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B3</w:t>
            </w:r>
            <w:r>
              <w:rPr>
                <w:rFonts w:hint="eastAsia"/>
                <w:b/>
                <w:color w:val="000000" w:themeColor="text1"/>
                <w:szCs w:val="21"/>
                <w14:textFill>
                  <w14:solidFill>
                    <w14:schemeClr w14:val="tx1"/>
                  </w14:solidFill>
                </w14:textFill>
              </w:rPr>
              <w:t>d</w:t>
            </w:r>
          </w:p>
        </w:tc>
        <w:tc>
          <w:tcPr>
            <w:tcW w:w="1770" w:type="pct"/>
            <w:vAlign w:val="center"/>
          </w:tcPr>
          <w:p>
            <w:pPr>
              <w:jc w:val="left"/>
              <w:rPr>
                <w:rFonts w:ascii="宋体"/>
                <w:color w:val="000000" w:themeColor="text1"/>
                <w14:textFill>
                  <w14:solidFill>
                    <w14:schemeClr w14:val="tx1"/>
                  </w14:solidFill>
                </w14:textFill>
              </w:rPr>
            </w:pPr>
            <w:r>
              <w:rPr>
                <w:rFonts w:hint="eastAsia" w:ascii="宋体"/>
                <w:color w:val="000000" w:themeColor="text1"/>
                <w14:textFill>
                  <w14:solidFill>
                    <w14:schemeClr w14:val="tx1"/>
                  </w14:solidFill>
                </w14:textFill>
              </w:rPr>
              <w:t>诊断时间/年龄:</w:t>
            </w:r>
          </w:p>
          <w:p>
            <w:pPr>
              <w:jc w:val="left"/>
              <w:rPr>
                <w:rFonts w:ascii="宋体"/>
                <w:color w:val="000000" w:themeColor="text1"/>
                <w14:textFill>
                  <w14:solidFill>
                    <w14:schemeClr w14:val="tx1"/>
                  </w14:solidFill>
                </w14:textFill>
              </w:rPr>
            </w:pPr>
            <w:r>
              <w:rPr>
                <w:rFonts w:hint="eastAsia"/>
                <w:color w:val="000000" w:themeColor="text1"/>
                <w:sz w:val="20"/>
                <w:szCs w:val="21"/>
                <w14:textFill>
                  <w14:solidFill>
                    <w14:schemeClr w14:val="tx1"/>
                  </w14:solidFill>
                </w14:textFill>
              </w:rPr>
              <w:t>记不清或不知道填“-9”</w:t>
            </w:r>
          </w:p>
        </w:tc>
        <w:tc>
          <w:tcPr>
            <w:tcW w:w="2823" w:type="pct"/>
            <w:gridSpan w:val="5"/>
            <w:tcBorders>
              <w:bottom w:val="single" w:color="auto" w:sz="4" w:space="0"/>
            </w:tcBorders>
            <w:vAlign w:val="center"/>
          </w:tcPr>
          <w:p>
            <w:pPr>
              <w:ind w:firstLine="360" w:firstLineChars="100"/>
              <w:jc w:val="left"/>
              <w:rPr>
                <w:rFonts w:ascii="宋体"/>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ascii="宋体"/>
                <w:color w:val="000000" w:themeColor="text1"/>
                <w:sz w:val="20"/>
                <w14:textFill>
                  <w14:solidFill>
                    <w14:schemeClr w14:val="tx1"/>
                  </w14:solidFill>
                </w14:textFill>
              </w:rPr>
              <w:t xml:space="preserve">年  </w:t>
            </w:r>
            <w:r>
              <w:rPr>
                <w:rFonts w:hint="eastAsia" w:ascii="宋体"/>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 w:val="20"/>
                <w:szCs w:val="21"/>
                <w14:textFill>
                  <w14:solidFill>
                    <w14:schemeClr w14:val="tx1"/>
                  </w14:solidFill>
                </w14:textFill>
              </w:rPr>
              <w:t>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05" w:type="pct"/>
            <w:vMerge w:val="restart"/>
            <w:vAlign w:val="center"/>
          </w:tcPr>
          <w:p>
            <w:pPr>
              <w:jc w:val="cente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B3e</w:t>
            </w:r>
          </w:p>
        </w:tc>
        <w:tc>
          <w:tcPr>
            <w:tcW w:w="1770" w:type="pct"/>
            <w:vMerge w:val="restart"/>
            <w:tcBorders>
              <w:right w:val="single" w:color="auto" w:sz="4" w:space="0"/>
            </w:tcBorders>
            <w:vAlign w:val="center"/>
          </w:tcPr>
          <w:p>
            <w:pPr>
              <w:ind w:left="2" w:leftChars="1" w:right="63" w:rightChars="30"/>
              <w:jc w:val="left"/>
              <w:rPr>
                <w:color w:val="000000" w:themeColor="text1"/>
                <w:szCs w:val="21"/>
                <w14:textFill>
                  <w14:solidFill>
                    <w14:schemeClr w14:val="tx1"/>
                  </w14:solidFill>
                </w14:textFill>
              </w:rPr>
            </w:pPr>
            <w:r>
              <w:rPr>
                <w:rFonts w:hint="eastAsia" w:ascii="宋体"/>
                <w:color w:val="000000" w:themeColor="text1"/>
                <w14:textFill>
                  <w14:solidFill>
                    <w14:schemeClr w14:val="tx1"/>
                  </w14:solidFill>
                </w14:textFill>
              </w:rPr>
              <w:t>被诊断为糖尿病以来，</w:t>
            </w:r>
            <w:r>
              <w:rPr>
                <w:color w:val="000000" w:themeColor="text1"/>
                <w:szCs w:val="21"/>
                <w14:textFill>
                  <w14:solidFill>
                    <w14:schemeClr w14:val="tx1"/>
                  </w14:solidFill>
                </w14:textFill>
              </w:rPr>
              <w:t>您采取了哪些措施来控制血</w:t>
            </w:r>
            <w:r>
              <w:rPr>
                <w:rFonts w:hint="eastAsia"/>
                <w:color w:val="000000" w:themeColor="text1"/>
                <w:szCs w:val="21"/>
                <w14:textFill>
                  <w14:solidFill>
                    <w14:schemeClr w14:val="tx1"/>
                  </w14:solidFill>
                </w14:textFill>
              </w:rPr>
              <w:t>糖</w:t>
            </w:r>
            <w:r>
              <w:rPr>
                <w:color w:val="000000" w:themeColor="text1"/>
                <w:szCs w:val="21"/>
                <w14:textFill>
                  <w14:solidFill>
                    <w14:schemeClr w14:val="tx1"/>
                  </w14:solidFill>
                </w14:textFill>
              </w:rPr>
              <w:t>？</w:t>
            </w:r>
          </w:p>
        </w:tc>
        <w:tc>
          <w:tcPr>
            <w:tcW w:w="1427" w:type="pct"/>
            <w:tcBorders>
              <w:top w:val="single" w:color="auto" w:sz="4" w:space="0"/>
              <w:left w:val="single" w:color="auto" w:sz="4" w:space="0"/>
              <w:bottom w:val="dotted" w:color="auto" w:sz="4" w:space="0"/>
              <w:right w:val="dotted" w:color="auto" w:sz="4" w:space="0"/>
            </w:tcBorders>
            <w:vAlign w:val="center"/>
          </w:tcPr>
          <w:p>
            <w:pPr>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a 口</w:t>
            </w:r>
            <w:r>
              <w:rPr>
                <w:color w:val="000000" w:themeColor="text1"/>
                <w14:textFill>
                  <w14:solidFill>
                    <w14:schemeClr w14:val="tx1"/>
                  </w14:solidFill>
                </w14:textFill>
              </w:rPr>
              <w:t>服药</w:t>
            </w:r>
          </w:p>
        </w:tc>
        <w:tc>
          <w:tcPr>
            <w:tcW w:w="1396" w:type="pct"/>
            <w:gridSpan w:val="4"/>
            <w:tcBorders>
              <w:top w:val="single" w:color="auto" w:sz="4" w:space="0"/>
              <w:left w:val="dotted" w:color="auto" w:sz="4" w:space="0"/>
              <w:bottom w:val="dotted" w:color="auto" w:sz="4" w:space="0"/>
              <w:right w:val="single" w:color="auto" w:sz="4" w:space="0"/>
            </w:tcBorders>
            <w:vAlign w:val="center"/>
          </w:tcPr>
          <w:p>
            <w:pPr>
              <w:ind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05" w:type="pct"/>
            <w:vMerge w:val="continue"/>
            <w:vAlign w:val="center"/>
          </w:tcPr>
          <w:p>
            <w:pPr>
              <w:jc w:val="center"/>
              <w:rPr>
                <w:color w:val="000000" w:themeColor="text1"/>
                <w:szCs w:val="21"/>
                <w14:textFill>
                  <w14:solidFill>
                    <w14:schemeClr w14:val="tx1"/>
                  </w14:solidFill>
                </w14:textFill>
              </w:rPr>
            </w:pPr>
          </w:p>
        </w:tc>
        <w:tc>
          <w:tcPr>
            <w:tcW w:w="1770" w:type="pct"/>
            <w:vMerge w:val="continue"/>
            <w:tcBorders>
              <w:right w:val="single" w:color="auto" w:sz="4" w:space="0"/>
            </w:tcBorders>
            <w:vAlign w:val="center"/>
          </w:tcPr>
          <w:p>
            <w:pPr>
              <w:ind w:left="2" w:leftChars="1" w:right="-210" w:rightChars="-100"/>
              <w:jc w:val="left"/>
              <w:rPr>
                <w:rFonts w:ascii="宋体"/>
                <w:color w:val="000000" w:themeColor="text1"/>
                <w14:textFill>
                  <w14:solidFill>
                    <w14:schemeClr w14:val="tx1"/>
                  </w14:solidFill>
                </w14:textFill>
              </w:rPr>
            </w:pPr>
          </w:p>
        </w:tc>
        <w:tc>
          <w:tcPr>
            <w:tcW w:w="1427" w:type="pct"/>
            <w:tcBorders>
              <w:top w:val="dotted" w:color="auto" w:sz="4" w:space="0"/>
              <w:left w:val="single" w:color="auto" w:sz="4" w:space="0"/>
              <w:bottom w:val="dotted" w:color="auto" w:sz="4" w:space="0"/>
              <w:right w:val="dotted" w:color="auto" w:sz="4" w:space="0"/>
            </w:tcBorders>
            <w:vAlign w:val="center"/>
          </w:tcPr>
          <w:p>
            <w:pPr>
              <w:ind w:left="2" w:leftChars="1" w:right="-210" w:rightChars="-100"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b 胰岛素注射</w:t>
            </w:r>
          </w:p>
        </w:tc>
        <w:tc>
          <w:tcPr>
            <w:tcW w:w="1396" w:type="pct"/>
            <w:gridSpan w:val="4"/>
            <w:tcBorders>
              <w:top w:val="dotted" w:color="auto" w:sz="4" w:space="0"/>
              <w:left w:val="dotted" w:color="auto" w:sz="4" w:space="0"/>
              <w:bottom w:val="dotted" w:color="auto" w:sz="4" w:space="0"/>
              <w:right w:val="single" w:color="auto" w:sz="4" w:space="0"/>
            </w:tcBorders>
            <w:vAlign w:val="center"/>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05" w:type="pct"/>
            <w:vMerge w:val="continue"/>
            <w:vAlign w:val="center"/>
          </w:tcPr>
          <w:p>
            <w:pPr>
              <w:jc w:val="center"/>
              <w:rPr>
                <w:color w:val="000000" w:themeColor="text1"/>
                <w:szCs w:val="21"/>
                <w14:textFill>
                  <w14:solidFill>
                    <w14:schemeClr w14:val="tx1"/>
                  </w14:solidFill>
                </w14:textFill>
              </w:rPr>
            </w:pPr>
          </w:p>
        </w:tc>
        <w:tc>
          <w:tcPr>
            <w:tcW w:w="1770" w:type="pct"/>
            <w:vMerge w:val="continue"/>
            <w:tcBorders>
              <w:right w:val="single" w:color="auto" w:sz="4" w:space="0"/>
            </w:tcBorders>
            <w:vAlign w:val="center"/>
          </w:tcPr>
          <w:p>
            <w:pPr>
              <w:ind w:left="2" w:leftChars="1" w:right="-210" w:rightChars="-100"/>
              <w:jc w:val="left"/>
              <w:rPr>
                <w:rFonts w:ascii="宋体"/>
                <w:color w:val="000000" w:themeColor="text1"/>
                <w14:textFill>
                  <w14:solidFill>
                    <w14:schemeClr w14:val="tx1"/>
                  </w14:solidFill>
                </w14:textFill>
              </w:rPr>
            </w:pPr>
          </w:p>
        </w:tc>
        <w:tc>
          <w:tcPr>
            <w:tcW w:w="1427" w:type="pct"/>
            <w:tcBorders>
              <w:top w:val="dotted" w:color="auto" w:sz="4" w:space="0"/>
              <w:left w:val="single" w:color="auto" w:sz="4" w:space="0"/>
              <w:bottom w:val="dotted" w:color="auto" w:sz="4" w:space="0"/>
              <w:right w:val="dotted" w:color="auto" w:sz="4" w:space="0"/>
            </w:tcBorders>
            <w:vAlign w:val="center"/>
          </w:tcPr>
          <w:p>
            <w:pPr>
              <w:ind w:left="2" w:leftChars="1" w:right="-210" w:rightChars="-100"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c </w:t>
            </w:r>
            <w:r>
              <w:rPr>
                <w:color w:val="000000" w:themeColor="text1"/>
                <w14:textFill>
                  <w14:solidFill>
                    <w14:schemeClr w14:val="tx1"/>
                  </w14:solidFill>
                </w14:textFill>
              </w:rPr>
              <w:t>控制饮食</w:t>
            </w:r>
          </w:p>
        </w:tc>
        <w:tc>
          <w:tcPr>
            <w:tcW w:w="1396" w:type="pct"/>
            <w:gridSpan w:val="4"/>
            <w:tcBorders>
              <w:top w:val="dotted" w:color="auto" w:sz="4" w:space="0"/>
              <w:left w:val="dotted" w:color="auto" w:sz="4" w:space="0"/>
              <w:bottom w:val="dotted" w:color="auto" w:sz="4" w:space="0"/>
              <w:right w:val="single" w:color="auto" w:sz="4" w:space="0"/>
            </w:tcBorders>
            <w:vAlign w:val="center"/>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05" w:type="pct"/>
            <w:vMerge w:val="continue"/>
            <w:vAlign w:val="center"/>
          </w:tcPr>
          <w:p>
            <w:pPr>
              <w:jc w:val="center"/>
              <w:rPr>
                <w:color w:val="000000" w:themeColor="text1"/>
                <w:szCs w:val="21"/>
                <w14:textFill>
                  <w14:solidFill>
                    <w14:schemeClr w14:val="tx1"/>
                  </w14:solidFill>
                </w14:textFill>
              </w:rPr>
            </w:pPr>
          </w:p>
        </w:tc>
        <w:tc>
          <w:tcPr>
            <w:tcW w:w="1770" w:type="pct"/>
            <w:vMerge w:val="continue"/>
            <w:tcBorders>
              <w:right w:val="single" w:color="auto" w:sz="4" w:space="0"/>
            </w:tcBorders>
            <w:vAlign w:val="center"/>
          </w:tcPr>
          <w:p>
            <w:pPr>
              <w:ind w:left="2" w:leftChars="1" w:right="-210" w:rightChars="-100"/>
              <w:jc w:val="left"/>
              <w:rPr>
                <w:rFonts w:ascii="宋体"/>
                <w:color w:val="000000" w:themeColor="text1"/>
                <w14:textFill>
                  <w14:solidFill>
                    <w14:schemeClr w14:val="tx1"/>
                  </w14:solidFill>
                </w14:textFill>
              </w:rPr>
            </w:pPr>
          </w:p>
        </w:tc>
        <w:tc>
          <w:tcPr>
            <w:tcW w:w="1427" w:type="pct"/>
            <w:tcBorders>
              <w:top w:val="dotted" w:color="auto" w:sz="4" w:space="0"/>
              <w:left w:val="single" w:color="auto" w:sz="4" w:space="0"/>
              <w:bottom w:val="dotted" w:color="auto" w:sz="4" w:space="0"/>
              <w:right w:val="dotted" w:color="auto" w:sz="4" w:space="0"/>
            </w:tcBorders>
            <w:vAlign w:val="center"/>
          </w:tcPr>
          <w:p>
            <w:pPr>
              <w:ind w:left="2" w:leftChars="1" w:right="-210" w:rightChars="-100"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d 增加身体活动或锻炼</w:t>
            </w:r>
          </w:p>
        </w:tc>
        <w:tc>
          <w:tcPr>
            <w:tcW w:w="1396" w:type="pct"/>
            <w:gridSpan w:val="4"/>
            <w:tcBorders>
              <w:top w:val="dotted" w:color="auto" w:sz="4" w:space="0"/>
              <w:left w:val="dotted" w:color="auto" w:sz="4" w:space="0"/>
              <w:bottom w:val="dotted" w:color="auto" w:sz="4" w:space="0"/>
              <w:right w:val="single" w:color="auto" w:sz="4" w:space="0"/>
            </w:tcBorders>
            <w:vAlign w:val="center"/>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05" w:type="pct"/>
            <w:vMerge w:val="continue"/>
            <w:vAlign w:val="center"/>
          </w:tcPr>
          <w:p>
            <w:pPr>
              <w:jc w:val="center"/>
              <w:rPr>
                <w:color w:val="000000" w:themeColor="text1"/>
                <w:szCs w:val="21"/>
                <w14:textFill>
                  <w14:solidFill>
                    <w14:schemeClr w14:val="tx1"/>
                  </w14:solidFill>
                </w14:textFill>
              </w:rPr>
            </w:pPr>
          </w:p>
        </w:tc>
        <w:tc>
          <w:tcPr>
            <w:tcW w:w="1770" w:type="pct"/>
            <w:vMerge w:val="continue"/>
            <w:tcBorders>
              <w:right w:val="single" w:color="auto" w:sz="4" w:space="0"/>
            </w:tcBorders>
            <w:vAlign w:val="center"/>
          </w:tcPr>
          <w:p>
            <w:pPr>
              <w:ind w:left="2" w:leftChars="1" w:right="-210" w:rightChars="-100"/>
              <w:jc w:val="left"/>
              <w:rPr>
                <w:rFonts w:ascii="宋体"/>
                <w:color w:val="000000" w:themeColor="text1"/>
                <w14:textFill>
                  <w14:solidFill>
                    <w14:schemeClr w14:val="tx1"/>
                  </w14:solidFill>
                </w14:textFill>
              </w:rPr>
            </w:pPr>
          </w:p>
        </w:tc>
        <w:tc>
          <w:tcPr>
            <w:tcW w:w="1427" w:type="pct"/>
            <w:tcBorders>
              <w:top w:val="dotted" w:color="auto" w:sz="4" w:space="0"/>
              <w:left w:val="single" w:color="auto" w:sz="4" w:space="0"/>
              <w:bottom w:val="single" w:color="auto" w:sz="4" w:space="0"/>
              <w:right w:val="dotted" w:color="auto" w:sz="4" w:space="0"/>
            </w:tcBorders>
            <w:vAlign w:val="center"/>
          </w:tcPr>
          <w:p>
            <w:pPr>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e </w:t>
            </w:r>
            <w:r>
              <w:rPr>
                <w:color w:val="000000" w:themeColor="text1"/>
                <w14:textFill>
                  <w14:solidFill>
                    <w14:schemeClr w14:val="tx1"/>
                  </w14:solidFill>
                </w14:textFill>
              </w:rPr>
              <w:t>血</w:t>
            </w:r>
            <w:r>
              <w:rPr>
                <w:rFonts w:hint="eastAsia"/>
                <w:color w:val="000000" w:themeColor="text1"/>
                <w14:textFill>
                  <w14:solidFill>
                    <w14:schemeClr w14:val="tx1"/>
                  </w14:solidFill>
                </w14:textFill>
              </w:rPr>
              <w:t>糖</w:t>
            </w:r>
            <w:r>
              <w:rPr>
                <w:color w:val="000000" w:themeColor="text1"/>
                <w14:textFill>
                  <w14:solidFill>
                    <w14:schemeClr w14:val="tx1"/>
                  </w14:solidFill>
                </w14:textFill>
              </w:rPr>
              <w:t>监测</w:t>
            </w:r>
          </w:p>
        </w:tc>
        <w:tc>
          <w:tcPr>
            <w:tcW w:w="1396" w:type="pct"/>
            <w:gridSpan w:val="4"/>
            <w:tcBorders>
              <w:top w:val="dotted" w:color="auto" w:sz="4" w:space="0"/>
              <w:left w:val="dotted" w:color="auto" w:sz="4" w:space="0"/>
              <w:bottom w:val="single" w:color="auto" w:sz="4" w:space="0"/>
              <w:right w:val="single" w:color="auto" w:sz="4" w:space="0"/>
            </w:tcBorders>
            <w:vAlign w:val="center"/>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5000" w:type="pct"/>
            <w:gridSpan w:val="7"/>
            <w:shd w:val="clear" w:color="auto" w:fill="DDD9C3"/>
            <w:vAlign w:val="center"/>
          </w:tcPr>
          <w:p>
            <w:pPr>
              <w:adjustRightInd w:val="0"/>
              <w:snapToGrid w:val="0"/>
              <w:spacing w:line="320" w:lineRule="exact"/>
              <w:ind w:right="-1797"/>
              <w:jc w:val="left"/>
              <w:rPr>
                <w:color w:val="000000" w:themeColor="text1"/>
                <w:szCs w:val="21"/>
                <w14:textFill>
                  <w14:solidFill>
                    <w14:schemeClr w14:val="tx1"/>
                  </w14:solidFill>
                </w14:textFill>
              </w:rPr>
            </w:pPr>
            <w:r>
              <w:rPr>
                <w:b/>
                <w:color w:val="000000" w:themeColor="text1"/>
                <w:szCs w:val="21"/>
                <w14:textFill>
                  <w14:solidFill>
                    <w14:schemeClr w14:val="tx1"/>
                  </w14:solidFill>
                </w14:textFill>
              </w:rPr>
              <w:t xml:space="preserve">B4 </w:t>
            </w:r>
            <w:r>
              <w:rPr>
                <w:rFonts w:hint="eastAsia" w:ascii="宋体" w:hAnsi="Arial"/>
                <w:b/>
                <w:color w:val="000000" w:themeColor="text1"/>
                <w:sz w:val="24"/>
                <w14:textFill>
                  <w14:solidFill>
                    <w14:schemeClr w14:val="tx1"/>
                  </w14:solidFill>
                </w14:textFill>
              </w:rPr>
              <w:t>血脂异常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405" w:type="pct"/>
            <w:vAlign w:val="center"/>
          </w:tcPr>
          <w:p>
            <w:pPr>
              <w:jc w:val="righ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B4a</w:t>
            </w:r>
          </w:p>
        </w:tc>
        <w:tc>
          <w:tcPr>
            <w:tcW w:w="1770" w:type="pct"/>
            <w:vAlign w:val="center"/>
          </w:tcPr>
          <w:p>
            <w:pPr>
              <w:snapToGrid w:val="0"/>
              <w:spacing w:line="320" w:lineRule="exact"/>
              <w:ind w:right="63"/>
              <w:jc w:val="left"/>
              <w:outlineLvl w:val="0"/>
              <w:rPr>
                <w:color w:val="000000" w:themeColor="text1"/>
                <w:szCs w:val="21"/>
                <w14:textFill>
                  <w14:solidFill>
                    <w14:schemeClr w14:val="tx1"/>
                  </w14:solidFill>
                </w14:textFill>
              </w:rPr>
            </w:pPr>
            <w:bookmarkStart w:id="195" w:name="_Toc30564"/>
            <w:bookmarkStart w:id="196" w:name="_Toc23731"/>
            <w:bookmarkStart w:id="197" w:name="_Toc26530"/>
            <w:r>
              <w:rPr>
                <w:rFonts w:hint="eastAsia"/>
                <w:color w:val="000000" w:themeColor="text1"/>
                <w:szCs w:val="21"/>
                <w14:textFill>
                  <w14:solidFill>
                    <w14:schemeClr w14:val="tx1"/>
                  </w14:solidFill>
                </w14:textFill>
              </w:rPr>
              <w:t>您通常多长时间测量一次血脂？</w:t>
            </w:r>
            <w:bookmarkEnd w:id="195"/>
            <w:bookmarkEnd w:id="196"/>
            <w:bookmarkEnd w:id="197"/>
          </w:p>
        </w:tc>
        <w:tc>
          <w:tcPr>
            <w:tcW w:w="1471" w:type="pct"/>
            <w:gridSpan w:val="2"/>
            <w:tcBorders>
              <w:right w:val="nil"/>
            </w:tcBorders>
            <w:vAlign w:val="center"/>
          </w:tcPr>
          <w:p>
            <w:pPr>
              <w:pStyle w:val="18"/>
              <w:numPr>
                <w:ilvl w:val="0"/>
                <w:numId w:val="16"/>
              </w:numPr>
              <w:spacing w:before="62" w:beforeLines="20"/>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从来没测过</w:t>
            </w:r>
          </w:p>
          <w:p>
            <w:pPr>
              <w:pStyle w:val="18"/>
              <w:numPr>
                <w:ilvl w:val="0"/>
                <w:numId w:val="16"/>
              </w:numPr>
              <w:ind w:firstLineChars="0"/>
              <w:rPr>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&lt;1</w:t>
            </w:r>
            <w:r>
              <w:rPr>
                <w:rFonts w:hint="eastAsia"/>
                <w:color w:val="000000" w:themeColor="text1"/>
                <w:szCs w:val="21"/>
                <w14:textFill>
                  <w14:solidFill>
                    <w14:schemeClr w14:val="tx1"/>
                  </w14:solidFill>
                </w14:textFill>
              </w:rPr>
              <w:t>次/年</w:t>
            </w:r>
          </w:p>
        </w:tc>
        <w:tc>
          <w:tcPr>
            <w:tcW w:w="1352" w:type="pct"/>
            <w:gridSpan w:val="3"/>
            <w:tcBorders>
              <w:left w:val="nil"/>
            </w:tcBorders>
            <w:vAlign w:val="center"/>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  每年至少</w:t>
            </w:r>
            <w:r>
              <w:rPr>
                <w:rFonts w:hint="eastAsia"/>
                <w:b/>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次</w:t>
            </w:r>
          </w:p>
          <w:p>
            <w:pPr>
              <w:widowControl/>
              <w:ind w:firstLine="210" w:firstLineChars="100"/>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9  记不清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atLeast"/>
        </w:trPr>
        <w:tc>
          <w:tcPr>
            <w:tcW w:w="405" w:type="pct"/>
            <w:vAlign w:val="center"/>
          </w:tcPr>
          <w:p>
            <w:pPr>
              <w:jc w:val="righ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B4b</w:t>
            </w:r>
          </w:p>
        </w:tc>
        <w:tc>
          <w:tcPr>
            <w:tcW w:w="1770" w:type="pct"/>
            <w:vAlign w:val="center"/>
          </w:tcPr>
          <w:p>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您是否被</w:t>
            </w:r>
            <w:r>
              <w:rPr>
                <w:rFonts w:hint="eastAsia"/>
                <w:b/>
                <w:color w:val="000000" w:themeColor="text1"/>
                <w:szCs w:val="21"/>
                <w:u w:val="single"/>
                <w14:textFill>
                  <w14:solidFill>
                    <w14:schemeClr w14:val="tx1"/>
                  </w14:solidFill>
                </w14:textFill>
              </w:rPr>
              <w:t>乡镇卫生院或社区卫生服务中心或以上级别医疗机构</w:t>
            </w:r>
            <w:r>
              <w:rPr>
                <w:color w:val="000000" w:themeColor="text1"/>
                <w:szCs w:val="21"/>
                <w14:textFill>
                  <w14:solidFill>
                    <w14:schemeClr w14:val="tx1"/>
                  </w14:solidFill>
                </w14:textFill>
              </w:rPr>
              <w:t>医生</w:t>
            </w:r>
            <w:r>
              <w:rPr>
                <w:rFonts w:hint="eastAsia"/>
                <w:color w:val="000000" w:themeColor="text1"/>
                <w:szCs w:val="21"/>
                <w14:textFill>
                  <w14:solidFill>
                    <w14:schemeClr w14:val="tx1"/>
                  </w14:solidFill>
                </w14:textFill>
              </w:rPr>
              <w:t>诊断为血脂异常或高血脂？</w:t>
            </w:r>
          </w:p>
        </w:tc>
        <w:tc>
          <w:tcPr>
            <w:tcW w:w="2450" w:type="pct"/>
            <w:gridSpan w:val="4"/>
            <w:vAlign w:val="center"/>
          </w:tcPr>
          <w:p>
            <w:pPr>
              <w:pStyle w:val="30"/>
              <w:numPr>
                <w:ilvl w:val="0"/>
                <w:numId w:val="17"/>
              </w:numPr>
              <w:ind w:firstLineChars="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是</w:t>
            </w:r>
          </w:p>
          <w:p>
            <w:pPr>
              <w:pStyle w:val="30"/>
              <w:numPr>
                <w:ilvl w:val="0"/>
                <w:numId w:val="17"/>
              </w:numPr>
              <w:ind w:firstLineChars="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否</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color w:val="000000" w:themeColor="text1"/>
                <w14:textFill>
                  <w14:solidFill>
                    <w14:schemeClr w14:val="tx1"/>
                  </w14:solidFill>
                </w14:textFill>
              </w:rPr>
              <w:t>....</w:t>
            </w:r>
            <w:r>
              <w:rPr>
                <w:color w:val="000000" w:themeColor="text1"/>
                <w:szCs w:val="20"/>
                <w14:textFill>
                  <w14:solidFill>
                    <w14:schemeClr w14:val="tx1"/>
                  </w14:solidFill>
                </w14:textFill>
              </w:rPr>
              <w:sym w:font="Wingdings" w:char="F0E8"/>
            </w:r>
          </w:p>
        </w:tc>
        <w:tc>
          <w:tcPr>
            <w:tcW w:w="373" w:type="pct"/>
            <w:vAlign w:val="center"/>
          </w:tcPr>
          <w:p>
            <w:pPr>
              <w:jc w:val="center"/>
              <w:rPr>
                <w:color w:val="000000" w:themeColor="text1"/>
                <w:szCs w:val="21"/>
                <w14:textFill>
                  <w14:solidFill>
                    <w14:schemeClr w14:val="tx1"/>
                  </w14:solidFill>
                </w14:textFill>
              </w:rPr>
            </w:pPr>
          </w:p>
          <w:p>
            <w:pPr>
              <w:jc w:val="center"/>
              <w:rPr>
                <w:b/>
                <w:color w:val="000000" w:themeColor="text1"/>
                <w:szCs w:val="21"/>
                <w14:textFill>
                  <w14:solidFill>
                    <w14:schemeClr w14:val="tx1"/>
                  </w14:solidFill>
                </w14:textFill>
              </w:rPr>
            </w:pPr>
            <w:r>
              <w:rPr>
                <w:b/>
                <w:color w:val="000000" w:themeColor="text1"/>
                <w14:textFill>
                  <w14:solidFill>
                    <w14:schemeClr w14:val="tx1"/>
                  </w14:solidFill>
                </w14:textFill>
              </w:rPr>
              <w:t>B5a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405" w:type="pct"/>
            <w:vAlign w:val="center"/>
          </w:tcPr>
          <w:p>
            <w:pPr>
              <w:jc w:val="righ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B4c</w:t>
            </w:r>
          </w:p>
        </w:tc>
        <w:tc>
          <w:tcPr>
            <w:tcW w:w="1770" w:type="pct"/>
            <w:vAlign w:val="center"/>
          </w:tcPr>
          <w:p>
            <w:pPr>
              <w:jc w:val="left"/>
              <w:rPr>
                <w:rFonts w:ascii="宋体"/>
                <w:color w:val="000000" w:themeColor="text1"/>
                <w14:textFill>
                  <w14:solidFill>
                    <w14:schemeClr w14:val="tx1"/>
                  </w14:solidFill>
                </w14:textFill>
              </w:rPr>
            </w:pPr>
            <w:r>
              <w:rPr>
                <w:rFonts w:hint="eastAsia" w:ascii="宋体"/>
                <w:color w:val="000000" w:themeColor="text1"/>
                <w14:textFill>
                  <w14:solidFill>
                    <w14:schemeClr w14:val="tx1"/>
                  </w14:solidFill>
                </w14:textFill>
              </w:rPr>
              <w:t>诊断时间/年龄:</w:t>
            </w:r>
          </w:p>
          <w:p>
            <w:pPr>
              <w:jc w:val="left"/>
              <w:rPr>
                <w:rFonts w:ascii="宋体"/>
                <w:color w:val="000000" w:themeColor="text1"/>
                <w14:textFill>
                  <w14:solidFill>
                    <w14:schemeClr w14:val="tx1"/>
                  </w14:solidFill>
                </w14:textFill>
              </w:rPr>
            </w:pPr>
            <w:r>
              <w:rPr>
                <w:rFonts w:hint="eastAsia"/>
                <w:color w:val="000000" w:themeColor="text1"/>
                <w:sz w:val="20"/>
                <w:szCs w:val="21"/>
                <w14:textFill>
                  <w14:solidFill>
                    <w14:schemeClr w14:val="tx1"/>
                  </w14:solidFill>
                </w14:textFill>
              </w:rPr>
              <w:t>记不清或不知道填“-9”</w:t>
            </w:r>
          </w:p>
        </w:tc>
        <w:tc>
          <w:tcPr>
            <w:tcW w:w="2823" w:type="pct"/>
            <w:gridSpan w:val="5"/>
            <w:tcBorders>
              <w:bottom w:val="single" w:color="auto" w:sz="4" w:space="0"/>
            </w:tcBorders>
            <w:vAlign w:val="center"/>
          </w:tcPr>
          <w:p>
            <w:pPr>
              <w:ind w:firstLine="360" w:firstLineChars="100"/>
              <w:jc w:val="left"/>
              <w:rPr>
                <w:rFonts w:ascii="宋体"/>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5" w:type="pct"/>
            <w:vMerge w:val="restart"/>
            <w:vAlign w:val="center"/>
          </w:tcPr>
          <w:p>
            <w:pPr>
              <w:jc w:val="right"/>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B4d</w:t>
            </w:r>
          </w:p>
        </w:tc>
        <w:tc>
          <w:tcPr>
            <w:tcW w:w="1770" w:type="pct"/>
            <w:vMerge w:val="restart"/>
            <w:vAlign w:val="center"/>
          </w:tcPr>
          <w:p>
            <w:pPr>
              <w:ind w:left="2" w:leftChars="1" w:right="63" w:rightChars="30"/>
              <w:jc w:val="left"/>
              <w:rPr>
                <w:color w:val="000000" w:themeColor="text1"/>
                <w:szCs w:val="21"/>
                <w14:textFill>
                  <w14:solidFill>
                    <w14:schemeClr w14:val="tx1"/>
                  </w14:solidFill>
                </w14:textFill>
              </w:rPr>
            </w:pPr>
            <w:r>
              <w:rPr>
                <w:rFonts w:hint="eastAsia" w:ascii="宋体"/>
                <w:color w:val="000000" w:themeColor="text1"/>
                <w14:textFill>
                  <w14:solidFill>
                    <w14:schemeClr w14:val="tx1"/>
                  </w14:solidFill>
                </w14:textFill>
              </w:rPr>
              <w:t>被诊断为血脂异常以来，</w:t>
            </w:r>
            <w:r>
              <w:rPr>
                <w:rFonts w:hint="eastAsia"/>
                <w:color w:val="000000" w:themeColor="text1"/>
                <w:kern w:val="0"/>
                <w:szCs w:val="21"/>
                <w14:textFill>
                  <w14:solidFill>
                    <w14:schemeClr w14:val="tx1"/>
                  </w14:solidFill>
                </w14:textFill>
              </w:rPr>
              <w:t>您采取了哪些措施来控制血脂？</w:t>
            </w:r>
          </w:p>
        </w:tc>
        <w:tc>
          <w:tcPr>
            <w:tcW w:w="1427" w:type="pct"/>
            <w:tcBorders>
              <w:bottom w:val="dotted" w:color="auto" w:sz="4" w:space="0"/>
              <w:right w:val="dotted" w:color="auto" w:sz="4" w:space="0"/>
            </w:tcBorders>
            <w:vAlign w:val="center"/>
          </w:tcPr>
          <w:p>
            <w:pPr>
              <w:spacing w:before="93" w:beforeLines="30"/>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a 口服药</w:t>
            </w:r>
          </w:p>
        </w:tc>
        <w:tc>
          <w:tcPr>
            <w:tcW w:w="1396" w:type="pct"/>
            <w:gridSpan w:val="4"/>
            <w:tcBorders>
              <w:left w:val="dotted" w:color="auto" w:sz="4" w:space="0"/>
              <w:bottom w:val="dotted" w:color="auto" w:sz="4" w:space="0"/>
            </w:tcBorders>
            <w:vAlign w:val="center"/>
          </w:tcPr>
          <w:p>
            <w:pPr>
              <w:spacing w:before="93" w:beforeLines="30"/>
              <w:ind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05" w:type="pct"/>
            <w:vMerge w:val="continue"/>
            <w:vAlign w:val="center"/>
          </w:tcPr>
          <w:p>
            <w:pPr>
              <w:jc w:val="center"/>
              <w:rPr>
                <w:color w:val="000000" w:themeColor="text1"/>
                <w:szCs w:val="21"/>
                <w14:textFill>
                  <w14:solidFill>
                    <w14:schemeClr w14:val="tx1"/>
                  </w14:solidFill>
                </w14:textFill>
              </w:rPr>
            </w:pPr>
          </w:p>
        </w:tc>
        <w:tc>
          <w:tcPr>
            <w:tcW w:w="1770" w:type="pct"/>
            <w:vMerge w:val="continue"/>
            <w:vAlign w:val="center"/>
          </w:tcPr>
          <w:p>
            <w:pPr>
              <w:ind w:left="2" w:leftChars="1" w:right="-210" w:rightChars="-100"/>
              <w:jc w:val="left"/>
              <w:rPr>
                <w:rFonts w:ascii="宋体"/>
                <w:color w:val="000000" w:themeColor="text1"/>
                <w14:textFill>
                  <w14:solidFill>
                    <w14:schemeClr w14:val="tx1"/>
                  </w14:solidFill>
                </w14:textFill>
              </w:rPr>
            </w:pPr>
          </w:p>
        </w:tc>
        <w:tc>
          <w:tcPr>
            <w:tcW w:w="1427" w:type="pct"/>
            <w:tcBorders>
              <w:top w:val="dotted" w:color="auto" w:sz="4" w:space="0"/>
              <w:bottom w:val="dotted" w:color="auto" w:sz="4" w:space="0"/>
              <w:right w:val="dotted" w:color="auto" w:sz="4" w:space="0"/>
            </w:tcBorders>
            <w:vAlign w:val="center"/>
          </w:tcPr>
          <w:p>
            <w:pPr>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b 控</w:t>
            </w:r>
            <w:r>
              <w:rPr>
                <w:color w:val="000000" w:themeColor="text1"/>
                <w14:textFill>
                  <w14:solidFill>
                    <w14:schemeClr w14:val="tx1"/>
                  </w14:solidFill>
                </w14:textFill>
              </w:rPr>
              <w:t>制饮食</w:t>
            </w:r>
          </w:p>
        </w:tc>
        <w:tc>
          <w:tcPr>
            <w:tcW w:w="1396" w:type="pct"/>
            <w:gridSpan w:val="4"/>
            <w:tcBorders>
              <w:top w:val="dotted" w:color="auto" w:sz="4" w:space="0"/>
              <w:left w:val="dotted" w:color="auto" w:sz="4" w:space="0"/>
              <w:bottom w:val="dotted" w:color="auto" w:sz="4" w:space="0"/>
            </w:tcBorders>
            <w:vAlign w:val="center"/>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405" w:type="pct"/>
            <w:vMerge w:val="continue"/>
            <w:vAlign w:val="center"/>
          </w:tcPr>
          <w:p>
            <w:pPr>
              <w:jc w:val="center"/>
              <w:rPr>
                <w:color w:val="000000" w:themeColor="text1"/>
                <w:szCs w:val="21"/>
                <w14:textFill>
                  <w14:solidFill>
                    <w14:schemeClr w14:val="tx1"/>
                  </w14:solidFill>
                </w14:textFill>
              </w:rPr>
            </w:pPr>
          </w:p>
        </w:tc>
        <w:tc>
          <w:tcPr>
            <w:tcW w:w="1770" w:type="pct"/>
            <w:vMerge w:val="continue"/>
            <w:vAlign w:val="center"/>
          </w:tcPr>
          <w:p>
            <w:pPr>
              <w:ind w:left="2" w:leftChars="1" w:right="-210" w:rightChars="-100"/>
              <w:jc w:val="left"/>
              <w:rPr>
                <w:rFonts w:ascii="宋体"/>
                <w:color w:val="000000" w:themeColor="text1"/>
                <w14:textFill>
                  <w14:solidFill>
                    <w14:schemeClr w14:val="tx1"/>
                  </w14:solidFill>
                </w14:textFill>
              </w:rPr>
            </w:pPr>
          </w:p>
        </w:tc>
        <w:tc>
          <w:tcPr>
            <w:tcW w:w="1427" w:type="pct"/>
            <w:tcBorders>
              <w:top w:val="dotted" w:color="auto" w:sz="4" w:space="0"/>
              <w:bottom w:val="dotted" w:color="auto" w:sz="4" w:space="0"/>
              <w:right w:val="dotted" w:color="auto" w:sz="4" w:space="0"/>
            </w:tcBorders>
            <w:vAlign w:val="center"/>
          </w:tcPr>
          <w:p>
            <w:pPr>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c 增加身体活动或锻炼</w:t>
            </w:r>
          </w:p>
        </w:tc>
        <w:tc>
          <w:tcPr>
            <w:tcW w:w="1396" w:type="pct"/>
            <w:gridSpan w:val="4"/>
            <w:tcBorders>
              <w:top w:val="dotted" w:color="auto" w:sz="4" w:space="0"/>
              <w:left w:val="dotted" w:color="auto" w:sz="4" w:space="0"/>
              <w:bottom w:val="dotted" w:color="auto" w:sz="4" w:space="0"/>
            </w:tcBorders>
            <w:vAlign w:val="center"/>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405" w:type="pct"/>
            <w:vMerge w:val="continue"/>
            <w:vAlign w:val="center"/>
          </w:tcPr>
          <w:p>
            <w:pPr>
              <w:jc w:val="center"/>
              <w:rPr>
                <w:color w:val="000000" w:themeColor="text1"/>
                <w:szCs w:val="21"/>
                <w14:textFill>
                  <w14:solidFill>
                    <w14:schemeClr w14:val="tx1"/>
                  </w14:solidFill>
                </w14:textFill>
              </w:rPr>
            </w:pPr>
          </w:p>
        </w:tc>
        <w:tc>
          <w:tcPr>
            <w:tcW w:w="1770" w:type="pct"/>
            <w:vMerge w:val="continue"/>
            <w:vAlign w:val="center"/>
          </w:tcPr>
          <w:p>
            <w:pPr>
              <w:ind w:left="2" w:leftChars="1" w:right="-210" w:rightChars="-100"/>
              <w:jc w:val="left"/>
              <w:rPr>
                <w:rFonts w:ascii="宋体"/>
                <w:color w:val="000000" w:themeColor="text1"/>
                <w14:textFill>
                  <w14:solidFill>
                    <w14:schemeClr w14:val="tx1"/>
                  </w14:solidFill>
                </w14:textFill>
              </w:rPr>
            </w:pPr>
          </w:p>
        </w:tc>
        <w:tc>
          <w:tcPr>
            <w:tcW w:w="1427" w:type="pct"/>
            <w:tcBorders>
              <w:top w:val="dotted" w:color="auto" w:sz="4" w:space="0"/>
              <w:right w:val="dotted" w:color="auto" w:sz="4" w:space="0"/>
            </w:tcBorders>
            <w:vAlign w:val="center"/>
          </w:tcPr>
          <w:p>
            <w:pPr>
              <w:spacing w:after="93" w:afterLines="30"/>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d 血脂</w:t>
            </w:r>
            <w:r>
              <w:rPr>
                <w:color w:val="000000" w:themeColor="text1"/>
                <w14:textFill>
                  <w14:solidFill>
                    <w14:schemeClr w14:val="tx1"/>
                  </w14:solidFill>
                </w14:textFill>
              </w:rPr>
              <w:t>监测</w:t>
            </w:r>
          </w:p>
        </w:tc>
        <w:tc>
          <w:tcPr>
            <w:tcW w:w="1396" w:type="pct"/>
            <w:gridSpan w:val="4"/>
            <w:tcBorders>
              <w:top w:val="dotted" w:color="auto" w:sz="4" w:space="0"/>
              <w:left w:val="dotted" w:color="auto" w:sz="4" w:space="0"/>
            </w:tcBorders>
            <w:vAlign w:val="center"/>
          </w:tcPr>
          <w:p>
            <w:pPr>
              <w:spacing w:after="93" w:afterLines="30"/>
              <w:ind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bl>
    <w:p>
      <w:pPr>
        <w:rPr>
          <w:b/>
          <w:bCs/>
        </w:rPr>
      </w:pPr>
    </w:p>
    <w:tbl>
      <w:tblPr>
        <w:tblStyle w:val="12"/>
        <w:tblW w:w="517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3"/>
        <w:gridCol w:w="1771"/>
        <w:gridCol w:w="501"/>
        <w:gridCol w:w="16"/>
        <w:gridCol w:w="415"/>
        <w:gridCol w:w="1145"/>
        <w:gridCol w:w="259"/>
        <w:gridCol w:w="870"/>
        <w:gridCol w:w="42"/>
        <w:gridCol w:w="229"/>
        <w:gridCol w:w="1135"/>
        <w:gridCol w:w="700"/>
        <w:gridCol w:w="88"/>
        <w:gridCol w:w="108"/>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exact"/>
          <w:jc w:val="center"/>
        </w:trPr>
        <w:tc>
          <w:tcPr>
            <w:tcW w:w="5000" w:type="pct"/>
            <w:gridSpan w:val="15"/>
            <w:shd w:val="clear" w:color="auto" w:fill="DDD9C3"/>
            <w:vAlign w:val="center"/>
          </w:tcPr>
          <w:p>
            <w:p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 xml:space="preserve">B5 </w:t>
            </w:r>
            <w:r>
              <w:rPr>
                <w:rFonts w:hint="eastAsia"/>
                <w:b/>
                <w:color w:val="000000" w:themeColor="text1"/>
                <w:szCs w:val="21"/>
                <w14:textFill>
                  <w14:solidFill>
                    <w14:schemeClr w14:val="tx1"/>
                  </w14:solidFill>
                </w14:textFill>
              </w:rPr>
              <w:t>冠心病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5000" w:type="pct"/>
            <w:gridSpan w:val="15"/>
            <w:tcBorders>
              <w:bottom w:val="single" w:color="auto" w:sz="4" w:space="0"/>
            </w:tcBorders>
            <w:vAlign w:val="center"/>
          </w:tcPr>
          <w:p>
            <w:pPr>
              <w:spacing w:before="62" w:beforeLines="20" w:after="62" w:afterLines="2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您是否曾被</w:t>
            </w:r>
            <w:r>
              <w:rPr>
                <w:rFonts w:hint="eastAsia"/>
                <w:b/>
                <w:color w:val="000000" w:themeColor="text1"/>
                <w:szCs w:val="21"/>
                <w:u w:val="single"/>
                <w14:textFill>
                  <w14:solidFill>
                    <w14:schemeClr w14:val="tx1"/>
                  </w14:solidFill>
                </w14:textFill>
              </w:rPr>
              <w:t>乡镇卫生院或社区卫生服务中心及以上级别医疗机构</w:t>
            </w:r>
            <w:r>
              <w:rPr>
                <w:rFonts w:hint="eastAsia"/>
                <w:color w:val="000000" w:themeColor="text1"/>
                <w14:textFill>
                  <w14:solidFill>
                    <w14:schemeClr w14:val="tx1"/>
                  </w14:solidFill>
                </w14:textFill>
              </w:rPr>
              <w:t>医生诊断为以下疾病或在医疗</w:t>
            </w:r>
            <w:r>
              <w:rPr>
                <w:color w:val="000000" w:themeColor="text1"/>
                <w14:textFill>
                  <w14:solidFill>
                    <w14:schemeClr w14:val="tx1"/>
                  </w14:solidFill>
                </w14:textFill>
              </w:rPr>
              <w:t>机构</w:t>
            </w:r>
            <w:r>
              <w:rPr>
                <w:rFonts w:hint="eastAsia"/>
                <w:color w:val="000000" w:themeColor="text1"/>
                <w14:textFill>
                  <w14:solidFill>
                    <w14:schemeClr w14:val="tx1"/>
                  </w14:solidFill>
                </w14:textFill>
              </w:rPr>
              <w:t>接受过以下心脏手术治疗？</w:t>
            </w:r>
            <w:r>
              <w:rPr>
                <w:rFonts w:hint="eastAsia" w:eastAsia="黑体"/>
                <w:color w:val="000000" w:themeColor="text1"/>
                <w:szCs w:val="21"/>
                <w14:textFill>
                  <w14:solidFill>
                    <w14:schemeClr w14:val="tx1"/>
                  </w14:solidFill>
                </w14:textFill>
              </w:rPr>
              <w:t>（记不清填</w:t>
            </w:r>
            <w:r>
              <w:rPr>
                <w:rFonts w:eastAsia="黑体"/>
                <w:color w:val="000000" w:themeColor="text1"/>
                <w:szCs w:val="21"/>
                <w14:textFill>
                  <w14:solidFill>
                    <w14:schemeClr w14:val="tx1"/>
                  </w14:solidFill>
                </w14:textFill>
              </w:rPr>
              <w:t>“-9”</w:t>
            </w:r>
            <w:r>
              <w:rPr>
                <w:rFonts w:hint="eastAsia" w:eastAsia="黑体"/>
                <w:color w:val="000000" w:themeColor="text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5" w:hRule="exact"/>
          <w:jc w:val="center"/>
        </w:trPr>
        <w:tc>
          <w:tcPr>
            <w:tcW w:w="381" w:type="pct"/>
            <w:tcBorders>
              <w:top w:val="single" w:color="auto" w:sz="4" w:space="0"/>
              <w:bottom w:val="single" w:color="auto" w:sz="4" w:space="0"/>
            </w:tcBorders>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B5</w:t>
            </w:r>
            <w:r>
              <w:rPr>
                <w:b/>
                <w:color w:val="000000" w:themeColor="text1"/>
                <w14:textFill>
                  <w14:solidFill>
                    <w14:schemeClr w14:val="tx1"/>
                  </w14:solidFill>
                </w14:textFill>
              </w:rPr>
              <w:t>a</w:t>
            </w:r>
          </w:p>
        </w:tc>
        <w:tc>
          <w:tcPr>
            <w:tcW w:w="1297" w:type="pct"/>
            <w:gridSpan w:val="3"/>
            <w:tcBorders>
              <w:top w:val="single" w:color="auto" w:sz="4" w:space="0"/>
              <w:bottom w:val="single" w:color="auto" w:sz="4" w:space="0"/>
            </w:tcBorders>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心绞痛</w:t>
            </w:r>
          </w:p>
        </w:tc>
        <w:tc>
          <w:tcPr>
            <w:tcW w:w="3320" w:type="pct"/>
            <w:gridSpan w:val="11"/>
            <w:tcBorders>
              <w:top w:val="single" w:color="auto" w:sz="4" w:space="0"/>
              <w:bottom w:val="single" w:color="auto" w:sz="4" w:space="0"/>
            </w:tcBorders>
            <w:vAlign w:val="center"/>
          </w:tcPr>
          <w:p>
            <w:pPr>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1 是，</w:t>
            </w:r>
            <w:r>
              <w:rPr>
                <w:color w:val="000000" w:themeColor="text1"/>
                <w14:textFill>
                  <w14:solidFill>
                    <w14:schemeClr w14:val="tx1"/>
                  </w14:solidFill>
                </w14:textFill>
              </w:rPr>
              <w:t>首次确诊在</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w:t>
            </w:r>
          </w:p>
          <w:p>
            <w:pPr>
              <w:spacing w:after="93" w:afterLines="30"/>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5" w:hRule="exact"/>
          <w:jc w:val="center"/>
        </w:trPr>
        <w:tc>
          <w:tcPr>
            <w:tcW w:w="381" w:type="pct"/>
            <w:tcBorders>
              <w:top w:val="single" w:color="auto" w:sz="4" w:space="0"/>
              <w:bottom w:val="single" w:color="auto" w:sz="4" w:space="0"/>
            </w:tcBorders>
            <w:vAlign w:val="center"/>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B5b</w:t>
            </w:r>
          </w:p>
        </w:tc>
        <w:tc>
          <w:tcPr>
            <w:tcW w:w="1297" w:type="pct"/>
            <w:gridSpan w:val="3"/>
            <w:tcBorders>
              <w:top w:val="single" w:color="auto" w:sz="4" w:space="0"/>
              <w:bottom w:val="single" w:color="auto" w:sz="4" w:space="0"/>
            </w:tcBorders>
            <w:vAlign w:val="center"/>
          </w:tcPr>
          <w:p>
            <w:pPr>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心肌梗死</w:t>
            </w:r>
          </w:p>
        </w:tc>
        <w:tc>
          <w:tcPr>
            <w:tcW w:w="3320" w:type="pct"/>
            <w:gridSpan w:val="11"/>
            <w:tcBorders>
              <w:top w:val="single" w:color="auto" w:sz="4" w:space="0"/>
              <w:bottom w:val="single" w:color="auto" w:sz="4" w:space="0"/>
            </w:tcBorders>
            <w:vAlign w:val="center"/>
          </w:tcPr>
          <w:p>
            <w:pPr>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1 是，首次确诊时间   </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w:t>
            </w:r>
          </w:p>
          <w:p>
            <w:pPr>
              <w:ind w:firstLine="840" w:firstLineChars="4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第二次发生时间 </w:t>
            </w:r>
            <w:r>
              <w:rPr>
                <w:rFonts w:hint="eastAsia" w:asciiTheme="minorEastAsia" w:hAnsiTheme="minorEastAsia"/>
                <w:color w:val="000000" w:themeColor="text1"/>
                <w:spacing w:val="-60"/>
                <w:sz w:val="48"/>
                <w:szCs w:val="48"/>
                <w14:textFill>
                  <w14:solidFill>
                    <w14:schemeClr w14:val="tx1"/>
                  </w14:solidFill>
                </w14:textFill>
              </w:rPr>
              <w:t>□□□□</w:t>
            </w:r>
            <w:r>
              <w:rPr>
                <w:rFonts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w:t>
            </w:r>
            <w:r>
              <w:rPr>
                <w:rFonts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w:t>
            </w:r>
          </w:p>
          <w:p>
            <w:pPr>
              <w:ind w:firstLine="840" w:firstLineChars="400"/>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 xml:space="preserve">第三次发生时间 </w:t>
            </w:r>
            <w:r>
              <w:rPr>
                <w:rFonts w:hint="eastAsia" w:asciiTheme="minorEastAsia" w:hAnsiTheme="minorEastAsia"/>
                <w:color w:val="000000" w:themeColor="text1"/>
                <w:spacing w:val="-60"/>
                <w:sz w:val="48"/>
                <w:szCs w:val="48"/>
                <w14:textFill>
                  <w14:solidFill>
                    <w14:schemeClr w14:val="tx1"/>
                  </w14:solidFill>
                </w14:textFill>
              </w:rPr>
              <w:t>□□□□</w:t>
            </w:r>
            <w:r>
              <w:rPr>
                <w:rFonts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w:t>
            </w:r>
            <w:r>
              <w:rPr>
                <w:rFonts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w:t>
            </w:r>
          </w:p>
          <w:p>
            <w:pPr>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6" w:hRule="exact"/>
          <w:jc w:val="center"/>
        </w:trPr>
        <w:tc>
          <w:tcPr>
            <w:tcW w:w="381" w:type="pct"/>
            <w:tcBorders>
              <w:top w:val="single" w:color="auto" w:sz="4" w:space="0"/>
              <w:bottom w:val="single" w:color="auto" w:sz="4" w:space="0"/>
            </w:tcBorders>
            <w:vAlign w:val="center"/>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B5c</w:t>
            </w:r>
          </w:p>
        </w:tc>
        <w:tc>
          <w:tcPr>
            <w:tcW w:w="1297" w:type="pct"/>
            <w:gridSpan w:val="3"/>
            <w:tcBorders>
              <w:top w:val="single" w:color="auto" w:sz="4" w:space="0"/>
              <w:bottom w:val="single" w:color="auto" w:sz="4" w:space="0"/>
            </w:tcBorders>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房颤</w:t>
            </w:r>
          </w:p>
        </w:tc>
        <w:tc>
          <w:tcPr>
            <w:tcW w:w="3320" w:type="pct"/>
            <w:gridSpan w:val="11"/>
            <w:tcBorders>
              <w:top w:val="single" w:color="auto" w:sz="4" w:space="0"/>
              <w:bottom w:val="single" w:color="auto" w:sz="4" w:space="0"/>
            </w:tcBorders>
            <w:vAlign w:val="center"/>
          </w:tcPr>
          <w:p>
            <w:pPr>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1 是，</w:t>
            </w:r>
            <w:r>
              <w:rPr>
                <w:color w:val="000000" w:themeColor="text1"/>
                <w14:textFill>
                  <w14:solidFill>
                    <w14:schemeClr w14:val="tx1"/>
                  </w14:solidFill>
                </w14:textFill>
              </w:rPr>
              <w:t>首次确诊在</w:t>
            </w:r>
            <w:r>
              <w:rPr>
                <w:rFonts w:hint="eastAsia"/>
                <w:color w:val="000000" w:themeColor="text1"/>
                <w14:textFill>
                  <w14:solidFill>
                    <w14:schemeClr w14:val="tx1"/>
                  </w14:solidFill>
                </w14:textFill>
              </w:rPr>
              <w:t xml:space="preserve"> </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w:t>
            </w:r>
          </w:p>
          <w:p>
            <w:pPr>
              <w:ind w:firstLine="210" w:firstLineChars="100"/>
              <w:jc w:val="left"/>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exact"/>
          <w:jc w:val="center"/>
        </w:trPr>
        <w:tc>
          <w:tcPr>
            <w:tcW w:w="381" w:type="pct"/>
            <w:tcBorders>
              <w:top w:val="single" w:color="auto" w:sz="4" w:space="0"/>
              <w:bottom w:val="single" w:color="auto" w:sz="4" w:space="0"/>
            </w:tcBorders>
            <w:vAlign w:val="center"/>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B5d</w:t>
            </w:r>
          </w:p>
        </w:tc>
        <w:tc>
          <w:tcPr>
            <w:tcW w:w="1297" w:type="pct"/>
            <w:gridSpan w:val="3"/>
            <w:tcBorders>
              <w:top w:val="single" w:color="auto" w:sz="4" w:space="0"/>
              <w:bottom w:val="single" w:color="auto" w:sz="4" w:space="0"/>
            </w:tcBorders>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心脏搭桥手术</w:t>
            </w:r>
          </w:p>
        </w:tc>
        <w:tc>
          <w:tcPr>
            <w:tcW w:w="3320" w:type="pct"/>
            <w:gridSpan w:val="11"/>
            <w:tcBorders>
              <w:top w:val="single" w:color="auto" w:sz="4" w:space="0"/>
              <w:bottom w:val="single" w:color="auto" w:sz="4" w:space="0"/>
            </w:tcBorders>
            <w:vAlign w:val="center"/>
          </w:tcPr>
          <w:p>
            <w:pPr>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1 是，</w:t>
            </w:r>
            <w:r>
              <w:rPr>
                <w:color w:val="000000" w:themeColor="text1"/>
                <w14:textFill>
                  <w14:solidFill>
                    <w14:schemeClr w14:val="tx1"/>
                  </w14:solidFill>
                </w14:textFill>
              </w:rPr>
              <w:t>在</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岁手术</w:t>
            </w:r>
          </w:p>
          <w:p>
            <w:pPr>
              <w:ind w:firstLine="210" w:firstLineChars="100"/>
              <w:jc w:val="left"/>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 w:hRule="exact"/>
          <w:jc w:val="center"/>
        </w:trPr>
        <w:tc>
          <w:tcPr>
            <w:tcW w:w="381" w:type="pct"/>
            <w:tcBorders>
              <w:top w:val="single" w:color="auto" w:sz="4" w:space="0"/>
              <w:bottom w:val="single" w:color="auto" w:sz="4" w:space="0"/>
            </w:tcBorders>
            <w:vAlign w:val="center"/>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B5e</w:t>
            </w:r>
          </w:p>
        </w:tc>
        <w:tc>
          <w:tcPr>
            <w:tcW w:w="1297" w:type="pct"/>
            <w:gridSpan w:val="3"/>
            <w:tcBorders>
              <w:top w:val="single" w:color="auto" w:sz="4" w:space="0"/>
              <w:bottom w:val="single" w:color="auto" w:sz="4" w:space="0"/>
            </w:tcBorders>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心脏支架手术</w:t>
            </w:r>
          </w:p>
        </w:tc>
        <w:tc>
          <w:tcPr>
            <w:tcW w:w="3320" w:type="pct"/>
            <w:gridSpan w:val="11"/>
            <w:tcBorders>
              <w:top w:val="single" w:color="auto" w:sz="4" w:space="0"/>
              <w:bottom w:val="single" w:color="auto" w:sz="4" w:space="0"/>
            </w:tcBorders>
            <w:vAlign w:val="center"/>
          </w:tcPr>
          <w:p>
            <w:pPr>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1 是，</w:t>
            </w:r>
            <w:r>
              <w:rPr>
                <w:color w:val="000000" w:themeColor="text1"/>
                <w14:textFill>
                  <w14:solidFill>
                    <w14:schemeClr w14:val="tx1"/>
                  </w14:solidFill>
                </w14:textFill>
              </w:rPr>
              <w:t>在</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岁手术</w:t>
            </w:r>
          </w:p>
          <w:p>
            <w:pPr>
              <w:ind w:firstLine="210" w:firstLineChars="100"/>
              <w:jc w:val="left"/>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381" w:type="pct"/>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B5</w:t>
            </w:r>
            <w:r>
              <w:rPr>
                <w:rFonts w:hint="eastAsia"/>
                <w:b/>
                <w:color w:val="000000" w:themeColor="text1"/>
                <w:szCs w:val="21"/>
                <w14:textFill>
                  <w14:solidFill>
                    <w14:schemeClr w14:val="tx1"/>
                  </w14:solidFill>
                </w14:textFill>
              </w:rPr>
              <w:t>f</w:t>
            </w:r>
          </w:p>
        </w:tc>
        <w:tc>
          <w:tcPr>
            <w:tcW w:w="2181" w:type="pct"/>
            <w:gridSpan w:val="5"/>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您目前是否常规</w:t>
            </w:r>
            <w:r>
              <w:rPr>
                <w:color w:val="000000" w:themeColor="text1"/>
                <w:szCs w:val="21"/>
                <w14:textFill>
                  <w14:solidFill>
                    <w14:schemeClr w14:val="tx1"/>
                  </w14:solidFill>
                </w14:textFill>
              </w:rPr>
              <w:t>服用阿司匹林以预防</w:t>
            </w:r>
            <w:r>
              <w:rPr>
                <w:rFonts w:hint="eastAsia"/>
                <w:color w:val="000000" w:themeColor="text1"/>
                <w:szCs w:val="21"/>
                <w14:textFill>
                  <w14:solidFill>
                    <w14:schemeClr w14:val="tx1"/>
                  </w14:solidFill>
                </w14:textFill>
              </w:rPr>
              <w:t>或</w:t>
            </w:r>
            <w:r>
              <w:rPr>
                <w:color w:val="000000" w:themeColor="text1"/>
                <w:szCs w:val="21"/>
                <w14:textFill>
                  <w14:solidFill>
                    <w14:schemeClr w14:val="tx1"/>
                  </w14:solidFill>
                </w14:textFill>
              </w:rPr>
              <w:t>治疗</w:t>
            </w:r>
            <w:r>
              <w:rPr>
                <w:rFonts w:hint="eastAsia"/>
                <w:color w:val="000000" w:themeColor="text1"/>
                <w:szCs w:val="21"/>
                <w14:textFill>
                  <w14:solidFill>
                    <w14:schemeClr w14:val="tx1"/>
                  </w14:solidFill>
                </w14:textFill>
              </w:rPr>
              <w:t>心脏病？</w:t>
            </w:r>
          </w:p>
          <w:p>
            <w:pPr>
              <w:rPr>
                <w:rFonts w:ascii="黑体" w:hAnsi="黑体" w:eastAsia="黑体"/>
                <w:color w:val="000000" w:themeColor="text1"/>
                <w:szCs w:val="21"/>
                <w14:textFill>
                  <w14:solidFill>
                    <w14:schemeClr w14:val="tx1"/>
                  </w14:solidFill>
                </w14:textFill>
              </w:rPr>
            </w:pPr>
            <w:r>
              <w:rPr>
                <w:rFonts w:hint="eastAsia" w:ascii="黑体" w:hAnsi="黑体" w:eastAsia="黑体"/>
                <w:color w:val="000000" w:themeColor="text1"/>
                <w:szCs w:val="21"/>
                <w14:textFill>
                  <w14:solidFill>
                    <w14:schemeClr w14:val="tx1"/>
                  </w14:solidFill>
                </w14:textFill>
              </w:rPr>
              <w:t>（</w:t>
            </w:r>
            <w:r>
              <w:rPr>
                <w:rFonts w:ascii="黑体" w:hAnsi="黑体" w:eastAsia="黑体"/>
                <w:color w:val="000000" w:themeColor="text1"/>
                <w:szCs w:val="21"/>
                <w14:textFill>
                  <w14:solidFill>
                    <w14:schemeClr w14:val="tx1"/>
                  </w14:solidFill>
                </w14:textFill>
              </w:rPr>
              <w:t>注意</w:t>
            </w:r>
            <w:r>
              <w:rPr>
                <w:rFonts w:hint="eastAsia" w:ascii="黑体" w:hAnsi="黑体" w:eastAsia="黑体"/>
                <w:color w:val="000000" w:themeColor="text1"/>
                <w:szCs w:val="21"/>
                <w14:textFill>
                  <w14:solidFill>
                    <w14:schemeClr w14:val="tx1"/>
                  </w14:solidFill>
                </w14:textFill>
              </w:rPr>
              <w:t>：</w:t>
            </w:r>
            <w:r>
              <w:rPr>
                <w:rFonts w:ascii="黑体" w:hAnsi="黑体" w:eastAsia="黑体"/>
                <w:color w:val="000000" w:themeColor="text1"/>
                <w:szCs w:val="21"/>
                <w14:textFill>
                  <w14:solidFill>
                    <w14:schemeClr w14:val="tx1"/>
                  </w14:solidFill>
                </w14:textFill>
              </w:rPr>
              <w:t>不到</w:t>
            </w:r>
            <w:r>
              <w:rPr>
                <w:rFonts w:hint="eastAsia" w:ascii="黑体" w:hAnsi="黑体" w:eastAsia="黑体"/>
                <w:color w:val="000000" w:themeColor="text1"/>
                <w:szCs w:val="21"/>
                <w14:textFill>
                  <w14:solidFill>
                    <w14:schemeClr w14:val="tx1"/>
                  </w14:solidFill>
                </w14:textFill>
              </w:rPr>
              <w:t>1个月选择1 ，格子中</w:t>
            </w:r>
            <w:r>
              <w:rPr>
                <w:rFonts w:ascii="黑体" w:hAnsi="黑体" w:eastAsia="黑体"/>
                <w:color w:val="000000" w:themeColor="text1"/>
                <w:szCs w:val="21"/>
                <w14:textFill>
                  <w14:solidFill>
                    <w14:schemeClr w14:val="tx1"/>
                  </w14:solidFill>
                </w14:textFill>
              </w:rPr>
              <w:t>填“0”</w:t>
            </w:r>
            <w:r>
              <w:rPr>
                <w:rFonts w:hint="eastAsia" w:ascii="黑体" w:hAnsi="黑体" w:eastAsia="黑体"/>
                <w:color w:val="000000" w:themeColor="text1"/>
                <w:szCs w:val="21"/>
                <w14:textFill>
                  <w14:solidFill>
                    <w14:schemeClr w14:val="tx1"/>
                  </w14:solidFill>
                </w14:textFill>
              </w:rPr>
              <w:t>）</w:t>
            </w:r>
          </w:p>
        </w:tc>
        <w:tc>
          <w:tcPr>
            <w:tcW w:w="2436" w:type="pct"/>
            <w:gridSpan w:val="9"/>
            <w:tcBorders>
              <w:bottom w:val="single" w:color="auto" w:sz="4" w:space="0"/>
            </w:tcBorders>
            <w:vAlign w:val="center"/>
          </w:tcPr>
          <w:p>
            <w:pPr>
              <w:numPr>
                <w:ilvl w:val="0"/>
                <w:numId w:val="18"/>
              </w:num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是，</w:t>
            </w:r>
            <w:r>
              <w:rPr>
                <w:color w:val="000000" w:themeColor="text1"/>
                <w14:textFill>
                  <w14:solidFill>
                    <w14:schemeClr w14:val="tx1"/>
                  </w14:solidFill>
                </w14:textFill>
              </w:rPr>
              <w:t>已经服用</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年</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月</w:t>
            </w:r>
          </w:p>
          <w:p>
            <w:pPr>
              <w:numPr>
                <w:ilvl w:val="0"/>
                <w:numId w:val="18"/>
              </w:num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 w:hRule="atLeast"/>
          <w:jc w:val="center"/>
        </w:trPr>
        <w:tc>
          <w:tcPr>
            <w:tcW w:w="381" w:type="pct"/>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B5</w:t>
            </w:r>
            <w:r>
              <w:rPr>
                <w:rFonts w:hint="eastAsia"/>
                <w:b/>
                <w:color w:val="000000" w:themeColor="text1"/>
                <w:szCs w:val="21"/>
                <w14:textFill>
                  <w14:solidFill>
                    <w14:schemeClr w14:val="tx1"/>
                  </w14:solidFill>
                </w14:textFill>
              </w:rPr>
              <w:t>g</w:t>
            </w:r>
          </w:p>
        </w:tc>
        <w:tc>
          <w:tcPr>
            <w:tcW w:w="2181" w:type="pct"/>
            <w:gridSpan w:val="5"/>
            <w:vAlign w:val="center"/>
          </w:tcPr>
          <w:p>
            <w:pPr>
              <w:spacing w:before="62" w:beforeLines="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您目前是否常规</w:t>
            </w:r>
            <w:r>
              <w:rPr>
                <w:color w:val="000000" w:themeColor="text1"/>
                <w:szCs w:val="21"/>
                <w14:textFill>
                  <w14:solidFill>
                    <w14:schemeClr w14:val="tx1"/>
                  </w14:solidFill>
                </w14:textFill>
              </w:rPr>
              <w:t>服用</w:t>
            </w:r>
            <w:r>
              <w:rPr>
                <w:rFonts w:hint="eastAsia"/>
                <w:color w:val="000000" w:themeColor="text1"/>
                <w:szCs w:val="21"/>
                <w14:textFill>
                  <w14:solidFill>
                    <w14:schemeClr w14:val="tx1"/>
                  </w14:solidFill>
                </w14:textFill>
              </w:rPr>
              <w:t>他汀</w:t>
            </w:r>
            <w:r>
              <w:rPr>
                <w:color w:val="000000" w:themeColor="text1"/>
                <w:szCs w:val="21"/>
                <w14:textFill>
                  <w14:solidFill>
                    <w14:schemeClr w14:val="tx1"/>
                  </w14:solidFill>
                </w14:textFill>
              </w:rPr>
              <w:t>类降</w:t>
            </w:r>
            <w:r>
              <w:rPr>
                <w:rFonts w:hint="eastAsia"/>
                <w:color w:val="000000" w:themeColor="text1"/>
                <w:szCs w:val="21"/>
                <w14:textFill>
                  <w14:solidFill>
                    <w14:schemeClr w14:val="tx1"/>
                  </w14:solidFill>
                </w14:textFill>
              </w:rPr>
              <w:t>血脂</w:t>
            </w:r>
            <w:r>
              <w:rPr>
                <w:color w:val="000000" w:themeColor="text1"/>
                <w:szCs w:val="21"/>
                <w14:textFill>
                  <w14:solidFill>
                    <w14:schemeClr w14:val="tx1"/>
                  </w14:solidFill>
                </w14:textFill>
              </w:rPr>
              <w:t>药</w:t>
            </w:r>
            <w:r>
              <w:rPr>
                <w:rFonts w:hint="eastAsia"/>
                <w:color w:val="000000" w:themeColor="text1"/>
                <w:szCs w:val="21"/>
                <w14:textFill>
                  <w14:solidFill>
                    <w14:schemeClr w14:val="tx1"/>
                  </w14:solidFill>
                </w14:textFill>
              </w:rPr>
              <w:t>（洛伐他汀/辛伐他汀/阿托伐他汀</w:t>
            </w:r>
            <w:r>
              <w:rPr>
                <w:color w:val="000000" w:themeColor="text1"/>
                <w:szCs w:val="21"/>
                <w14:textFill>
                  <w14:solidFill>
                    <w14:schemeClr w14:val="tx1"/>
                  </w14:solidFill>
                </w14:textFill>
              </w:rPr>
              <w:t>或其他）以预防</w:t>
            </w:r>
            <w:r>
              <w:rPr>
                <w:rFonts w:hint="eastAsia"/>
                <w:color w:val="000000" w:themeColor="text1"/>
                <w:szCs w:val="21"/>
                <w14:textFill>
                  <w14:solidFill>
                    <w14:schemeClr w14:val="tx1"/>
                  </w14:solidFill>
                </w14:textFill>
              </w:rPr>
              <w:t>或</w:t>
            </w:r>
            <w:r>
              <w:rPr>
                <w:color w:val="000000" w:themeColor="text1"/>
                <w:szCs w:val="21"/>
                <w14:textFill>
                  <w14:solidFill>
                    <w14:schemeClr w14:val="tx1"/>
                  </w14:solidFill>
                </w14:textFill>
              </w:rPr>
              <w:t>治疗</w:t>
            </w:r>
            <w:r>
              <w:rPr>
                <w:rFonts w:hint="eastAsia"/>
                <w:color w:val="000000" w:themeColor="text1"/>
                <w:szCs w:val="21"/>
                <w14:textFill>
                  <w14:solidFill>
                    <w14:schemeClr w14:val="tx1"/>
                  </w14:solidFill>
                </w14:textFill>
              </w:rPr>
              <w:t>心脏病？</w:t>
            </w:r>
            <w:r>
              <w:rPr>
                <w:rFonts w:hint="eastAsia" w:ascii="黑体" w:hAnsi="黑体" w:eastAsia="黑体"/>
                <w:color w:val="000000" w:themeColor="text1"/>
                <w:szCs w:val="21"/>
                <w14:textFill>
                  <w14:solidFill>
                    <w14:schemeClr w14:val="tx1"/>
                  </w14:solidFill>
                </w14:textFill>
              </w:rPr>
              <w:t>（</w:t>
            </w:r>
            <w:r>
              <w:rPr>
                <w:rFonts w:ascii="黑体" w:hAnsi="黑体" w:eastAsia="黑体"/>
                <w:color w:val="000000" w:themeColor="text1"/>
                <w:szCs w:val="21"/>
                <w14:textFill>
                  <w14:solidFill>
                    <w14:schemeClr w14:val="tx1"/>
                  </w14:solidFill>
                </w14:textFill>
              </w:rPr>
              <w:t>注意</w:t>
            </w:r>
            <w:r>
              <w:rPr>
                <w:rFonts w:hint="eastAsia" w:ascii="黑体" w:hAnsi="黑体" w:eastAsia="黑体"/>
                <w:color w:val="000000" w:themeColor="text1"/>
                <w:szCs w:val="21"/>
                <w14:textFill>
                  <w14:solidFill>
                    <w14:schemeClr w14:val="tx1"/>
                  </w14:solidFill>
                </w14:textFill>
              </w:rPr>
              <w:t>：</w:t>
            </w:r>
            <w:r>
              <w:rPr>
                <w:rFonts w:ascii="黑体" w:hAnsi="黑体" w:eastAsia="黑体"/>
                <w:color w:val="000000" w:themeColor="text1"/>
                <w:szCs w:val="21"/>
                <w14:textFill>
                  <w14:solidFill>
                    <w14:schemeClr w14:val="tx1"/>
                  </w14:solidFill>
                </w14:textFill>
              </w:rPr>
              <w:t>不到</w:t>
            </w:r>
            <w:r>
              <w:rPr>
                <w:rFonts w:hint="eastAsia" w:ascii="黑体" w:hAnsi="黑体" w:eastAsia="黑体"/>
                <w:color w:val="000000" w:themeColor="text1"/>
                <w:szCs w:val="21"/>
                <w14:textFill>
                  <w14:solidFill>
                    <w14:schemeClr w14:val="tx1"/>
                  </w14:solidFill>
                </w14:textFill>
              </w:rPr>
              <w:t>1个月选择1 ，格子中</w:t>
            </w:r>
            <w:r>
              <w:rPr>
                <w:rFonts w:ascii="黑体" w:hAnsi="黑体" w:eastAsia="黑体"/>
                <w:color w:val="000000" w:themeColor="text1"/>
                <w:szCs w:val="21"/>
                <w14:textFill>
                  <w14:solidFill>
                    <w14:schemeClr w14:val="tx1"/>
                  </w14:solidFill>
                </w14:textFill>
              </w:rPr>
              <w:t>填“0”</w:t>
            </w:r>
            <w:r>
              <w:rPr>
                <w:rFonts w:hint="eastAsia" w:ascii="黑体" w:hAnsi="黑体" w:eastAsia="黑体"/>
                <w:color w:val="000000" w:themeColor="text1"/>
                <w:szCs w:val="21"/>
                <w14:textFill>
                  <w14:solidFill>
                    <w14:schemeClr w14:val="tx1"/>
                  </w14:solidFill>
                </w14:textFill>
              </w:rPr>
              <w:t>）</w:t>
            </w:r>
          </w:p>
        </w:tc>
        <w:tc>
          <w:tcPr>
            <w:tcW w:w="2436" w:type="pct"/>
            <w:gridSpan w:val="9"/>
            <w:vAlign w:val="center"/>
          </w:tcPr>
          <w:p>
            <w:pPr>
              <w:numPr>
                <w:ilvl w:val="0"/>
                <w:numId w:val="19"/>
              </w:num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是，</w:t>
            </w:r>
            <w:r>
              <w:rPr>
                <w:color w:val="000000" w:themeColor="text1"/>
                <w14:textFill>
                  <w14:solidFill>
                    <w14:schemeClr w14:val="tx1"/>
                  </w14:solidFill>
                </w14:textFill>
              </w:rPr>
              <w:t>已经服用</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年</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月</w:t>
            </w:r>
          </w:p>
          <w:p>
            <w:pPr>
              <w:numPr>
                <w:ilvl w:val="0"/>
                <w:numId w:val="19"/>
              </w:num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exact"/>
          <w:jc w:val="center"/>
        </w:trPr>
        <w:tc>
          <w:tcPr>
            <w:tcW w:w="5000" w:type="pct"/>
            <w:gridSpan w:val="15"/>
            <w:tcBorders>
              <w:top w:val="single" w:color="auto" w:sz="4" w:space="0"/>
              <w:left w:val="single" w:color="auto" w:sz="4" w:space="0"/>
              <w:bottom w:val="single" w:color="auto" w:sz="4" w:space="0"/>
              <w:right w:val="single" w:color="auto" w:sz="4" w:space="0"/>
            </w:tcBorders>
            <w:shd w:val="clear" w:color="auto" w:fill="DDD9C3"/>
            <w:vAlign w:val="center"/>
          </w:tcPr>
          <w:p>
            <w:pPr>
              <w:ind w:firstLine="105" w:firstLineChars="50"/>
              <w:rPr>
                <w:b/>
                <w:color w:val="000000" w:themeColor="text1"/>
                <w14:textFill>
                  <w14:solidFill>
                    <w14:schemeClr w14:val="tx1"/>
                  </w14:solidFill>
                </w14:textFill>
              </w:rPr>
            </w:pPr>
            <w:r>
              <w:rPr>
                <w:b/>
                <w:color w:val="000000" w:themeColor="text1"/>
                <w14:textFill>
                  <w14:solidFill>
                    <w14:schemeClr w14:val="tx1"/>
                  </w14:solidFill>
                </w14:textFill>
              </w:rPr>
              <w:t xml:space="preserve">B6 </w:t>
            </w:r>
            <w:r>
              <w:rPr>
                <w:rFonts w:hint="eastAsia"/>
                <w:b/>
                <w:color w:val="000000" w:themeColor="text1"/>
                <w14:textFill>
                  <w14:solidFill>
                    <w14:schemeClr w14:val="tx1"/>
                  </w14:solidFill>
                </w14:textFill>
              </w:rPr>
              <w:t>脑卒中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exact"/>
          <w:jc w:val="center"/>
        </w:trPr>
        <w:tc>
          <w:tcPr>
            <w:tcW w:w="5000" w:type="pct"/>
            <w:gridSpan w:val="15"/>
            <w:vAlign w:val="center"/>
          </w:tcPr>
          <w:p>
            <w:pPr>
              <w:ind w:firstLine="105" w:firstLineChars="50"/>
              <w:rPr>
                <w:color w:val="000000" w:themeColor="text1"/>
                <w:sz w:val="52"/>
                <w:szCs w:val="52"/>
                <w14:textFill>
                  <w14:solidFill>
                    <w14:schemeClr w14:val="tx1"/>
                  </w14:solidFill>
                </w14:textFill>
              </w:rPr>
            </w:pPr>
            <w:r>
              <w:rPr>
                <w:rFonts w:hint="eastAsia"/>
                <w:color w:val="000000" w:themeColor="text1"/>
                <w14:textFill>
                  <w14:solidFill>
                    <w14:schemeClr w14:val="tx1"/>
                  </w14:solidFill>
                </w14:textFill>
              </w:rPr>
              <w:t>您</w:t>
            </w:r>
            <w:r>
              <w:rPr>
                <w:rFonts w:hint="eastAsia"/>
                <w:color w:val="000000" w:themeColor="text1"/>
                <w:szCs w:val="21"/>
                <w14:textFill>
                  <w14:solidFill>
                    <w14:schemeClr w14:val="tx1"/>
                  </w14:solidFill>
                </w14:textFill>
              </w:rPr>
              <w:t>是否</w:t>
            </w:r>
            <w:r>
              <w:rPr>
                <w:rFonts w:hint="eastAsia"/>
                <w:color w:val="000000" w:themeColor="text1"/>
                <w14:textFill>
                  <w14:solidFill>
                    <w14:schemeClr w14:val="tx1"/>
                  </w14:solidFill>
                </w14:textFill>
              </w:rPr>
              <w:t>曾被</w:t>
            </w:r>
            <w:r>
              <w:rPr>
                <w:rFonts w:hint="eastAsia"/>
                <w:b/>
                <w:color w:val="000000" w:themeColor="text1"/>
                <w:szCs w:val="21"/>
                <w:u w:val="single"/>
                <w14:textFill>
                  <w14:solidFill>
                    <w14:schemeClr w14:val="tx1"/>
                  </w14:solidFill>
                </w14:textFill>
              </w:rPr>
              <w:t>县</w:t>
            </w:r>
            <w:r>
              <w:rPr>
                <w:b/>
                <w:color w:val="000000" w:themeColor="text1"/>
                <w:szCs w:val="21"/>
                <w:u w:val="single"/>
                <w14:textFill>
                  <w14:solidFill>
                    <w14:schemeClr w14:val="tx1"/>
                  </w14:solidFill>
                </w14:textFill>
              </w:rPr>
              <w:t>（区）级及</w:t>
            </w:r>
            <w:r>
              <w:rPr>
                <w:rFonts w:hint="eastAsia"/>
                <w:b/>
                <w:color w:val="000000" w:themeColor="text1"/>
                <w:szCs w:val="21"/>
                <w:u w:val="single"/>
                <w14:textFill>
                  <w14:solidFill>
                    <w14:schemeClr w14:val="tx1"/>
                  </w14:solidFill>
                </w14:textFill>
              </w:rPr>
              <w:t>以上级别医疗机构</w:t>
            </w:r>
            <w:r>
              <w:rPr>
                <w:rFonts w:hint="eastAsia"/>
                <w:color w:val="000000" w:themeColor="text1"/>
                <w14:textFill>
                  <w14:solidFill>
                    <w14:schemeClr w14:val="tx1"/>
                  </w14:solidFill>
                </w14:textFill>
              </w:rPr>
              <w:t>医生诊断为脑卒中？</w:t>
            </w:r>
            <w:r>
              <w:rPr>
                <w:rFonts w:hint="eastAsia" w:eastAsia="黑体"/>
                <w:color w:val="000000" w:themeColor="text1"/>
                <w:szCs w:val="21"/>
                <w14:textFill>
                  <w14:solidFill>
                    <w14:schemeClr w14:val="tx1"/>
                  </w14:solidFill>
                </w14:textFill>
              </w:rPr>
              <w:t>（记不清填</w:t>
            </w:r>
            <w:r>
              <w:rPr>
                <w:rFonts w:eastAsia="黑体"/>
                <w:color w:val="000000" w:themeColor="text1"/>
                <w:szCs w:val="21"/>
                <w14:textFill>
                  <w14:solidFill>
                    <w14:schemeClr w14:val="tx1"/>
                  </w14:solidFill>
                </w14:textFill>
              </w:rPr>
              <w:t>“-9”</w:t>
            </w:r>
            <w:r>
              <w:rPr>
                <w:rFonts w:hint="eastAsia" w:eastAsia="黑体"/>
                <w:color w:val="000000" w:themeColor="text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exact"/>
          <w:jc w:val="center"/>
        </w:trPr>
        <w:tc>
          <w:tcPr>
            <w:tcW w:w="381" w:type="pct"/>
            <w:vAlign w:val="center"/>
          </w:tcPr>
          <w:p>
            <w:pPr>
              <w:rPr>
                <w:b/>
                <w:color w:val="000000" w:themeColor="text1"/>
                <w14:textFill>
                  <w14:solidFill>
                    <w14:schemeClr w14:val="tx1"/>
                  </w14:solidFill>
                </w14:textFill>
              </w:rPr>
            </w:pPr>
            <w:r>
              <w:rPr>
                <w:b/>
                <w:color w:val="000000" w:themeColor="text1"/>
                <w14:textFill>
                  <w14:solidFill>
                    <w14:schemeClr w14:val="tx1"/>
                  </w14:solidFill>
                </w14:textFill>
              </w:rPr>
              <w:t>B6a1</w:t>
            </w:r>
          </w:p>
        </w:tc>
        <w:tc>
          <w:tcPr>
            <w:tcW w:w="1288" w:type="pct"/>
            <w:gridSpan w:val="2"/>
            <w:vAlign w:val="center"/>
          </w:tcPr>
          <w:p>
            <w:pPr>
              <w:spacing w:before="93" w:beforeLines="30" w:after="93" w:afterLines="30"/>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缺血性脑卒中（如脑血栓、脑梗死、脑栓塞等）</w:t>
            </w:r>
          </w:p>
        </w:tc>
        <w:tc>
          <w:tcPr>
            <w:tcW w:w="2777" w:type="pct"/>
            <w:gridSpan w:val="10"/>
            <w:tcBorders>
              <w:bottom w:val="single" w:color="auto" w:sz="4" w:space="0"/>
            </w:tcBorders>
            <w:vAlign w:val="center"/>
          </w:tcPr>
          <w:p>
            <w:pPr>
              <w:numPr>
                <w:ilvl w:val="0"/>
                <w:numId w:val="20"/>
              </w:num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p>
            <w:pPr>
              <w:numPr>
                <w:ilvl w:val="0"/>
                <w:numId w:val="20"/>
              </w:num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否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tc>
        <w:tc>
          <w:tcPr>
            <w:tcW w:w="552" w:type="pct"/>
            <w:gridSpan w:val="2"/>
            <w:tcBorders>
              <w:bottom w:val="single" w:color="auto" w:sz="4" w:space="0"/>
            </w:tcBorders>
            <w:vAlign w:val="center"/>
          </w:tcPr>
          <w:p>
            <w:pPr>
              <w:ind w:firstLine="210" w:firstLineChars="100"/>
              <w:jc w:val="left"/>
              <w:rPr>
                <w:color w:val="000000" w:themeColor="text1"/>
                <w14:textFill>
                  <w14:solidFill>
                    <w14:schemeClr w14:val="tx1"/>
                  </w14:solidFill>
                </w14:textFill>
              </w:rPr>
            </w:pPr>
          </w:p>
          <w:p>
            <w:pPr>
              <w:jc w:val="left"/>
              <w:rPr>
                <w:b/>
                <w:color w:val="000000" w:themeColor="text1"/>
                <w14:textFill>
                  <w14:solidFill>
                    <w14:schemeClr w14:val="tx1"/>
                  </w14:solidFill>
                </w14:textFill>
              </w:rPr>
            </w:pPr>
            <w:r>
              <w:rPr>
                <w:rFonts w:hint="eastAsia"/>
                <w:b/>
                <w:color w:val="000000" w:themeColor="text1"/>
                <w14:textFill>
                  <w14:solidFill>
                    <w14:schemeClr w14:val="tx1"/>
                  </w14:solidFill>
                </w14:textFill>
              </w:rPr>
              <w:t>B6b1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exact"/>
          <w:jc w:val="center"/>
        </w:trPr>
        <w:tc>
          <w:tcPr>
            <w:tcW w:w="381" w:type="pct"/>
            <w:vAlign w:val="center"/>
          </w:tcPr>
          <w:p>
            <w:pPr>
              <w:rPr>
                <w:b/>
                <w:color w:val="000000" w:themeColor="text1"/>
                <w14:textFill>
                  <w14:solidFill>
                    <w14:schemeClr w14:val="tx1"/>
                  </w14:solidFill>
                </w14:textFill>
              </w:rPr>
            </w:pPr>
            <w:r>
              <w:rPr>
                <w:b/>
                <w:color w:val="000000" w:themeColor="text1"/>
                <w14:textFill>
                  <w14:solidFill>
                    <w14:schemeClr w14:val="tx1"/>
                  </w14:solidFill>
                </w14:textFill>
              </w:rPr>
              <w:t>B6a</w:t>
            </w:r>
            <w:r>
              <w:rPr>
                <w:rFonts w:hint="eastAsia"/>
                <w:b/>
                <w:color w:val="000000" w:themeColor="text1"/>
                <w14:textFill>
                  <w14:solidFill>
                    <w14:schemeClr w14:val="tx1"/>
                  </w14:solidFill>
                </w14:textFill>
              </w:rPr>
              <w:t>2</w:t>
            </w:r>
          </w:p>
        </w:tc>
        <w:tc>
          <w:tcPr>
            <w:tcW w:w="1288" w:type="pct"/>
            <w:gridSpan w:val="2"/>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一共</w:t>
            </w:r>
            <w:r>
              <w:rPr>
                <w:color w:val="000000" w:themeColor="text1"/>
                <w:szCs w:val="21"/>
                <w14:textFill>
                  <w14:solidFill>
                    <w14:schemeClr w14:val="tx1"/>
                  </w14:solidFill>
                </w14:textFill>
              </w:rPr>
              <w:t>发生过几次？</w:t>
            </w:r>
          </w:p>
        </w:tc>
        <w:tc>
          <w:tcPr>
            <w:tcW w:w="3329" w:type="pct"/>
            <w:gridSpan w:val="12"/>
            <w:tcBorders>
              <w:bottom w:val="single" w:color="auto" w:sz="4" w:space="0"/>
            </w:tcBorders>
            <w:vAlign w:val="center"/>
          </w:tcPr>
          <w:p>
            <w:pPr>
              <w:ind w:firstLine="420" w:firstLineChars="2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发生过</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14:textFill>
                  <w14:solidFill>
                    <w14:schemeClr w14:val="tx1"/>
                  </w14:solidFill>
                </w14:textFill>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4" w:hRule="exact"/>
          <w:jc w:val="center"/>
        </w:trPr>
        <w:tc>
          <w:tcPr>
            <w:tcW w:w="381" w:type="pct"/>
            <w:vAlign w:val="center"/>
          </w:tcPr>
          <w:p>
            <w:pPr>
              <w:rPr>
                <w:b/>
                <w:color w:val="000000" w:themeColor="text1"/>
                <w14:textFill>
                  <w14:solidFill>
                    <w14:schemeClr w14:val="tx1"/>
                  </w14:solidFill>
                </w14:textFill>
              </w:rPr>
            </w:pPr>
            <w:r>
              <w:rPr>
                <w:b/>
                <w:color w:val="000000" w:themeColor="text1"/>
                <w14:textFill>
                  <w14:solidFill>
                    <w14:schemeClr w14:val="tx1"/>
                  </w14:solidFill>
                </w14:textFill>
              </w:rPr>
              <w:t>B6a</w:t>
            </w:r>
            <w:r>
              <w:rPr>
                <w:rFonts w:hint="eastAsia"/>
                <w:b/>
                <w:color w:val="000000" w:themeColor="text1"/>
                <w14:textFill>
                  <w14:solidFill>
                    <w14:schemeClr w14:val="tx1"/>
                  </w14:solidFill>
                </w14:textFill>
              </w:rPr>
              <w:t>3</w:t>
            </w:r>
          </w:p>
        </w:tc>
        <w:tc>
          <w:tcPr>
            <w:tcW w:w="1288" w:type="pct"/>
            <w:gridSpan w:val="2"/>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发生时间</w:t>
            </w:r>
          </w:p>
        </w:tc>
        <w:tc>
          <w:tcPr>
            <w:tcW w:w="3329" w:type="pct"/>
            <w:gridSpan w:val="12"/>
            <w:tcBorders>
              <w:bottom w:val="single" w:color="auto" w:sz="4" w:space="0"/>
            </w:tcBorders>
            <w:vAlign w:val="center"/>
          </w:tcPr>
          <w:p>
            <w:pPr>
              <w:numPr>
                <w:ilvl w:val="0"/>
                <w:numId w:val="21"/>
              </w:num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首次确诊时间    </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w:t>
            </w:r>
          </w:p>
          <w:p>
            <w:pPr>
              <w:numPr>
                <w:ilvl w:val="0"/>
                <w:numId w:val="21"/>
              </w:numPr>
              <w:ind w:left="229" w:leftChars="109"/>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第二次发生时间  </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w:t>
            </w:r>
          </w:p>
          <w:p>
            <w:pPr>
              <w:numPr>
                <w:ilvl w:val="0"/>
                <w:numId w:val="21"/>
              </w:numPr>
              <w:ind w:left="229" w:leftChars="109"/>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 xml:space="preserve">第三次发生时间  </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1" w:hRule="exact"/>
          <w:jc w:val="center"/>
        </w:trPr>
        <w:tc>
          <w:tcPr>
            <w:tcW w:w="381" w:type="pct"/>
            <w:vAlign w:val="center"/>
          </w:tcPr>
          <w:p>
            <w:pPr>
              <w:rPr>
                <w:b/>
                <w:color w:val="000000" w:themeColor="text1"/>
                <w14:textFill>
                  <w14:solidFill>
                    <w14:schemeClr w14:val="tx1"/>
                  </w14:solidFill>
                </w14:textFill>
              </w:rPr>
            </w:pPr>
            <w:r>
              <w:rPr>
                <w:b/>
                <w:color w:val="000000" w:themeColor="text1"/>
                <w14:textFill>
                  <w14:solidFill>
                    <w14:schemeClr w14:val="tx1"/>
                  </w14:solidFill>
                </w14:textFill>
              </w:rPr>
              <w:t>B6a</w:t>
            </w:r>
            <w:r>
              <w:rPr>
                <w:rFonts w:hint="eastAsia"/>
                <w:b/>
                <w:color w:val="000000" w:themeColor="text1"/>
                <w14:textFill>
                  <w14:solidFill>
                    <w14:schemeClr w14:val="tx1"/>
                  </w14:solidFill>
                </w14:textFill>
              </w:rPr>
              <w:t>4</w:t>
            </w:r>
          </w:p>
        </w:tc>
        <w:tc>
          <w:tcPr>
            <w:tcW w:w="1288" w:type="pct"/>
            <w:gridSpan w:val="2"/>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缺血性</w:t>
            </w:r>
            <w:r>
              <w:rPr>
                <w:color w:val="000000" w:themeColor="text1"/>
                <w:szCs w:val="21"/>
                <w14:textFill>
                  <w14:solidFill>
                    <w14:schemeClr w14:val="tx1"/>
                  </w14:solidFill>
                </w14:textFill>
              </w:rPr>
              <w:t>卒中对您造成了</w:t>
            </w:r>
            <w:r>
              <w:rPr>
                <w:rFonts w:hint="eastAsia"/>
                <w:color w:val="000000" w:themeColor="text1"/>
                <w:szCs w:val="21"/>
                <w14:textFill>
                  <w14:solidFill>
                    <w14:schemeClr w14:val="tx1"/>
                  </w14:solidFill>
                </w14:textFill>
              </w:rPr>
              <w:t>什么</w:t>
            </w:r>
            <w:r>
              <w:rPr>
                <w:color w:val="000000" w:themeColor="text1"/>
                <w:szCs w:val="21"/>
                <w14:textFill>
                  <w14:solidFill>
                    <w14:schemeClr w14:val="tx1"/>
                  </w14:solidFill>
                </w14:textFill>
              </w:rPr>
              <w:t>影响？</w:t>
            </w:r>
          </w:p>
        </w:tc>
        <w:tc>
          <w:tcPr>
            <w:tcW w:w="3329" w:type="pct"/>
            <w:gridSpan w:val="12"/>
            <w:tcBorders>
              <w:bottom w:val="single" w:color="auto" w:sz="4" w:space="0"/>
            </w:tcBorders>
            <w:vAlign w:val="center"/>
          </w:tcPr>
          <w:p>
            <w:pPr>
              <w:numPr>
                <w:ilvl w:val="0"/>
                <w:numId w:val="22"/>
              </w:numPr>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没有任何</w:t>
            </w:r>
            <w:r>
              <w:rPr>
                <w:color w:val="000000" w:themeColor="text1"/>
                <w:szCs w:val="21"/>
                <w14:textFill>
                  <w14:solidFill>
                    <w14:schemeClr w14:val="tx1"/>
                  </w14:solidFill>
                </w14:textFill>
              </w:rPr>
              <w:t>症状</w:t>
            </w:r>
          </w:p>
          <w:p>
            <w:pPr>
              <w:numPr>
                <w:ilvl w:val="0"/>
                <w:numId w:val="22"/>
              </w:numPr>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有</w:t>
            </w:r>
            <w:r>
              <w:rPr>
                <w:color w:val="000000" w:themeColor="text1"/>
                <w:szCs w:val="21"/>
                <w14:textFill>
                  <w14:solidFill>
                    <w14:schemeClr w14:val="tx1"/>
                  </w14:solidFill>
                </w14:textFill>
              </w:rPr>
              <w:t>症状，但没有明显</w:t>
            </w:r>
            <w:r>
              <w:rPr>
                <w:rFonts w:hint="eastAsia"/>
                <w:color w:val="000000" w:themeColor="text1"/>
                <w:szCs w:val="21"/>
                <w14:textFill>
                  <w14:solidFill>
                    <w14:schemeClr w14:val="tx1"/>
                  </w14:solidFill>
                </w14:textFill>
              </w:rPr>
              <w:t>功能</w:t>
            </w:r>
            <w:r>
              <w:rPr>
                <w:color w:val="000000" w:themeColor="text1"/>
                <w:szCs w:val="21"/>
                <w14:textFill>
                  <w14:solidFill>
                    <w14:schemeClr w14:val="tx1"/>
                  </w14:solidFill>
                </w14:textFill>
              </w:rPr>
              <w:t>障碍</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能完成所有日常</w:t>
            </w:r>
            <w:r>
              <w:rPr>
                <w:rFonts w:hint="eastAsia"/>
                <w:color w:val="000000" w:themeColor="text1"/>
                <w:szCs w:val="21"/>
                <w14:textFill>
                  <w14:solidFill>
                    <w14:schemeClr w14:val="tx1"/>
                  </w14:solidFill>
                </w14:textFill>
              </w:rPr>
              <w:t>职责</w:t>
            </w:r>
            <w:r>
              <w:rPr>
                <w:color w:val="000000" w:themeColor="text1"/>
                <w:szCs w:val="21"/>
                <w14:textFill>
                  <w14:solidFill>
                    <w14:schemeClr w14:val="tx1"/>
                  </w14:solidFill>
                </w14:textFill>
              </w:rPr>
              <w:t>和活动</w:t>
            </w:r>
          </w:p>
          <w:p>
            <w:pPr>
              <w:numPr>
                <w:ilvl w:val="0"/>
                <w:numId w:val="22"/>
              </w:numPr>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轻度残疾</w:t>
            </w:r>
            <w:r>
              <w:rPr>
                <w:color w:val="000000" w:themeColor="text1"/>
                <w:szCs w:val="21"/>
                <w14:textFill>
                  <w14:solidFill>
                    <w14:schemeClr w14:val="tx1"/>
                  </w14:solidFill>
                </w14:textFill>
              </w:rPr>
              <w:t>，不能完成病前所有活动，但不需要帮助，能够照顾自己</w:t>
            </w:r>
          </w:p>
          <w:p>
            <w:pPr>
              <w:numPr>
                <w:ilvl w:val="0"/>
                <w:numId w:val="22"/>
              </w:numPr>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中度残疾</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需要一些</w:t>
            </w:r>
            <w:r>
              <w:rPr>
                <w:color w:val="000000" w:themeColor="text1"/>
                <w:szCs w:val="21"/>
                <w14:textFill>
                  <w14:solidFill>
                    <w14:schemeClr w14:val="tx1"/>
                  </w14:solidFill>
                </w14:textFill>
              </w:rPr>
              <w:t>帮助，</w:t>
            </w:r>
            <w:r>
              <w:rPr>
                <w:rFonts w:hint="eastAsia"/>
                <w:color w:val="000000" w:themeColor="text1"/>
                <w:szCs w:val="21"/>
                <w14:textFill>
                  <w14:solidFill>
                    <w14:schemeClr w14:val="tx1"/>
                  </w14:solidFill>
                </w14:textFill>
              </w:rPr>
              <w:t>但行走</w:t>
            </w:r>
            <w:r>
              <w:rPr>
                <w:color w:val="000000" w:themeColor="text1"/>
                <w:szCs w:val="21"/>
                <w14:textFill>
                  <w14:solidFill>
                    <w14:schemeClr w14:val="tx1"/>
                  </w14:solidFill>
                </w14:textFill>
              </w:rPr>
              <w:t>不需要帮助</w:t>
            </w:r>
          </w:p>
          <w:p>
            <w:pPr>
              <w:numPr>
                <w:ilvl w:val="0"/>
                <w:numId w:val="22"/>
              </w:numPr>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中度残疾</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不能独立</w:t>
            </w:r>
            <w:r>
              <w:rPr>
                <w:color w:val="000000" w:themeColor="text1"/>
                <w:szCs w:val="21"/>
                <w14:textFill>
                  <w14:solidFill>
                    <w14:schemeClr w14:val="tx1"/>
                  </w14:solidFill>
                </w14:textFill>
              </w:rPr>
              <w:t>行走，无他人帮助不能满足自身需求</w:t>
            </w:r>
          </w:p>
          <w:p>
            <w:pPr>
              <w:numPr>
                <w:ilvl w:val="0"/>
                <w:numId w:val="22"/>
              </w:numPr>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严重残疾</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卧床</w:t>
            </w:r>
            <w:r>
              <w:rPr>
                <w:color w:val="000000" w:themeColor="text1"/>
                <w:szCs w:val="21"/>
                <w14:textFill>
                  <w14:solidFill>
                    <w14:schemeClr w14:val="tx1"/>
                  </w14:solidFill>
                </w14:textFill>
              </w:rPr>
              <w:t>、失禁，要求持续</w:t>
            </w:r>
            <w:r>
              <w:rPr>
                <w:rFonts w:hint="eastAsia"/>
                <w:color w:val="000000" w:themeColor="text1"/>
                <w:szCs w:val="21"/>
                <w14:textFill>
                  <w14:solidFill>
                    <w14:schemeClr w14:val="tx1"/>
                  </w14:solidFill>
                </w14:textFill>
              </w:rPr>
              <w:t>护理</w:t>
            </w:r>
            <w:r>
              <w:rPr>
                <w:color w:val="000000" w:themeColor="text1"/>
                <w:szCs w:val="21"/>
                <w14:textFill>
                  <w14:solidFill>
                    <w14:schemeClr w14:val="tx1"/>
                  </w14:solidFill>
                </w14:textFill>
              </w:rPr>
              <w:t>和关注</w:t>
            </w:r>
          </w:p>
          <w:p>
            <w:pPr>
              <w:ind w:left="210"/>
              <w:jc w:val="left"/>
              <w:rPr>
                <w:color w:val="000000" w:themeColor="text1"/>
                <w14:textFill>
                  <w14:solidFill>
                    <w14:schemeClr w14:val="tx1"/>
                  </w14:solidFill>
                </w14:textFill>
              </w:rPr>
            </w:pPr>
            <w:r>
              <w:rPr>
                <w:color w:val="000000" w:themeColor="text1"/>
                <w:szCs w:val="21"/>
                <w14:textFill>
                  <w14:solidFill>
                    <w14:schemeClr w14:val="tx1"/>
                  </w14:solidFill>
                </w14:textFill>
              </w:rPr>
              <w:t xml:space="preserve">9   </w:t>
            </w:r>
            <w:r>
              <w:rPr>
                <w:rFonts w:hint="eastAsia"/>
                <w:color w:val="000000" w:themeColor="text1"/>
                <w:szCs w:val="21"/>
                <w14:textFill>
                  <w14:solidFill>
                    <w14:schemeClr w14:val="tx1"/>
                  </w14:solidFill>
                </w14:textFill>
              </w:rPr>
              <w:t>不清楚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3" w:hRule="exact"/>
          <w:jc w:val="center"/>
        </w:trPr>
        <w:tc>
          <w:tcPr>
            <w:tcW w:w="381" w:type="pct"/>
            <w:vAlign w:val="center"/>
          </w:tcPr>
          <w:p>
            <w:pPr>
              <w:rPr>
                <w:b/>
                <w:color w:val="000000" w:themeColor="text1"/>
                <w14:textFill>
                  <w14:solidFill>
                    <w14:schemeClr w14:val="tx1"/>
                  </w14:solidFill>
                </w14:textFill>
              </w:rPr>
            </w:pPr>
            <w:r>
              <w:rPr>
                <w:b/>
                <w:color w:val="000000" w:themeColor="text1"/>
                <w14:textFill>
                  <w14:solidFill>
                    <w14:schemeClr w14:val="tx1"/>
                  </w14:solidFill>
                </w14:textFill>
              </w:rPr>
              <w:t>B6b1</w:t>
            </w:r>
          </w:p>
        </w:tc>
        <w:tc>
          <w:tcPr>
            <w:tcW w:w="1288" w:type="pct"/>
            <w:gridSpan w:val="2"/>
            <w:vAlign w:val="center"/>
          </w:tcPr>
          <w:p>
            <w:pPr>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出血性脑卒中（如脑出血、蛛网膜下腔出血等）</w:t>
            </w:r>
          </w:p>
        </w:tc>
        <w:tc>
          <w:tcPr>
            <w:tcW w:w="2727" w:type="pct"/>
            <w:gridSpan w:val="9"/>
            <w:tcBorders>
              <w:bottom w:val="single" w:color="auto" w:sz="4" w:space="0"/>
            </w:tcBorders>
            <w:vAlign w:val="center"/>
          </w:tcPr>
          <w:p>
            <w:pPr>
              <w:numPr>
                <w:ilvl w:val="0"/>
                <w:numId w:val="23"/>
              </w:num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p>
            <w:pPr>
              <w:numPr>
                <w:ilvl w:val="0"/>
                <w:numId w:val="23"/>
              </w:num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否  </w:t>
            </w:r>
            <w:r>
              <w:rPr>
                <w:color w:val="000000" w:themeColor="text1"/>
                <w14:textFill>
                  <w14:solidFill>
                    <w14:schemeClr w14:val="tx1"/>
                  </w14:solidFill>
                </w14:textFill>
              </w:rPr>
              <w:t>…………</w:t>
            </w:r>
            <w:r>
              <w:rPr>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tc>
        <w:tc>
          <w:tcPr>
            <w:tcW w:w="601" w:type="pct"/>
            <w:gridSpan w:val="3"/>
            <w:tcBorders>
              <w:bottom w:val="single" w:color="auto" w:sz="4" w:space="0"/>
            </w:tcBorders>
            <w:vAlign w:val="center"/>
          </w:tcPr>
          <w:p>
            <w:pPr>
              <w:ind w:firstLine="210" w:firstLineChars="100"/>
              <w:jc w:val="left"/>
              <w:rPr>
                <w:color w:val="000000" w:themeColor="text1"/>
                <w14:textFill>
                  <w14:solidFill>
                    <w14:schemeClr w14:val="tx1"/>
                  </w14:solidFill>
                </w14:textFill>
              </w:rPr>
            </w:pPr>
          </w:p>
          <w:p>
            <w:pPr>
              <w:ind w:firstLine="211" w:firstLineChars="100"/>
              <w:jc w:val="left"/>
              <w:rPr>
                <w:b/>
                <w:color w:val="000000" w:themeColor="text1"/>
                <w14:textFill>
                  <w14:solidFill>
                    <w14:schemeClr w14:val="tx1"/>
                  </w14:solidFill>
                </w14:textFill>
              </w:rPr>
            </w:pPr>
            <w:r>
              <w:rPr>
                <w:b/>
                <w:color w:val="000000" w:themeColor="text1"/>
                <w:szCs w:val="21"/>
                <w14:textFill>
                  <w14:solidFill>
                    <w14:schemeClr w14:val="tx1"/>
                  </w14:solidFill>
                </w14:textFill>
              </w:rPr>
              <w:t>B7a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exact"/>
          <w:jc w:val="center"/>
        </w:trPr>
        <w:tc>
          <w:tcPr>
            <w:tcW w:w="381" w:type="pct"/>
            <w:vAlign w:val="center"/>
          </w:tcPr>
          <w:p>
            <w:pPr>
              <w:rPr>
                <w:b/>
                <w:color w:val="000000" w:themeColor="text1"/>
                <w14:textFill>
                  <w14:solidFill>
                    <w14:schemeClr w14:val="tx1"/>
                  </w14:solidFill>
                </w14:textFill>
              </w:rPr>
            </w:pPr>
            <w:r>
              <w:rPr>
                <w:b/>
                <w:color w:val="000000" w:themeColor="text1"/>
                <w14:textFill>
                  <w14:solidFill>
                    <w14:schemeClr w14:val="tx1"/>
                  </w14:solidFill>
                </w14:textFill>
              </w:rPr>
              <w:t>B6b</w:t>
            </w:r>
            <w:r>
              <w:rPr>
                <w:rFonts w:hint="eastAsia"/>
                <w:b/>
                <w:color w:val="000000" w:themeColor="text1"/>
                <w14:textFill>
                  <w14:solidFill>
                    <w14:schemeClr w14:val="tx1"/>
                  </w14:solidFill>
                </w14:textFill>
              </w:rPr>
              <w:t>2</w:t>
            </w:r>
          </w:p>
        </w:tc>
        <w:tc>
          <w:tcPr>
            <w:tcW w:w="1288" w:type="pct"/>
            <w:gridSpan w:val="2"/>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一共</w:t>
            </w:r>
            <w:r>
              <w:rPr>
                <w:color w:val="000000" w:themeColor="text1"/>
                <w:szCs w:val="21"/>
                <w14:textFill>
                  <w14:solidFill>
                    <w14:schemeClr w14:val="tx1"/>
                  </w14:solidFill>
                </w14:textFill>
              </w:rPr>
              <w:t>发生过几次？</w:t>
            </w:r>
          </w:p>
        </w:tc>
        <w:tc>
          <w:tcPr>
            <w:tcW w:w="3329" w:type="pct"/>
            <w:gridSpan w:val="12"/>
            <w:tcBorders>
              <w:bottom w:val="single" w:color="auto" w:sz="4" w:space="0"/>
            </w:tcBorders>
            <w:vAlign w:val="center"/>
          </w:tcPr>
          <w:p>
            <w:pPr>
              <w:ind w:firstLine="420" w:firstLineChars="2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发生过</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14:textFill>
                  <w14:solidFill>
                    <w14:schemeClr w14:val="tx1"/>
                  </w14:solidFill>
                </w14:textFill>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8" w:hRule="exact"/>
          <w:jc w:val="center"/>
        </w:trPr>
        <w:tc>
          <w:tcPr>
            <w:tcW w:w="381" w:type="pct"/>
            <w:vAlign w:val="center"/>
          </w:tcPr>
          <w:p>
            <w:pPr>
              <w:rPr>
                <w:b/>
                <w:color w:val="000000" w:themeColor="text1"/>
                <w14:textFill>
                  <w14:solidFill>
                    <w14:schemeClr w14:val="tx1"/>
                  </w14:solidFill>
                </w14:textFill>
              </w:rPr>
            </w:pPr>
            <w:r>
              <w:rPr>
                <w:b/>
                <w:color w:val="000000" w:themeColor="text1"/>
                <w14:textFill>
                  <w14:solidFill>
                    <w14:schemeClr w14:val="tx1"/>
                  </w14:solidFill>
                </w14:textFill>
              </w:rPr>
              <w:t>B6b</w:t>
            </w:r>
            <w:r>
              <w:rPr>
                <w:rFonts w:hint="eastAsia"/>
                <w:b/>
                <w:color w:val="000000" w:themeColor="text1"/>
                <w14:textFill>
                  <w14:solidFill>
                    <w14:schemeClr w14:val="tx1"/>
                  </w14:solidFill>
                </w14:textFill>
              </w:rPr>
              <w:t>3</w:t>
            </w:r>
          </w:p>
        </w:tc>
        <w:tc>
          <w:tcPr>
            <w:tcW w:w="1288" w:type="pct"/>
            <w:gridSpan w:val="2"/>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发生时间</w:t>
            </w:r>
          </w:p>
        </w:tc>
        <w:tc>
          <w:tcPr>
            <w:tcW w:w="3329" w:type="pct"/>
            <w:gridSpan w:val="12"/>
            <w:tcBorders>
              <w:bottom w:val="single" w:color="auto" w:sz="4" w:space="0"/>
            </w:tcBorders>
            <w:vAlign w:val="center"/>
          </w:tcPr>
          <w:p>
            <w:pPr>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1  首次确诊时间    </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w:t>
            </w:r>
          </w:p>
          <w:p>
            <w:pPr>
              <w:ind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2  第二次发生时间  </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w:t>
            </w:r>
          </w:p>
          <w:p>
            <w:pPr>
              <w:ind w:firstLine="210" w:firstLineChars="100"/>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 xml:space="preserve">3  第三次发生时间  </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0" w:hRule="exact"/>
          <w:jc w:val="center"/>
        </w:trPr>
        <w:tc>
          <w:tcPr>
            <w:tcW w:w="381" w:type="pct"/>
            <w:vAlign w:val="center"/>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B6b</w:t>
            </w:r>
            <w:r>
              <w:rPr>
                <w:rFonts w:hint="eastAsia"/>
                <w:b/>
                <w:color w:val="000000" w:themeColor="text1"/>
                <w14:textFill>
                  <w14:solidFill>
                    <w14:schemeClr w14:val="tx1"/>
                  </w14:solidFill>
                </w14:textFill>
              </w:rPr>
              <w:t>4</w:t>
            </w:r>
          </w:p>
        </w:tc>
        <w:tc>
          <w:tcPr>
            <w:tcW w:w="1288" w:type="pct"/>
            <w:gridSpan w:val="2"/>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出血性</w:t>
            </w:r>
            <w:r>
              <w:rPr>
                <w:color w:val="000000" w:themeColor="text1"/>
                <w:szCs w:val="21"/>
                <w14:textFill>
                  <w14:solidFill>
                    <w14:schemeClr w14:val="tx1"/>
                  </w14:solidFill>
                </w14:textFill>
              </w:rPr>
              <w:t>卒中对您造成了</w:t>
            </w:r>
            <w:r>
              <w:rPr>
                <w:rFonts w:hint="eastAsia"/>
                <w:color w:val="000000" w:themeColor="text1"/>
                <w:szCs w:val="21"/>
                <w14:textFill>
                  <w14:solidFill>
                    <w14:schemeClr w14:val="tx1"/>
                  </w14:solidFill>
                </w14:textFill>
              </w:rPr>
              <w:t>什么</w:t>
            </w:r>
            <w:r>
              <w:rPr>
                <w:color w:val="000000" w:themeColor="text1"/>
                <w:szCs w:val="21"/>
                <w14:textFill>
                  <w14:solidFill>
                    <w14:schemeClr w14:val="tx1"/>
                  </w14:solidFill>
                </w14:textFill>
              </w:rPr>
              <w:t>影响？</w:t>
            </w:r>
          </w:p>
        </w:tc>
        <w:tc>
          <w:tcPr>
            <w:tcW w:w="3329" w:type="pct"/>
            <w:gridSpan w:val="12"/>
            <w:tcBorders>
              <w:bottom w:val="single" w:color="auto" w:sz="4" w:space="0"/>
            </w:tcBorders>
            <w:vAlign w:val="center"/>
          </w:tcPr>
          <w:p>
            <w:pPr>
              <w:numPr>
                <w:ilvl w:val="0"/>
                <w:numId w:val="24"/>
              </w:numPr>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没有任何</w:t>
            </w:r>
            <w:r>
              <w:rPr>
                <w:color w:val="000000" w:themeColor="text1"/>
                <w:szCs w:val="21"/>
                <w14:textFill>
                  <w14:solidFill>
                    <w14:schemeClr w14:val="tx1"/>
                  </w14:solidFill>
                </w14:textFill>
              </w:rPr>
              <w:t>症状</w:t>
            </w:r>
          </w:p>
          <w:p>
            <w:pPr>
              <w:numPr>
                <w:ilvl w:val="0"/>
                <w:numId w:val="24"/>
              </w:numPr>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有</w:t>
            </w:r>
            <w:r>
              <w:rPr>
                <w:color w:val="000000" w:themeColor="text1"/>
                <w:szCs w:val="21"/>
                <w14:textFill>
                  <w14:solidFill>
                    <w14:schemeClr w14:val="tx1"/>
                  </w14:solidFill>
                </w14:textFill>
              </w:rPr>
              <w:t>症状，但没有明显</w:t>
            </w:r>
            <w:r>
              <w:rPr>
                <w:rFonts w:hint="eastAsia"/>
                <w:color w:val="000000" w:themeColor="text1"/>
                <w:szCs w:val="21"/>
                <w14:textFill>
                  <w14:solidFill>
                    <w14:schemeClr w14:val="tx1"/>
                  </w14:solidFill>
                </w14:textFill>
              </w:rPr>
              <w:t>功能</w:t>
            </w:r>
            <w:r>
              <w:rPr>
                <w:color w:val="000000" w:themeColor="text1"/>
                <w:szCs w:val="21"/>
                <w14:textFill>
                  <w14:solidFill>
                    <w14:schemeClr w14:val="tx1"/>
                  </w14:solidFill>
                </w14:textFill>
              </w:rPr>
              <w:t>障碍</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能完成所有日常</w:t>
            </w:r>
            <w:r>
              <w:rPr>
                <w:rFonts w:hint="eastAsia"/>
                <w:color w:val="000000" w:themeColor="text1"/>
                <w:szCs w:val="21"/>
                <w14:textFill>
                  <w14:solidFill>
                    <w14:schemeClr w14:val="tx1"/>
                  </w14:solidFill>
                </w14:textFill>
              </w:rPr>
              <w:t>职责</w:t>
            </w:r>
            <w:r>
              <w:rPr>
                <w:color w:val="000000" w:themeColor="text1"/>
                <w:szCs w:val="21"/>
                <w14:textFill>
                  <w14:solidFill>
                    <w14:schemeClr w14:val="tx1"/>
                  </w14:solidFill>
                </w14:textFill>
              </w:rPr>
              <w:t>和活动</w:t>
            </w:r>
          </w:p>
          <w:p>
            <w:pPr>
              <w:numPr>
                <w:ilvl w:val="0"/>
                <w:numId w:val="24"/>
              </w:numPr>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轻度残疾</w:t>
            </w:r>
            <w:r>
              <w:rPr>
                <w:color w:val="000000" w:themeColor="text1"/>
                <w:szCs w:val="21"/>
                <w14:textFill>
                  <w14:solidFill>
                    <w14:schemeClr w14:val="tx1"/>
                  </w14:solidFill>
                </w14:textFill>
              </w:rPr>
              <w:t>，不能完成病前所有活动，但不需要帮助，能够照顾自己</w:t>
            </w:r>
          </w:p>
          <w:p>
            <w:pPr>
              <w:numPr>
                <w:ilvl w:val="0"/>
                <w:numId w:val="24"/>
              </w:numPr>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中度残疾</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需要一些</w:t>
            </w:r>
            <w:r>
              <w:rPr>
                <w:color w:val="000000" w:themeColor="text1"/>
                <w:szCs w:val="21"/>
                <w14:textFill>
                  <w14:solidFill>
                    <w14:schemeClr w14:val="tx1"/>
                  </w14:solidFill>
                </w14:textFill>
              </w:rPr>
              <w:t>帮助，</w:t>
            </w:r>
            <w:r>
              <w:rPr>
                <w:rFonts w:hint="eastAsia"/>
                <w:color w:val="000000" w:themeColor="text1"/>
                <w:szCs w:val="21"/>
                <w14:textFill>
                  <w14:solidFill>
                    <w14:schemeClr w14:val="tx1"/>
                  </w14:solidFill>
                </w14:textFill>
              </w:rPr>
              <w:t>但行走</w:t>
            </w:r>
            <w:r>
              <w:rPr>
                <w:color w:val="000000" w:themeColor="text1"/>
                <w:szCs w:val="21"/>
                <w14:textFill>
                  <w14:solidFill>
                    <w14:schemeClr w14:val="tx1"/>
                  </w14:solidFill>
                </w14:textFill>
              </w:rPr>
              <w:t>不需要帮助</w:t>
            </w:r>
          </w:p>
          <w:p>
            <w:pPr>
              <w:numPr>
                <w:ilvl w:val="0"/>
                <w:numId w:val="24"/>
              </w:numPr>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中度残疾</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不能独立</w:t>
            </w:r>
            <w:r>
              <w:rPr>
                <w:color w:val="000000" w:themeColor="text1"/>
                <w:szCs w:val="21"/>
                <w14:textFill>
                  <w14:solidFill>
                    <w14:schemeClr w14:val="tx1"/>
                  </w14:solidFill>
                </w14:textFill>
              </w:rPr>
              <w:t>行走，无他人帮助不能满足自身需求</w:t>
            </w:r>
          </w:p>
          <w:p>
            <w:pPr>
              <w:numPr>
                <w:ilvl w:val="0"/>
                <w:numId w:val="24"/>
              </w:numPr>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严重残疾</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卧床</w:t>
            </w:r>
            <w:r>
              <w:rPr>
                <w:color w:val="000000" w:themeColor="text1"/>
                <w:szCs w:val="21"/>
                <w14:textFill>
                  <w14:solidFill>
                    <w14:schemeClr w14:val="tx1"/>
                  </w14:solidFill>
                </w14:textFill>
              </w:rPr>
              <w:t>、失禁，要求持续</w:t>
            </w:r>
            <w:r>
              <w:rPr>
                <w:rFonts w:hint="eastAsia"/>
                <w:color w:val="000000" w:themeColor="text1"/>
                <w:szCs w:val="21"/>
                <w14:textFill>
                  <w14:solidFill>
                    <w14:schemeClr w14:val="tx1"/>
                  </w14:solidFill>
                </w14:textFill>
              </w:rPr>
              <w:t>护理</w:t>
            </w:r>
            <w:r>
              <w:rPr>
                <w:color w:val="000000" w:themeColor="text1"/>
                <w:szCs w:val="21"/>
                <w14:textFill>
                  <w14:solidFill>
                    <w14:schemeClr w14:val="tx1"/>
                  </w14:solidFill>
                </w14:textFill>
              </w:rPr>
              <w:t>和关注</w:t>
            </w:r>
          </w:p>
          <w:p>
            <w:pPr>
              <w:ind w:left="210"/>
              <w:jc w:val="left"/>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9  不清楚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exact"/>
          <w:jc w:val="center"/>
        </w:trPr>
        <w:tc>
          <w:tcPr>
            <w:tcW w:w="5000" w:type="pct"/>
            <w:gridSpan w:val="15"/>
            <w:shd w:val="clear" w:color="auto" w:fill="DDD9C3"/>
            <w:vAlign w:val="center"/>
          </w:tcPr>
          <w:p>
            <w:pPr>
              <w:ind w:right="206" w:rightChars="98"/>
              <w:rPr>
                <w:b/>
                <w:color w:val="000000" w:themeColor="text1"/>
                <w:spacing w:val="-60"/>
                <w:sz w:val="48"/>
                <w:szCs w:val="48"/>
                <w14:textFill>
                  <w14:solidFill>
                    <w14:schemeClr w14:val="tx1"/>
                  </w14:solidFill>
                </w14:textFill>
              </w:rPr>
            </w:pPr>
            <w:r>
              <w:rPr>
                <w:b/>
                <w:color w:val="000000" w:themeColor="text1"/>
                <w:szCs w:val="21"/>
                <w14:textFill>
                  <w14:solidFill>
                    <w14:schemeClr w14:val="tx1"/>
                  </w14:solidFill>
                </w14:textFill>
              </w:rPr>
              <w:t xml:space="preserve">B7  </w:t>
            </w:r>
            <w:r>
              <w:rPr>
                <w:rFonts w:hint="eastAsia"/>
                <w:b/>
                <w:color w:val="000000" w:themeColor="text1"/>
                <w:szCs w:val="21"/>
                <w14:textFill>
                  <w14:solidFill>
                    <w14:schemeClr w14:val="tx1"/>
                  </w14:solidFill>
                </w14:textFill>
              </w:rPr>
              <w:t>其他慢性病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exact"/>
          <w:jc w:val="center"/>
        </w:trPr>
        <w:tc>
          <w:tcPr>
            <w:tcW w:w="5000" w:type="pct"/>
            <w:gridSpan w:val="15"/>
            <w:tcBorders>
              <w:bottom w:val="single" w:color="auto" w:sz="4" w:space="0"/>
            </w:tcBorders>
            <w:vAlign w:val="center"/>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您是否曾被</w:t>
            </w:r>
            <w:r>
              <w:rPr>
                <w:rFonts w:hint="eastAsia"/>
                <w:b/>
                <w:color w:val="000000" w:themeColor="text1"/>
                <w:szCs w:val="21"/>
                <w:u w:val="single"/>
                <w14:textFill>
                  <w14:solidFill>
                    <w14:schemeClr w14:val="tx1"/>
                  </w14:solidFill>
                </w14:textFill>
              </w:rPr>
              <w:t>乡镇卫生院或社区卫生服务中心及以上级别医疗机构</w:t>
            </w:r>
            <w:r>
              <w:rPr>
                <w:rFonts w:hint="eastAsia"/>
                <w:color w:val="000000" w:themeColor="text1"/>
                <w:szCs w:val="21"/>
                <w14:textFill>
                  <w14:solidFill>
                    <w14:schemeClr w14:val="tx1"/>
                  </w14:solidFill>
                </w14:textFill>
              </w:rPr>
              <w:t>医生诊断为</w:t>
            </w:r>
            <w:r>
              <w:rPr>
                <w:color w:val="000000" w:themeColor="text1"/>
                <w:szCs w:val="21"/>
                <w14:textFill>
                  <w14:solidFill>
                    <w14:schemeClr w14:val="tx1"/>
                  </w14:solidFill>
                </w14:textFill>
              </w:rPr>
              <w:t>患有以下慢性病？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exact"/>
          <w:jc w:val="center"/>
        </w:trPr>
        <w:tc>
          <w:tcPr>
            <w:tcW w:w="381" w:type="pct"/>
            <w:tcBorders>
              <w:bottom w:val="dotted" w:color="auto" w:sz="4" w:space="0"/>
              <w:right w:val="dotted" w:color="auto" w:sz="4" w:space="0"/>
            </w:tcBorders>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B7a</w:t>
            </w:r>
          </w:p>
        </w:tc>
        <w:tc>
          <w:tcPr>
            <w:tcW w:w="2845" w:type="pct"/>
            <w:gridSpan w:val="8"/>
            <w:tcBorders>
              <w:left w:val="dotted" w:color="auto" w:sz="4" w:space="0"/>
              <w:bottom w:val="dotted" w:color="auto" w:sz="4" w:space="0"/>
              <w:right w:val="dotted" w:color="auto" w:sz="4" w:space="0"/>
            </w:tcBorders>
            <w:vAlign w:val="center"/>
          </w:tcPr>
          <w:p>
            <w:pPr>
              <w:ind w:right="206" w:rightChars="98"/>
              <w:rPr>
                <w:color w:val="000000" w:themeColor="text1"/>
                <w:szCs w:val="21"/>
                <w14:textFill>
                  <w14:solidFill>
                    <w14:schemeClr w14:val="tx1"/>
                  </w14:solidFill>
                </w14:textFill>
              </w:rPr>
            </w:pPr>
            <w:r>
              <w:rPr>
                <w:color w:val="000000" w:themeColor="text1"/>
                <w:szCs w:val="21"/>
                <w14:textFill>
                  <w14:solidFill>
                    <w14:schemeClr w14:val="tx1"/>
                  </w14:solidFill>
                </w14:textFill>
              </w:rPr>
              <w:t>慢性阻塞性肺部疾病（如慢支、肺气肿）</w:t>
            </w:r>
          </w:p>
        </w:tc>
        <w:tc>
          <w:tcPr>
            <w:tcW w:w="1772" w:type="pct"/>
            <w:gridSpan w:val="6"/>
            <w:tcBorders>
              <w:left w:val="dotted" w:color="auto" w:sz="4" w:space="0"/>
              <w:bottom w:val="dotted" w:color="auto" w:sz="4" w:space="0"/>
            </w:tcBorders>
            <w:vAlign w:val="center"/>
          </w:tcPr>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exact"/>
          <w:jc w:val="center"/>
        </w:trPr>
        <w:tc>
          <w:tcPr>
            <w:tcW w:w="381" w:type="pct"/>
            <w:tcBorders>
              <w:top w:val="dotted" w:color="auto" w:sz="4" w:space="0"/>
              <w:bottom w:val="dotted" w:color="auto" w:sz="4" w:space="0"/>
              <w:right w:val="dotted" w:color="auto" w:sz="4" w:space="0"/>
            </w:tcBorders>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B7b</w:t>
            </w:r>
          </w:p>
        </w:tc>
        <w:tc>
          <w:tcPr>
            <w:tcW w:w="2845" w:type="pct"/>
            <w:gridSpan w:val="8"/>
            <w:tcBorders>
              <w:top w:val="dotted" w:color="auto" w:sz="4" w:space="0"/>
              <w:left w:val="dotted" w:color="auto" w:sz="4" w:space="0"/>
              <w:bottom w:val="dotted" w:color="auto" w:sz="4" w:space="0"/>
              <w:right w:val="dotted" w:color="auto" w:sz="4" w:space="0"/>
            </w:tcBorders>
            <w:vAlign w:val="center"/>
          </w:tcPr>
          <w:p>
            <w:pPr>
              <w:ind w:right="206" w:rightChars="98"/>
              <w:rPr>
                <w:color w:val="000000" w:themeColor="text1"/>
                <w:szCs w:val="21"/>
                <w14:textFill>
                  <w14:solidFill>
                    <w14:schemeClr w14:val="tx1"/>
                  </w14:solidFill>
                </w14:textFill>
              </w:rPr>
            </w:pPr>
            <w:r>
              <w:rPr>
                <w:color w:val="000000" w:themeColor="text1"/>
                <w:szCs w:val="21"/>
                <w14:textFill>
                  <w14:solidFill>
                    <w14:schemeClr w14:val="tx1"/>
                  </w14:solidFill>
                </w14:textFill>
              </w:rPr>
              <w:t>哮喘</w:t>
            </w:r>
          </w:p>
        </w:tc>
        <w:tc>
          <w:tcPr>
            <w:tcW w:w="1772" w:type="pct"/>
            <w:gridSpan w:val="6"/>
            <w:tcBorders>
              <w:top w:val="dotted" w:color="auto" w:sz="4" w:space="0"/>
              <w:left w:val="dotted" w:color="auto" w:sz="4" w:space="0"/>
              <w:bottom w:val="dotted" w:color="auto" w:sz="4" w:space="0"/>
            </w:tcBorders>
            <w:vAlign w:val="center"/>
          </w:tcPr>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exact"/>
          <w:jc w:val="center"/>
        </w:trPr>
        <w:tc>
          <w:tcPr>
            <w:tcW w:w="381" w:type="pct"/>
            <w:tcBorders>
              <w:top w:val="dotted" w:color="auto" w:sz="4" w:space="0"/>
              <w:bottom w:val="dotted" w:color="auto" w:sz="4" w:space="0"/>
              <w:right w:val="dotted" w:color="auto" w:sz="4" w:space="0"/>
            </w:tcBorders>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B7c</w:t>
            </w:r>
          </w:p>
        </w:tc>
        <w:tc>
          <w:tcPr>
            <w:tcW w:w="2845" w:type="pct"/>
            <w:gridSpan w:val="8"/>
            <w:tcBorders>
              <w:top w:val="dotted" w:color="auto" w:sz="4" w:space="0"/>
              <w:left w:val="dotted" w:color="auto" w:sz="4" w:space="0"/>
              <w:bottom w:val="dotted" w:color="auto" w:sz="4" w:space="0"/>
              <w:right w:val="dotted" w:color="auto" w:sz="4" w:space="0"/>
            </w:tcBorders>
            <w:vAlign w:val="center"/>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骨关节疾病（如关节炎、骨折等）</w:t>
            </w:r>
          </w:p>
        </w:tc>
        <w:tc>
          <w:tcPr>
            <w:tcW w:w="1772" w:type="pct"/>
            <w:gridSpan w:val="6"/>
            <w:tcBorders>
              <w:top w:val="dotted" w:color="auto" w:sz="4" w:space="0"/>
              <w:left w:val="dotted" w:color="auto" w:sz="4" w:space="0"/>
              <w:bottom w:val="dotted" w:color="auto" w:sz="4" w:space="0"/>
            </w:tcBorders>
            <w:vAlign w:val="center"/>
          </w:tcPr>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exact"/>
          <w:jc w:val="center"/>
        </w:trPr>
        <w:tc>
          <w:tcPr>
            <w:tcW w:w="381" w:type="pct"/>
            <w:tcBorders>
              <w:top w:val="dotted" w:color="auto" w:sz="4" w:space="0"/>
              <w:bottom w:val="dotted" w:color="auto" w:sz="4" w:space="0"/>
              <w:right w:val="dotted" w:color="auto" w:sz="4" w:space="0"/>
            </w:tcBorders>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B7d</w:t>
            </w:r>
          </w:p>
        </w:tc>
        <w:tc>
          <w:tcPr>
            <w:tcW w:w="2845" w:type="pct"/>
            <w:gridSpan w:val="8"/>
            <w:tcBorders>
              <w:top w:val="dotted" w:color="auto" w:sz="4" w:space="0"/>
              <w:left w:val="dotted" w:color="auto" w:sz="4" w:space="0"/>
              <w:bottom w:val="dotted" w:color="auto" w:sz="4" w:space="0"/>
              <w:right w:val="dotted" w:color="auto" w:sz="4" w:space="0"/>
            </w:tcBorders>
            <w:vAlign w:val="center"/>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颈、腰部疾病（如颈椎病、腰肌劳损、椎间盘突出等）</w:t>
            </w:r>
          </w:p>
        </w:tc>
        <w:tc>
          <w:tcPr>
            <w:tcW w:w="1772" w:type="pct"/>
            <w:gridSpan w:val="6"/>
            <w:tcBorders>
              <w:top w:val="dotted" w:color="auto" w:sz="4" w:space="0"/>
              <w:left w:val="dotted" w:color="auto" w:sz="4" w:space="0"/>
              <w:bottom w:val="dotted" w:color="auto" w:sz="4" w:space="0"/>
            </w:tcBorders>
            <w:vAlign w:val="center"/>
          </w:tcPr>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exact"/>
          <w:jc w:val="center"/>
        </w:trPr>
        <w:tc>
          <w:tcPr>
            <w:tcW w:w="381" w:type="pct"/>
            <w:tcBorders>
              <w:top w:val="dotted" w:color="auto" w:sz="4" w:space="0"/>
              <w:bottom w:val="dotted" w:color="auto" w:sz="4" w:space="0"/>
              <w:right w:val="dotted" w:color="auto" w:sz="4" w:space="0"/>
            </w:tcBorders>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B7</w:t>
            </w:r>
            <w:r>
              <w:rPr>
                <w:rFonts w:hint="eastAsia"/>
                <w:b/>
                <w:color w:val="000000" w:themeColor="text1"/>
                <w:szCs w:val="21"/>
                <w14:textFill>
                  <w14:solidFill>
                    <w14:schemeClr w14:val="tx1"/>
                  </w14:solidFill>
                </w14:textFill>
              </w:rPr>
              <w:t>e</w:t>
            </w:r>
          </w:p>
        </w:tc>
        <w:tc>
          <w:tcPr>
            <w:tcW w:w="2845" w:type="pct"/>
            <w:gridSpan w:val="8"/>
            <w:tcBorders>
              <w:top w:val="dotted" w:color="auto" w:sz="4" w:space="0"/>
              <w:left w:val="dotted" w:color="auto" w:sz="4" w:space="0"/>
              <w:bottom w:val="dotted" w:color="auto" w:sz="4" w:space="0"/>
              <w:right w:val="dotted" w:color="auto" w:sz="4" w:space="0"/>
            </w:tcBorders>
            <w:vAlign w:val="center"/>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慢性消化系统疾病（如胃炎、胃溃疡、肝硬化等）</w:t>
            </w:r>
          </w:p>
        </w:tc>
        <w:tc>
          <w:tcPr>
            <w:tcW w:w="1772" w:type="pct"/>
            <w:gridSpan w:val="6"/>
            <w:tcBorders>
              <w:top w:val="dotted" w:color="auto" w:sz="4" w:space="0"/>
              <w:left w:val="dotted" w:color="auto" w:sz="4" w:space="0"/>
              <w:bottom w:val="dotted" w:color="auto" w:sz="4" w:space="0"/>
            </w:tcBorders>
            <w:vAlign w:val="center"/>
          </w:tcPr>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exact"/>
          <w:jc w:val="center"/>
        </w:trPr>
        <w:tc>
          <w:tcPr>
            <w:tcW w:w="381" w:type="pct"/>
            <w:tcBorders>
              <w:top w:val="dotted" w:color="auto" w:sz="4" w:space="0"/>
              <w:right w:val="dotted" w:color="auto" w:sz="4" w:space="0"/>
            </w:tcBorders>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B7f</w:t>
            </w:r>
          </w:p>
        </w:tc>
        <w:tc>
          <w:tcPr>
            <w:tcW w:w="2845" w:type="pct"/>
            <w:gridSpan w:val="8"/>
            <w:tcBorders>
              <w:top w:val="dotted" w:color="auto" w:sz="4" w:space="0"/>
              <w:left w:val="dotted" w:color="auto" w:sz="4" w:space="0"/>
              <w:right w:val="dotted" w:color="auto" w:sz="4" w:space="0"/>
            </w:tcBorders>
            <w:vAlign w:val="center"/>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慢性泌尿系统疾病（如结石、前列腺炎，慢性肾炎等）</w:t>
            </w:r>
          </w:p>
        </w:tc>
        <w:tc>
          <w:tcPr>
            <w:tcW w:w="1772" w:type="pct"/>
            <w:gridSpan w:val="6"/>
            <w:tcBorders>
              <w:top w:val="dotted" w:color="auto" w:sz="4" w:space="0"/>
              <w:left w:val="dotted" w:color="auto" w:sz="4" w:space="0"/>
            </w:tcBorders>
            <w:vAlign w:val="center"/>
          </w:tcPr>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exact"/>
          <w:jc w:val="center"/>
        </w:trPr>
        <w:tc>
          <w:tcPr>
            <w:tcW w:w="5000" w:type="pct"/>
            <w:gridSpan w:val="15"/>
            <w:shd w:val="clear" w:color="auto" w:fill="DDD9C3"/>
            <w:vAlign w:val="center"/>
          </w:tcPr>
          <w:p>
            <w:pPr>
              <w:ind w:right="206" w:rightChars="98"/>
              <w:rPr>
                <w:b/>
                <w:color w:val="000000" w:themeColor="text1"/>
                <w:spacing w:val="-60"/>
                <w:sz w:val="48"/>
                <w:szCs w:val="48"/>
                <w14:textFill>
                  <w14:solidFill>
                    <w14:schemeClr w14:val="tx1"/>
                  </w14:solidFill>
                </w14:textFill>
              </w:rPr>
            </w:pPr>
            <w:r>
              <w:rPr>
                <w:b/>
                <w:color w:val="000000" w:themeColor="text1"/>
                <w:szCs w:val="21"/>
                <w14:textFill>
                  <w14:solidFill>
                    <w14:schemeClr w14:val="tx1"/>
                  </w14:solidFill>
                </w14:textFill>
              </w:rPr>
              <w:t xml:space="preserve">B8  </w:t>
            </w:r>
            <w:r>
              <w:rPr>
                <w:rFonts w:hint="eastAsia"/>
                <w:b/>
                <w:color w:val="000000" w:themeColor="text1"/>
                <w:szCs w:val="21"/>
                <w14:textFill>
                  <w14:solidFill>
                    <w14:schemeClr w14:val="tx1"/>
                  </w14:solidFill>
                </w14:textFill>
              </w:rPr>
              <w:t>恶性</w:t>
            </w:r>
            <w:r>
              <w:rPr>
                <w:b/>
                <w:color w:val="000000" w:themeColor="text1"/>
                <w:szCs w:val="21"/>
                <w14:textFill>
                  <w14:solidFill>
                    <w14:schemeClr w14:val="tx1"/>
                  </w14:solidFill>
                </w14:textFill>
              </w:rPr>
              <w:t>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3" w:hRule="exact"/>
          <w:jc w:val="center"/>
        </w:trPr>
        <w:tc>
          <w:tcPr>
            <w:tcW w:w="381" w:type="pct"/>
            <w:vAlign w:val="center"/>
          </w:tcPr>
          <w:p>
            <w:pPr>
              <w:jc w:val="center"/>
              <w:rPr>
                <w:color w:val="000000" w:themeColor="text1"/>
                <w:szCs w:val="21"/>
                <w14:textFill>
                  <w14:solidFill>
                    <w14:schemeClr w14:val="tx1"/>
                  </w14:solidFill>
                </w14:textFill>
              </w:rPr>
            </w:pPr>
            <w:r>
              <w:rPr>
                <w:b/>
                <w:color w:val="000000" w:themeColor="text1"/>
                <w:szCs w:val="21"/>
                <w14:textFill>
                  <w14:solidFill>
                    <w14:schemeClr w14:val="tx1"/>
                  </w14:solidFill>
                </w14:textFill>
              </w:rPr>
              <w:t>B</w:t>
            </w:r>
            <w:r>
              <w:rPr>
                <w:rFonts w:hint="eastAsia"/>
                <w:b/>
                <w:color w:val="000000" w:themeColor="text1"/>
                <w:szCs w:val="21"/>
                <w14:textFill>
                  <w14:solidFill>
                    <w14:schemeClr w14:val="tx1"/>
                  </w14:solidFill>
                </w14:textFill>
              </w:rPr>
              <w:t>8a</w:t>
            </w:r>
          </w:p>
        </w:tc>
        <w:tc>
          <w:tcPr>
            <w:tcW w:w="1288" w:type="pct"/>
            <w:gridSpan w:val="2"/>
            <w:vAlign w:val="center"/>
          </w:tcPr>
          <w:p>
            <w:pPr>
              <w:ind w:right="206" w:rightChars="98"/>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您是否曾被</w:t>
            </w:r>
            <w:r>
              <w:rPr>
                <w:rFonts w:hint="eastAsia" w:asciiTheme="minorEastAsia" w:hAnsiTheme="minorEastAsia"/>
                <w:b/>
                <w:color w:val="000000" w:themeColor="text1"/>
                <w:szCs w:val="21"/>
                <w:u w:val="single"/>
                <w14:textFill>
                  <w14:solidFill>
                    <w14:schemeClr w14:val="tx1"/>
                  </w14:solidFill>
                </w14:textFill>
              </w:rPr>
              <w:t>县</w:t>
            </w:r>
            <w:r>
              <w:rPr>
                <w:rFonts w:asciiTheme="minorEastAsia" w:hAnsiTheme="minorEastAsia"/>
                <w:b/>
                <w:color w:val="000000" w:themeColor="text1"/>
                <w:szCs w:val="21"/>
                <w:u w:val="single"/>
                <w14:textFill>
                  <w14:solidFill>
                    <w14:schemeClr w14:val="tx1"/>
                  </w14:solidFill>
                </w14:textFill>
              </w:rPr>
              <w:t>/区级及以上医疗机构</w:t>
            </w:r>
            <w:r>
              <w:rPr>
                <w:rFonts w:hint="eastAsia"/>
                <w:color w:val="000000" w:themeColor="text1"/>
                <w:szCs w:val="21"/>
                <w14:textFill>
                  <w14:solidFill>
                    <w14:schemeClr w14:val="tx1"/>
                  </w14:solidFill>
                </w14:textFill>
              </w:rPr>
              <w:t>医生</w:t>
            </w:r>
            <w:r>
              <w:rPr>
                <w:color w:val="000000" w:themeColor="text1"/>
                <w:szCs w:val="21"/>
                <w14:textFill>
                  <w14:solidFill>
                    <w14:schemeClr w14:val="tx1"/>
                  </w14:solidFill>
                </w14:textFill>
              </w:rPr>
              <w:t>诊断</w:t>
            </w:r>
            <w:r>
              <w:rPr>
                <w:rFonts w:hint="eastAsia"/>
                <w:color w:val="000000" w:themeColor="text1"/>
                <w:szCs w:val="21"/>
                <w14:textFill>
                  <w14:solidFill>
                    <w14:schemeClr w14:val="tx1"/>
                  </w14:solidFill>
                </w14:textFill>
              </w:rPr>
              <w:t>为恶性肿瘤？</w:t>
            </w:r>
          </w:p>
        </w:tc>
        <w:tc>
          <w:tcPr>
            <w:tcW w:w="2838" w:type="pct"/>
            <w:gridSpan w:val="11"/>
            <w:tcBorders>
              <w:bottom w:val="single" w:color="auto" w:sz="4" w:space="0"/>
            </w:tcBorders>
            <w:vAlign w:val="center"/>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w:t>
            </w:r>
            <w:r>
              <w:rPr>
                <w:color w:val="000000" w:themeColor="text1"/>
                <w:szCs w:val="21"/>
                <w14:textFill>
                  <w14:solidFill>
                    <w14:schemeClr w14:val="tx1"/>
                  </w14:solidFill>
                </w14:textFill>
              </w:rPr>
              <w:t>，诊断时间</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年 </w:t>
            </w:r>
            <w:r>
              <w:rPr>
                <w:rFonts w:hint="eastAsia"/>
                <w:b/>
                <w:color w:val="000000" w:themeColor="text1"/>
                <w:szCs w:val="21"/>
                <w14:textFill>
                  <w14:solidFill>
                    <w14:schemeClr w14:val="tx1"/>
                  </w14:solidFill>
                </w14:textFill>
              </w:rPr>
              <w:t>或</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岁</w:t>
            </w:r>
          </w:p>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2否</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tc>
        <w:tc>
          <w:tcPr>
            <w:tcW w:w="490" w:type="pct"/>
            <w:tcBorders>
              <w:bottom w:val="single" w:color="auto" w:sz="4" w:space="0"/>
            </w:tcBorders>
            <w:vAlign w:val="center"/>
          </w:tcPr>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p>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B9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5" w:hRule="exact"/>
          <w:jc w:val="center"/>
        </w:trPr>
        <w:tc>
          <w:tcPr>
            <w:tcW w:w="381" w:type="pct"/>
            <w:vAlign w:val="center"/>
          </w:tcPr>
          <w:p>
            <w:pPr>
              <w:jc w:val="center"/>
              <w:rPr>
                <w:color w:val="000000" w:themeColor="text1"/>
                <w:szCs w:val="21"/>
                <w14:textFill>
                  <w14:solidFill>
                    <w14:schemeClr w14:val="tx1"/>
                  </w14:solidFill>
                </w14:textFill>
              </w:rPr>
            </w:pPr>
            <w:r>
              <w:rPr>
                <w:b/>
                <w:color w:val="000000" w:themeColor="text1"/>
                <w:szCs w:val="21"/>
                <w14:textFill>
                  <w14:solidFill>
                    <w14:schemeClr w14:val="tx1"/>
                  </w14:solidFill>
                </w14:textFill>
              </w:rPr>
              <w:t>B</w:t>
            </w:r>
            <w:r>
              <w:rPr>
                <w:rFonts w:hint="eastAsia"/>
                <w:b/>
                <w:color w:val="000000" w:themeColor="text1"/>
                <w:szCs w:val="21"/>
                <w14:textFill>
                  <w14:solidFill>
                    <w14:schemeClr w14:val="tx1"/>
                  </w14:solidFill>
                </w14:textFill>
              </w:rPr>
              <w:t>8b</w:t>
            </w:r>
          </w:p>
        </w:tc>
        <w:tc>
          <w:tcPr>
            <w:tcW w:w="1288" w:type="pct"/>
            <w:gridSpan w:val="2"/>
            <w:vAlign w:val="center"/>
          </w:tcPr>
          <w:p>
            <w:pPr>
              <w:ind w:right="206" w:rightChars="98"/>
              <w:rPr>
                <w:color w:val="000000" w:themeColor="text1"/>
                <w:szCs w:val="21"/>
                <w14:textFill>
                  <w14:solidFill>
                    <w14:schemeClr w14:val="tx1"/>
                  </w14:solidFill>
                </w14:textFill>
              </w:rPr>
            </w:pPr>
            <w:r>
              <w:rPr>
                <w:color w:val="000000" w:themeColor="text1"/>
                <w:szCs w:val="21"/>
                <w14:textFill>
                  <w14:solidFill>
                    <w14:schemeClr w14:val="tx1"/>
                  </w14:solidFill>
                </w14:textFill>
              </w:rPr>
              <w:t>如果有，是什么部位的肿瘤？</w:t>
            </w:r>
          </w:p>
        </w:tc>
        <w:tc>
          <w:tcPr>
            <w:tcW w:w="1533" w:type="pct"/>
            <w:gridSpan w:val="5"/>
            <w:tcBorders>
              <w:right w:val="nil"/>
            </w:tcBorders>
            <w:vAlign w:val="center"/>
          </w:tcPr>
          <w:p>
            <w:pPr>
              <w:pStyle w:val="30"/>
              <w:numPr>
                <w:ilvl w:val="0"/>
                <w:numId w:val="25"/>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肺癌</w:t>
            </w:r>
          </w:p>
          <w:p>
            <w:pPr>
              <w:pStyle w:val="30"/>
              <w:numPr>
                <w:ilvl w:val="0"/>
                <w:numId w:val="25"/>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胃癌</w:t>
            </w:r>
          </w:p>
          <w:p>
            <w:pPr>
              <w:pStyle w:val="30"/>
              <w:numPr>
                <w:ilvl w:val="0"/>
                <w:numId w:val="25"/>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结直肠癌</w:t>
            </w:r>
          </w:p>
          <w:p>
            <w:pPr>
              <w:pStyle w:val="30"/>
              <w:numPr>
                <w:ilvl w:val="0"/>
                <w:numId w:val="25"/>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食管癌</w:t>
            </w:r>
          </w:p>
          <w:p>
            <w:pPr>
              <w:pStyle w:val="30"/>
              <w:numPr>
                <w:ilvl w:val="0"/>
                <w:numId w:val="25"/>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肝癌</w:t>
            </w:r>
          </w:p>
          <w:p>
            <w:pPr>
              <w:numPr>
                <w:ilvl w:val="0"/>
                <w:numId w:val="25"/>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膀胱癌</w:t>
            </w:r>
          </w:p>
          <w:p>
            <w:pPr>
              <w:pStyle w:val="30"/>
              <w:numPr>
                <w:ilvl w:val="0"/>
                <w:numId w:val="25"/>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肾癌</w:t>
            </w:r>
          </w:p>
          <w:p>
            <w:pPr>
              <w:pStyle w:val="30"/>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8  肾盂或输尿管癌</w:t>
            </w:r>
          </w:p>
        </w:tc>
        <w:tc>
          <w:tcPr>
            <w:tcW w:w="1795" w:type="pct"/>
            <w:gridSpan w:val="7"/>
            <w:tcBorders>
              <w:left w:val="nil"/>
            </w:tcBorders>
            <w:vAlign w:val="center"/>
          </w:tcPr>
          <w:p>
            <w:pPr>
              <w:pStyle w:val="30"/>
              <w:numPr>
                <w:ilvl w:val="0"/>
                <w:numId w:val="25"/>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乳腺癌</w:t>
            </w:r>
          </w:p>
          <w:p>
            <w:pPr>
              <w:pStyle w:val="30"/>
              <w:numPr>
                <w:ilvl w:val="0"/>
                <w:numId w:val="25"/>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宫颈癌</w:t>
            </w:r>
          </w:p>
          <w:p>
            <w:pPr>
              <w:pStyle w:val="30"/>
              <w:numPr>
                <w:ilvl w:val="0"/>
                <w:numId w:val="25"/>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子宫内膜</w:t>
            </w:r>
            <w:r>
              <w:rPr>
                <w:color w:val="000000" w:themeColor="text1"/>
                <w:szCs w:val="21"/>
                <w14:textFill>
                  <w14:solidFill>
                    <w14:schemeClr w14:val="tx1"/>
                  </w14:solidFill>
                </w14:textFill>
              </w:rPr>
              <w:t>癌</w:t>
            </w:r>
          </w:p>
          <w:p>
            <w:pPr>
              <w:pStyle w:val="30"/>
              <w:numPr>
                <w:ilvl w:val="0"/>
                <w:numId w:val="25"/>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前列腺癌</w:t>
            </w:r>
          </w:p>
          <w:p>
            <w:pPr>
              <w:pStyle w:val="30"/>
              <w:numPr>
                <w:ilvl w:val="0"/>
                <w:numId w:val="25"/>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甲状腺</w:t>
            </w:r>
            <w:r>
              <w:rPr>
                <w:color w:val="000000" w:themeColor="text1"/>
                <w:szCs w:val="21"/>
                <w14:textFill>
                  <w14:solidFill>
                    <w14:schemeClr w14:val="tx1"/>
                  </w14:solidFill>
                </w14:textFill>
              </w:rPr>
              <w:t>癌</w:t>
            </w:r>
          </w:p>
          <w:p>
            <w:pPr>
              <w:pStyle w:val="30"/>
              <w:numPr>
                <w:ilvl w:val="0"/>
                <w:numId w:val="25"/>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淋巴瘤</w:t>
            </w:r>
          </w:p>
          <w:p>
            <w:pPr>
              <w:pStyle w:val="30"/>
              <w:numPr>
                <w:ilvl w:val="0"/>
                <w:numId w:val="25"/>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白血病</w:t>
            </w:r>
          </w:p>
          <w:p>
            <w:pPr>
              <w:pStyle w:val="30"/>
              <w:ind w:left="181" w:firstLine="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88 </w:t>
            </w:r>
            <w:r>
              <w:rPr>
                <w:rFonts w:hint="eastAsia"/>
                <w:color w:val="000000" w:themeColor="text1"/>
                <w:szCs w:val="21"/>
                <w14:textFill>
                  <w14:solidFill>
                    <w14:schemeClr w14:val="tx1"/>
                  </w14:solidFill>
                </w14:textFill>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exact"/>
          <w:jc w:val="center"/>
        </w:trPr>
        <w:tc>
          <w:tcPr>
            <w:tcW w:w="5000" w:type="pct"/>
            <w:gridSpan w:val="15"/>
            <w:shd w:val="clear" w:color="auto" w:fill="DDD9C3"/>
            <w:vAlign w:val="center"/>
          </w:tcPr>
          <w:p>
            <w:pPr>
              <w:ind w:right="206" w:rightChars="98"/>
              <w:rPr>
                <w:b/>
                <w:color w:val="000000" w:themeColor="text1"/>
                <w:szCs w:val="21"/>
                <w14:textFill>
                  <w14:solidFill>
                    <w14:schemeClr w14:val="tx1"/>
                  </w14:solidFill>
                </w14:textFill>
              </w:rPr>
            </w:pPr>
            <w:r>
              <w:rPr>
                <w:b/>
                <w:color w:val="000000" w:themeColor="text1"/>
                <w:szCs w:val="21"/>
                <w14:textFill>
                  <w14:solidFill>
                    <w14:schemeClr w14:val="tx1"/>
                  </w14:solidFill>
                </w14:textFill>
              </w:rPr>
              <w:t xml:space="preserve">B9  </w:t>
            </w:r>
            <w:r>
              <w:rPr>
                <w:rFonts w:hint="eastAsia"/>
                <w:b/>
                <w:color w:val="000000" w:themeColor="text1"/>
                <w:szCs w:val="21"/>
                <w14:textFill>
                  <w14:solidFill>
                    <w14:schemeClr w14:val="tx1"/>
                  </w14:solidFill>
                </w14:textFill>
              </w:rPr>
              <w:t>家族史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exact"/>
          <w:jc w:val="center"/>
        </w:trPr>
        <w:tc>
          <w:tcPr>
            <w:tcW w:w="1385" w:type="pct"/>
            <w:gridSpan w:val="2"/>
            <w:vMerge w:val="restart"/>
            <w:vAlign w:val="center"/>
          </w:tcPr>
          <w:p>
            <w:pPr>
              <w:ind w:right="206" w:rightChars="98"/>
              <w:rPr>
                <w:color w:val="000000" w:themeColor="text1"/>
                <w:szCs w:val="21"/>
                <w14:textFill>
                  <w14:solidFill>
                    <w14:schemeClr w14:val="tx1"/>
                  </w14:solidFill>
                </w14:textFill>
              </w:rPr>
            </w:pPr>
          </w:p>
        </w:tc>
        <w:tc>
          <w:tcPr>
            <w:tcW w:w="3614" w:type="pct"/>
            <w:gridSpan w:val="13"/>
            <w:vAlign w:val="center"/>
          </w:tcPr>
          <w:p>
            <w:pPr>
              <w:spacing w:before="93" w:beforeLines="3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您的亲属是否患有下列几种疾病？（</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 xml:space="preserve">是 </w:t>
            </w:r>
            <w:r>
              <w:rPr>
                <w:color w:val="000000" w:themeColor="text1"/>
                <w:szCs w:val="21"/>
                <w14:textFill>
                  <w14:solidFill>
                    <w14:schemeClr w14:val="tx1"/>
                  </w14:solidFill>
                </w14:textFill>
              </w:rPr>
              <w:t xml:space="preserve">2 </w:t>
            </w:r>
            <w:r>
              <w:rPr>
                <w:rFonts w:hint="eastAsia"/>
                <w:color w:val="000000" w:themeColor="text1"/>
                <w:szCs w:val="21"/>
                <w14:textFill>
                  <w14:solidFill>
                    <w14:schemeClr w14:val="tx1"/>
                  </w14:solidFill>
                </w14:textFill>
              </w:rPr>
              <w:t xml:space="preserve">否 </w:t>
            </w:r>
            <w:r>
              <w:rPr>
                <w:color w:val="000000" w:themeColor="text1"/>
                <w:szCs w:val="21"/>
                <w14:textFill>
                  <w14:solidFill>
                    <w14:schemeClr w14:val="tx1"/>
                  </w14:solidFill>
                </w14:textFill>
              </w:rPr>
              <w:t>9</w:t>
            </w:r>
            <w:r>
              <w:rPr>
                <w:rFonts w:hint="eastAsia"/>
                <w:color w:val="000000" w:themeColor="text1"/>
                <w:szCs w:val="21"/>
                <w14:textFill>
                  <w14:solidFill>
                    <w14:schemeClr w14:val="tx1"/>
                  </w14:solidFill>
                </w14:textFill>
              </w:rPr>
              <w:t>不知道</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不清楚）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exact"/>
          <w:jc w:val="center"/>
        </w:trPr>
        <w:tc>
          <w:tcPr>
            <w:tcW w:w="1385" w:type="pct"/>
            <w:gridSpan w:val="2"/>
            <w:vMerge w:val="continue"/>
            <w:tcBorders>
              <w:bottom w:val="single" w:color="auto" w:sz="4" w:space="0"/>
            </w:tcBorders>
            <w:vAlign w:val="center"/>
          </w:tcPr>
          <w:p>
            <w:pPr>
              <w:ind w:right="206" w:rightChars="98"/>
              <w:rPr>
                <w:color w:val="000000" w:themeColor="text1"/>
                <w:szCs w:val="21"/>
                <w14:textFill>
                  <w14:solidFill>
                    <w14:schemeClr w14:val="tx1"/>
                  </w14:solidFill>
                </w14:textFill>
              </w:rPr>
            </w:pPr>
          </w:p>
        </w:tc>
        <w:tc>
          <w:tcPr>
            <w:tcW w:w="528" w:type="pct"/>
            <w:gridSpan w:val="3"/>
            <w:tcBorders>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a</w:t>
            </w:r>
            <w:r>
              <w:rPr>
                <w:rFonts w:hint="eastAsia" w:ascii="宋体" w:hAnsi="宋体" w:cs="宋体"/>
                <w:color w:val="000000" w:themeColor="text1"/>
                <w:szCs w:val="21"/>
                <w14:textFill>
                  <w14:solidFill>
                    <w14:schemeClr w14:val="tx1"/>
                  </w14:solidFill>
                </w14:textFill>
              </w:rPr>
              <w:t>祖父</w:t>
            </w:r>
            <w:r>
              <w:rPr>
                <w:rFonts w:ascii="宋体" w:hAnsi="宋体" w:cs="宋体"/>
                <w:color w:val="000000" w:themeColor="text1"/>
                <w:szCs w:val="21"/>
                <w14:textFill>
                  <w14:solidFill>
                    <w14:schemeClr w14:val="tx1"/>
                  </w14:solidFill>
                </w14:textFill>
              </w:rPr>
              <w:t>/外祖父</w:t>
            </w:r>
          </w:p>
        </w:tc>
        <w:tc>
          <w:tcPr>
            <w:tcW w:w="796" w:type="pct"/>
            <w:gridSpan w:val="2"/>
            <w:tcBorders>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b</w:t>
            </w:r>
            <w:r>
              <w:rPr>
                <w:rFonts w:hint="eastAsia" w:ascii="宋体" w:hAnsi="宋体" w:cs="宋体"/>
                <w:color w:val="000000" w:themeColor="text1"/>
                <w:szCs w:val="21"/>
                <w14:textFill>
                  <w14:solidFill>
                    <w14:schemeClr w14:val="tx1"/>
                  </w14:solidFill>
                </w14:textFill>
              </w:rPr>
              <w:t>祖母</w:t>
            </w:r>
            <w:r>
              <w:rPr>
                <w:rFonts w:ascii="宋体" w:hAnsi="宋体" w:cs="宋体"/>
                <w:color w:val="000000" w:themeColor="text1"/>
                <w:szCs w:val="21"/>
                <w14:textFill>
                  <w14:solidFill>
                    <w14:schemeClr w14:val="tx1"/>
                  </w14:solidFill>
                </w14:textFill>
              </w:rPr>
              <w:t>/外祖母</w:t>
            </w:r>
          </w:p>
        </w:tc>
        <w:tc>
          <w:tcPr>
            <w:tcW w:w="647" w:type="pct"/>
            <w:gridSpan w:val="3"/>
            <w:tcBorders>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c</w:t>
            </w:r>
            <w:r>
              <w:rPr>
                <w:rFonts w:hint="eastAsia" w:ascii="宋体" w:hAnsi="宋体" w:cs="宋体"/>
                <w:color w:val="000000" w:themeColor="text1"/>
                <w:szCs w:val="21"/>
                <w14:textFill>
                  <w14:solidFill>
                    <w14:schemeClr w14:val="tx1"/>
                  </w14:solidFill>
                </w14:textFill>
              </w:rPr>
              <w:t>父亲</w:t>
            </w:r>
          </w:p>
        </w:tc>
        <w:tc>
          <w:tcPr>
            <w:tcW w:w="643" w:type="pct"/>
            <w:tcBorders>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d</w:t>
            </w:r>
            <w:r>
              <w:rPr>
                <w:rFonts w:hint="eastAsia" w:ascii="宋体" w:hAnsi="宋体" w:cs="宋体"/>
                <w:color w:val="000000" w:themeColor="text1"/>
                <w:szCs w:val="21"/>
                <w14:textFill>
                  <w14:solidFill>
                    <w14:schemeClr w14:val="tx1"/>
                  </w14:solidFill>
                </w14:textFill>
              </w:rPr>
              <w:t>母亲</w:t>
            </w:r>
          </w:p>
        </w:tc>
        <w:tc>
          <w:tcPr>
            <w:tcW w:w="999" w:type="pct"/>
            <w:gridSpan w:val="4"/>
            <w:tcBorders>
              <w:bottom w:val="single" w:color="auto" w:sz="4" w:space="0"/>
            </w:tcBorders>
            <w:vAlign w:val="center"/>
          </w:tcPr>
          <w:p>
            <w:pPr>
              <w:jc w:val="center"/>
              <w:rPr>
                <w:rFonts w:ascii="宋体" w:hAnsi="宋体" w:cs="宋体"/>
                <w:color w:val="000000" w:themeColor="text1"/>
                <w:szCs w:val="21"/>
                <w14:textFill>
                  <w14:solidFill>
                    <w14:schemeClr w14:val="tx1"/>
                  </w14:solidFill>
                </w14:textFill>
              </w:rPr>
            </w:pPr>
            <w:r>
              <w:rPr>
                <w:color w:val="000000" w:themeColor="text1"/>
                <w:szCs w:val="21"/>
                <w14:textFill>
                  <w14:solidFill>
                    <w14:schemeClr w14:val="tx1"/>
                  </w14:solidFill>
                </w14:textFill>
              </w:rPr>
              <w:t>e</w:t>
            </w:r>
            <w:r>
              <w:rPr>
                <w:rFonts w:hint="eastAsia" w:ascii="宋体" w:hAnsi="宋体" w:cs="宋体"/>
                <w:color w:val="000000" w:themeColor="text1"/>
                <w:szCs w:val="21"/>
                <w14:textFill>
                  <w14:solidFill>
                    <w14:schemeClr w14:val="tx1"/>
                  </w14:solidFill>
                </w14:textFill>
              </w:rPr>
              <w:t>兄弟</w:t>
            </w:r>
            <w:r>
              <w:rPr>
                <w:rFonts w:ascii="宋体" w:hAnsi="宋体" w:cs="宋体"/>
                <w:color w:val="000000" w:themeColor="text1"/>
                <w:szCs w:val="21"/>
                <w14:textFill>
                  <w14:solidFill>
                    <w14:schemeClr w14:val="tx1"/>
                  </w14:solidFill>
                </w14:textFill>
              </w:rPr>
              <w:t>/姐妹</w:t>
            </w:r>
          </w:p>
          <w:p>
            <w:pPr>
              <w:spacing w:after="93" w:afterLines="30"/>
              <w:ind w:firstLine="181" w:firstLineChars="100"/>
              <w:rPr>
                <w:rFonts w:ascii="宋体" w:hAnsi="宋体" w:cs="宋体"/>
                <w:b/>
                <w:color w:val="000000" w:themeColor="text1"/>
                <w:sz w:val="18"/>
                <w:szCs w:val="18"/>
                <w14:textFill>
                  <w14:solidFill>
                    <w14:schemeClr w14:val="tx1"/>
                  </w14:solidFill>
                </w14:textFill>
              </w:rPr>
            </w:pPr>
            <w:r>
              <w:rPr>
                <w:rFonts w:hint="eastAsia" w:ascii="宋体" w:hAnsi="宋体" w:cs="宋体"/>
                <w:b/>
                <w:color w:val="000000" w:themeColor="text1"/>
                <w:sz w:val="18"/>
                <w:szCs w:val="18"/>
                <w14:textFill>
                  <w14:solidFill>
                    <w14:schemeClr w14:val="tx1"/>
                  </w14:solidFill>
                </w14:textFill>
              </w:rPr>
              <w:t xml:space="preserve">(1有  2 </w:t>
            </w:r>
            <w:r>
              <w:rPr>
                <w:rFonts w:hint="eastAsia"/>
                <w:b/>
                <w:color w:val="000000" w:themeColor="text1"/>
                <w:sz w:val="18"/>
                <w:szCs w:val="18"/>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81" w:type="pct"/>
            <w:tcBorders>
              <w:bottom w:val="dotted" w:color="auto" w:sz="4" w:space="0"/>
              <w:right w:val="dotted" w:color="auto" w:sz="4" w:space="0"/>
            </w:tcBorders>
            <w:vAlign w:val="center"/>
          </w:tcPr>
          <w:p>
            <w:pPr>
              <w:spacing w:line="430" w:lineRule="exact"/>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B9a</w:t>
            </w:r>
          </w:p>
        </w:tc>
        <w:tc>
          <w:tcPr>
            <w:tcW w:w="1003" w:type="pct"/>
            <w:tcBorders>
              <w:left w:val="dotted" w:color="auto" w:sz="4" w:space="0"/>
              <w:bottom w:val="dotted" w:color="auto" w:sz="4" w:space="0"/>
              <w:right w:val="dotted" w:color="auto" w:sz="4" w:space="0"/>
            </w:tcBorders>
            <w:vAlign w:val="center"/>
          </w:tcPr>
          <w:p>
            <w:pPr>
              <w:spacing w:line="430" w:lineRule="exact"/>
              <w:ind w:right="206" w:rightChars="98"/>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高血压</w:t>
            </w:r>
          </w:p>
        </w:tc>
        <w:tc>
          <w:tcPr>
            <w:tcW w:w="528" w:type="pct"/>
            <w:gridSpan w:val="3"/>
            <w:tcBorders>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796" w:type="pct"/>
            <w:gridSpan w:val="2"/>
            <w:tcBorders>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7" w:type="pct"/>
            <w:gridSpan w:val="3"/>
            <w:tcBorders>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3" w:type="pct"/>
            <w:tcBorders>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999" w:type="pct"/>
            <w:gridSpan w:val="4"/>
            <w:tcBorders>
              <w:left w:val="dotted" w:color="auto" w:sz="4" w:space="0"/>
              <w:bottom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81" w:type="pct"/>
            <w:tcBorders>
              <w:top w:val="dotted" w:color="auto" w:sz="4" w:space="0"/>
              <w:left w:val="single" w:color="auto" w:sz="4" w:space="0"/>
              <w:bottom w:val="dotted" w:color="auto" w:sz="4" w:space="0"/>
              <w:right w:val="dotted" w:color="auto" w:sz="4" w:space="0"/>
            </w:tcBorders>
            <w:vAlign w:val="center"/>
          </w:tcPr>
          <w:p>
            <w:pPr>
              <w:spacing w:line="430" w:lineRule="exact"/>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B9b</w:t>
            </w:r>
          </w:p>
        </w:tc>
        <w:tc>
          <w:tcPr>
            <w:tcW w:w="1003" w:type="pct"/>
            <w:tcBorders>
              <w:top w:val="dotted" w:color="auto" w:sz="4" w:space="0"/>
              <w:left w:val="dotted" w:color="auto" w:sz="4" w:space="0"/>
              <w:bottom w:val="dotted" w:color="auto" w:sz="4" w:space="0"/>
              <w:right w:val="dotted" w:color="auto" w:sz="4" w:space="0"/>
            </w:tcBorders>
            <w:vAlign w:val="center"/>
          </w:tcPr>
          <w:p>
            <w:pPr>
              <w:spacing w:line="430" w:lineRule="exact"/>
              <w:ind w:right="206" w:rightChars="98"/>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冠心病</w:t>
            </w:r>
          </w:p>
        </w:tc>
        <w:tc>
          <w:tcPr>
            <w:tcW w:w="528" w:type="pct"/>
            <w:gridSpan w:val="3"/>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796" w:type="pct"/>
            <w:gridSpan w:val="2"/>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7" w:type="pct"/>
            <w:gridSpan w:val="3"/>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3" w:type="pct"/>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999" w:type="pct"/>
            <w:gridSpan w:val="4"/>
            <w:tcBorders>
              <w:top w:val="dotted" w:color="auto" w:sz="4" w:space="0"/>
              <w:left w:val="dotted" w:color="auto" w:sz="4" w:space="0"/>
              <w:bottom w:val="dotted" w:color="auto" w:sz="4" w:space="0"/>
              <w:right w:val="single"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81" w:type="pct"/>
            <w:tcBorders>
              <w:top w:val="dotted" w:color="auto" w:sz="4" w:space="0"/>
              <w:bottom w:val="dotted" w:color="auto" w:sz="4" w:space="0"/>
              <w:right w:val="dotted" w:color="auto" w:sz="4" w:space="0"/>
            </w:tcBorders>
            <w:vAlign w:val="center"/>
          </w:tcPr>
          <w:p>
            <w:pPr>
              <w:spacing w:line="430" w:lineRule="exact"/>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B9c</w:t>
            </w:r>
          </w:p>
        </w:tc>
        <w:tc>
          <w:tcPr>
            <w:tcW w:w="1003" w:type="pct"/>
            <w:tcBorders>
              <w:top w:val="dotted" w:color="auto" w:sz="4" w:space="0"/>
              <w:left w:val="dotted" w:color="auto" w:sz="4" w:space="0"/>
              <w:bottom w:val="dotted" w:color="auto" w:sz="4" w:space="0"/>
              <w:right w:val="dotted" w:color="auto" w:sz="4" w:space="0"/>
            </w:tcBorders>
            <w:vAlign w:val="center"/>
          </w:tcPr>
          <w:p>
            <w:pPr>
              <w:spacing w:line="430" w:lineRule="exact"/>
              <w:ind w:right="206" w:rightChars="98"/>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脑卒中</w:t>
            </w:r>
          </w:p>
        </w:tc>
        <w:tc>
          <w:tcPr>
            <w:tcW w:w="528" w:type="pct"/>
            <w:gridSpan w:val="3"/>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796" w:type="pct"/>
            <w:gridSpan w:val="2"/>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7" w:type="pct"/>
            <w:gridSpan w:val="3"/>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3" w:type="pct"/>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999" w:type="pct"/>
            <w:gridSpan w:val="4"/>
            <w:tcBorders>
              <w:top w:val="dotted" w:color="auto" w:sz="4" w:space="0"/>
              <w:left w:val="dotted" w:color="auto" w:sz="4" w:space="0"/>
              <w:bottom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81" w:type="pct"/>
            <w:tcBorders>
              <w:top w:val="dotted" w:color="auto" w:sz="4" w:space="0"/>
              <w:bottom w:val="dotted" w:color="auto" w:sz="4" w:space="0"/>
              <w:right w:val="dotted" w:color="auto" w:sz="4" w:space="0"/>
            </w:tcBorders>
            <w:vAlign w:val="center"/>
          </w:tcPr>
          <w:p>
            <w:pPr>
              <w:spacing w:line="430" w:lineRule="exact"/>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B9d</w:t>
            </w:r>
          </w:p>
        </w:tc>
        <w:tc>
          <w:tcPr>
            <w:tcW w:w="1003" w:type="pct"/>
            <w:tcBorders>
              <w:top w:val="dotted" w:color="auto" w:sz="4" w:space="0"/>
              <w:left w:val="dotted" w:color="auto" w:sz="4" w:space="0"/>
              <w:bottom w:val="dotted" w:color="auto" w:sz="4" w:space="0"/>
              <w:right w:val="dotted" w:color="auto" w:sz="4" w:space="0"/>
            </w:tcBorders>
            <w:vAlign w:val="center"/>
          </w:tcPr>
          <w:p>
            <w:pPr>
              <w:spacing w:line="430" w:lineRule="exact"/>
              <w:ind w:right="206" w:rightChars="98"/>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糖尿病</w:t>
            </w:r>
          </w:p>
        </w:tc>
        <w:tc>
          <w:tcPr>
            <w:tcW w:w="528" w:type="pct"/>
            <w:gridSpan w:val="3"/>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796" w:type="pct"/>
            <w:gridSpan w:val="2"/>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7" w:type="pct"/>
            <w:gridSpan w:val="3"/>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3" w:type="pct"/>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999" w:type="pct"/>
            <w:gridSpan w:val="4"/>
            <w:tcBorders>
              <w:top w:val="dotted" w:color="auto" w:sz="4" w:space="0"/>
              <w:left w:val="dotted" w:color="auto" w:sz="4" w:space="0"/>
              <w:bottom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81" w:type="pct"/>
            <w:tcBorders>
              <w:top w:val="dotted" w:color="auto" w:sz="4" w:space="0"/>
              <w:bottom w:val="dotted" w:color="auto" w:sz="4" w:space="0"/>
              <w:right w:val="dotted" w:color="auto" w:sz="4" w:space="0"/>
            </w:tcBorders>
            <w:vAlign w:val="center"/>
          </w:tcPr>
          <w:p>
            <w:pPr>
              <w:spacing w:line="430" w:lineRule="exact"/>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B9e</w:t>
            </w:r>
          </w:p>
        </w:tc>
        <w:tc>
          <w:tcPr>
            <w:tcW w:w="1003" w:type="pct"/>
            <w:tcBorders>
              <w:top w:val="dotted" w:color="auto" w:sz="4" w:space="0"/>
              <w:left w:val="dotted" w:color="auto" w:sz="4" w:space="0"/>
              <w:bottom w:val="dotted" w:color="auto" w:sz="4" w:space="0"/>
              <w:right w:val="dotted" w:color="auto" w:sz="4" w:space="0"/>
            </w:tcBorders>
            <w:vAlign w:val="center"/>
          </w:tcPr>
          <w:p>
            <w:pPr>
              <w:spacing w:line="430" w:lineRule="exact"/>
              <w:ind w:right="206" w:rightChars="98"/>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恶性</w:t>
            </w:r>
            <w:r>
              <w:rPr>
                <w:color w:val="000000" w:themeColor="text1"/>
                <w:szCs w:val="21"/>
                <w14:textFill>
                  <w14:solidFill>
                    <w14:schemeClr w14:val="tx1"/>
                  </w14:solidFill>
                </w14:textFill>
              </w:rPr>
              <w:t>肿瘤</w:t>
            </w:r>
          </w:p>
        </w:tc>
        <w:tc>
          <w:tcPr>
            <w:tcW w:w="528" w:type="pct"/>
            <w:gridSpan w:val="3"/>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796" w:type="pct"/>
            <w:gridSpan w:val="2"/>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7" w:type="pct"/>
            <w:gridSpan w:val="3"/>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3" w:type="pct"/>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999" w:type="pct"/>
            <w:gridSpan w:val="4"/>
            <w:tcBorders>
              <w:top w:val="dotted" w:color="auto" w:sz="4" w:space="0"/>
              <w:left w:val="dotted" w:color="auto" w:sz="4" w:space="0"/>
              <w:bottom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81" w:type="pct"/>
            <w:tcBorders>
              <w:top w:val="dotted" w:color="auto" w:sz="4" w:space="0"/>
              <w:bottom w:val="dotted" w:color="auto" w:sz="4" w:space="0"/>
              <w:right w:val="dotted" w:color="auto" w:sz="4" w:space="0"/>
            </w:tcBorders>
            <w:vAlign w:val="center"/>
          </w:tcPr>
          <w:p>
            <w:pPr>
              <w:spacing w:line="430" w:lineRule="exact"/>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B9</w:t>
            </w:r>
            <w:r>
              <w:rPr>
                <w:rFonts w:hint="eastAsia"/>
                <w:b/>
                <w:color w:val="000000" w:themeColor="text1"/>
                <w:szCs w:val="21"/>
                <w14:textFill>
                  <w14:solidFill>
                    <w14:schemeClr w14:val="tx1"/>
                  </w14:solidFill>
                </w14:textFill>
              </w:rPr>
              <w:t>f</w:t>
            </w:r>
          </w:p>
        </w:tc>
        <w:tc>
          <w:tcPr>
            <w:tcW w:w="1003" w:type="pct"/>
            <w:tcBorders>
              <w:top w:val="dotted" w:color="auto" w:sz="4" w:space="0"/>
              <w:left w:val="dotted" w:color="auto" w:sz="4" w:space="0"/>
              <w:bottom w:val="dotted" w:color="auto" w:sz="4" w:space="0"/>
              <w:right w:val="dotted" w:color="auto" w:sz="4" w:space="0"/>
            </w:tcBorders>
            <w:vAlign w:val="center"/>
          </w:tcPr>
          <w:p>
            <w:pPr>
              <w:spacing w:line="430" w:lineRule="exact"/>
              <w:ind w:right="206" w:rightChars="98"/>
              <w:rPr>
                <w:color w:val="000000" w:themeColor="text1"/>
                <w:szCs w:val="21"/>
                <w14:textFill>
                  <w14:solidFill>
                    <w14:schemeClr w14:val="tx1"/>
                  </w14:solidFill>
                </w14:textFill>
              </w:rPr>
            </w:pPr>
            <w:r>
              <w:rPr>
                <w:rFonts w:hint="eastAsia" w:ascii="宋体" w:hAnsi="宋体"/>
                <w:bCs/>
                <w:color w:val="000000" w:themeColor="text1"/>
                <w:szCs w:val="21"/>
                <w14:textFill>
                  <w14:solidFill>
                    <w14:schemeClr w14:val="tx1"/>
                  </w14:solidFill>
                </w14:textFill>
              </w:rPr>
              <w:t>慢性肾病</w:t>
            </w:r>
          </w:p>
        </w:tc>
        <w:tc>
          <w:tcPr>
            <w:tcW w:w="528" w:type="pct"/>
            <w:gridSpan w:val="3"/>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796" w:type="pct"/>
            <w:gridSpan w:val="2"/>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7" w:type="pct"/>
            <w:gridSpan w:val="3"/>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3" w:type="pct"/>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999" w:type="pct"/>
            <w:gridSpan w:val="4"/>
            <w:tcBorders>
              <w:top w:val="dotted" w:color="auto" w:sz="4" w:space="0"/>
              <w:left w:val="dotted" w:color="auto" w:sz="4" w:space="0"/>
              <w:bottom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exact"/>
          <w:jc w:val="center"/>
        </w:trPr>
        <w:tc>
          <w:tcPr>
            <w:tcW w:w="381" w:type="pct"/>
            <w:tcBorders>
              <w:top w:val="dotted" w:color="auto" w:sz="4" w:space="0"/>
              <w:bottom w:val="dotted" w:color="auto" w:sz="4" w:space="0"/>
              <w:right w:val="dotted" w:color="auto" w:sz="4" w:space="0"/>
            </w:tcBorders>
            <w:vAlign w:val="center"/>
          </w:tcPr>
          <w:p>
            <w:pPr>
              <w:spacing w:line="430" w:lineRule="exact"/>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B9</w:t>
            </w:r>
            <w:r>
              <w:rPr>
                <w:rFonts w:hint="eastAsia"/>
                <w:b/>
                <w:color w:val="000000" w:themeColor="text1"/>
                <w:szCs w:val="21"/>
                <w14:textFill>
                  <w14:solidFill>
                    <w14:schemeClr w14:val="tx1"/>
                  </w14:solidFill>
                </w14:textFill>
              </w:rPr>
              <w:t>g</w:t>
            </w:r>
          </w:p>
        </w:tc>
        <w:tc>
          <w:tcPr>
            <w:tcW w:w="1003" w:type="pct"/>
            <w:tcBorders>
              <w:top w:val="dotted" w:color="auto" w:sz="4" w:space="0"/>
              <w:left w:val="dotted" w:color="auto" w:sz="4" w:space="0"/>
              <w:bottom w:val="dotted" w:color="auto" w:sz="4" w:space="0"/>
              <w:right w:val="dotted" w:color="auto" w:sz="4" w:space="0"/>
            </w:tcBorders>
            <w:vAlign w:val="center"/>
          </w:tcPr>
          <w:p>
            <w:pPr>
              <w:spacing w:line="430" w:lineRule="exact"/>
              <w:ind w:right="206" w:rightChars="98"/>
              <w:rPr>
                <w:color w:val="000000" w:themeColor="text1"/>
                <w:szCs w:val="21"/>
                <w14:textFill>
                  <w14:solidFill>
                    <w14:schemeClr w14:val="tx1"/>
                  </w14:solidFill>
                </w14:textFill>
              </w:rPr>
            </w:pPr>
            <w:r>
              <w:rPr>
                <w:rFonts w:hint="eastAsia" w:ascii="宋体" w:hAnsi="宋体"/>
                <w:bCs/>
                <w:color w:val="000000" w:themeColor="text1"/>
                <w:szCs w:val="21"/>
                <w14:textFill>
                  <w14:solidFill>
                    <w14:schemeClr w14:val="tx1"/>
                  </w14:solidFill>
                </w14:textFill>
              </w:rPr>
              <w:t>帕金森</w:t>
            </w:r>
          </w:p>
        </w:tc>
        <w:tc>
          <w:tcPr>
            <w:tcW w:w="528" w:type="pct"/>
            <w:gridSpan w:val="3"/>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796" w:type="pct"/>
            <w:gridSpan w:val="2"/>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7" w:type="pct"/>
            <w:gridSpan w:val="3"/>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3" w:type="pct"/>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999" w:type="pct"/>
            <w:gridSpan w:val="4"/>
            <w:tcBorders>
              <w:top w:val="dotted" w:color="auto" w:sz="4" w:space="0"/>
              <w:left w:val="dotted" w:color="auto" w:sz="4" w:space="0"/>
              <w:bottom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exact"/>
          <w:jc w:val="center"/>
        </w:trPr>
        <w:tc>
          <w:tcPr>
            <w:tcW w:w="381" w:type="pct"/>
            <w:tcBorders>
              <w:top w:val="dotted" w:color="auto" w:sz="4" w:space="0"/>
              <w:bottom w:val="dotted" w:color="auto" w:sz="4" w:space="0"/>
              <w:right w:val="dotted" w:color="auto" w:sz="4" w:space="0"/>
            </w:tcBorders>
            <w:vAlign w:val="center"/>
          </w:tcPr>
          <w:p>
            <w:pPr>
              <w:spacing w:line="430" w:lineRule="exact"/>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B9</w:t>
            </w:r>
            <w:r>
              <w:rPr>
                <w:rFonts w:hint="eastAsia"/>
                <w:b/>
                <w:color w:val="000000" w:themeColor="text1"/>
                <w:szCs w:val="21"/>
                <w14:textFill>
                  <w14:solidFill>
                    <w14:schemeClr w14:val="tx1"/>
                  </w14:solidFill>
                </w14:textFill>
              </w:rPr>
              <w:t>h</w:t>
            </w:r>
          </w:p>
        </w:tc>
        <w:tc>
          <w:tcPr>
            <w:tcW w:w="1003" w:type="pct"/>
            <w:tcBorders>
              <w:top w:val="dotted" w:color="auto" w:sz="4" w:space="0"/>
              <w:left w:val="dotted" w:color="auto" w:sz="4" w:space="0"/>
              <w:bottom w:val="dotted" w:color="auto" w:sz="4" w:space="0"/>
              <w:right w:val="dotted" w:color="auto" w:sz="4" w:space="0"/>
            </w:tcBorders>
            <w:vAlign w:val="center"/>
          </w:tcPr>
          <w:p>
            <w:pPr>
              <w:spacing w:line="430" w:lineRule="exact"/>
              <w:ind w:right="206" w:rightChars="98"/>
              <w:rPr>
                <w:color w:val="000000" w:themeColor="text1"/>
                <w:szCs w:val="21"/>
                <w14:textFill>
                  <w14:solidFill>
                    <w14:schemeClr w14:val="tx1"/>
                  </w14:solidFill>
                </w14:textFill>
              </w:rPr>
            </w:pPr>
            <w:r>
              <w:rPr>
                <w:rFonts w:hint="eastAsia" w:ascii="宋体" w:hAnsi="宋体"/>
                <w:bCs/>
                <w:color w:val="000000" w:themeColor="text1"/>
                <w:szCs w:val="21"/>
                <w14:textFill>
                  <w14:solidFill>
                    <w14:schemeClr w14:val="tx1"/>
                  </w14:solidFill>
                </w14:textFill>
              </w:rPr>
              <w:t>老年痴呆</w:t>
            </w:r>
          </w:p>
        </w:tc>
        <w:tc>
          <w:tcPr>
            <w:tcW w:w="528" w:type="pct"/>
            <w:gridSpan w:val="3"/>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796" w:type="pct"/>
            <w:gridSpan w:val="2"/>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7" w:type="pct"/>
            <w:gridSpan w:val="3"/>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3" w:type="pct"/>
            <w:tcBorders>
              <w:top w:val="dotted" w:color="auto" w:sz="4" w:space="0"/>
              <w:left w:val="dotted" w:color="auto" w:sz="4" w:space="0"/>
              <w:bottom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999" w:type="pct"/>
            <w:gridSpan w:val="4"/>
            <w:tcBorders>
              <w:top w:val="dotted" w:color="auto" w:sz="4" w:space="0"/>
              <w:left w:val="dotted" w:color="auto" w:sz="4" w:space="0"/>
              <w:bottom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exact"/>
          <w:jc w:val="center"/>
        </w:trPr>
        <w:tc>
          <w:tcPr>
            <w:tcW w:w="381" w:type="pct"/>
            <w:tcBorders>
              <w:top w:val="dotted" w:color="auto" w:sz="4" w:space="0"/>
              <w:right w:val="dotted" w:color="auto" w:sz="4" w:space="0"/>
            </w:tcBorders>
            <w:vAlign w:val="center"/>
          </w:tcPr>
          <w:p>
            <w:pPr>
              <w:spacing w:line="430" w:lineRule="exact"/>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B9</w:t>
            </w:r>
            <w:r>
              <w:rPr>
                <w:rFonts w:hint="eastAsia"/>
                <w:b/>
                <w:color w:val="000000" w:themeColor="text1"/>
                <w:szCs w:val="21"/>
                <w14:textFill>
                  <w14:solidFill>
                    <w14:schemeClr w14:val="tx1"/>
                  </w14:solidFill>
                </w14:textFill>
              </w:rPr>
              <w:t>I</w:t>
            </w:r>
          </w:p>
        </w:tc>
        <w:tc>
          <w:tcPr>
            <w:tcW w:w="1003" w:type="pct"/>
            <w:tcBorders>
              <w:top w:val="dotted" w:color="auto" w:sz="4" w:space="0"/>
              <w:left w:val="dotted" w:color="auto" w:sz="4" w:space="0"/>
              <w:right w:val="dotted" w:color="auto" w:sz="4" w:space="0"/>
            </w:tcBorders>
            <w:vAlign w:val="center"/>
          </w:tcPr>
          <w:p>
            <w:pPr>
              <w:spacing w:line="430" w:lineRule="exact"/>
              <w:ind w:right="206" w:rightChars="98"/>
              <w:rPr>
                <w:rFonts w:ascii="宋体" w:hAnsi="宋体"/>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慢性肺部疾病</w:t>
            </w:r>
          </w:p>
        </w:tc>
        <w:tc>
          <w:tcPr>
            <w:tcW w:w="528" w:type="pct"/>
            <w:gridSpan w:val="3"/>
            <w:tcBorders>
              <w:top w:val="dotted" w:color="auto" w:sz="4" w:space="0"/>
              <w:left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796" w:type="pct"/>
            <w:gridSpan w:val="2"/>
            <w:tcBorders>
              <w:top w:val="dotted" w:color="auto" w:sz="4" w:space="0"/>
              <w:left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7" w:type="pct"/>
            <w:gridSpan w:val="3"/>
            <w:tcBorders>
              <w:top w:val="dotted" w:color="auto" w:sz="4" w:space="0"/>
              <w:left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43" w:type="pct"/>
            <w:tcBorders>
              <w:top w:val="dotted" w:color="auto" w:sz="4" w:space="0"/>
              <w:left w:val="dotted" w:color="auto" w:sz="4" w:space="0"/>
              <w:righ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999" w:type="pct"/>
            <w:gridSpan w:val="4"/>
            <w:tcBorders>
              <w:top w:val="dotted" w:color="auto" w:sz="4" w:space="0"/>
              <w:left w:val="dotted" w:color="auto" w:sz="4" w:space="0"/>
            </w:tcBorders>
            <w:vAlign w:val="center"/>
          </w:tcPr>
          <w:p>
            <w:pPr>
              <w:spacing w:line="430" w:lineRule="exact"/>
              <w:jc w:val="cente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r>
    </w:tbl>
    <w:p>
      <w:pPr>
        <w:rPr>
          <w:b/>
          <w:bCs/>
        </w:rPr>
      </w:pPr>
    </w:p>
    <w:tbl>
      <w:tblPr>
        <w:tblStyle w:val="12"/>
        <w:tblW w:w="517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0"/>
        <w:gridCol w:w="3539"/>
        <w:gridCol w:w="1923"/>
        <w:gridCol w:w="428"/>
        <w:gridCol w:w="943"/>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5000" w:type="pct"/>
            <w:gridSpan w:val="6"/>
            <w:shd w:val="clear" w:color="auto" w:fill="DDD9C3"/>
            <w:vAlign w:val="center"/>
          </w:tcPr>
          <w:p>
            <w:pPr>
              <w:spacing w:before="60"/>
              <w:rPr>
                <w:rFonts w:eastAsia="黑体"/>
                <w:color w:val="000000" w:themeColor="text1"/>
                <w:sz w:val="28"/>
                <w14:textFill>
                  <w14:solidFill>
                    <w14:schemeClr w14:val="tx1"/>
                  </w14:solidFill>
                </w14:textFill>
              </w:rPr>
            </w:pPr>
            <w:r>
              <w:rPr>
                <w:rFonts w:hint="eastAsia" w:eastAsia="黑体"/>
                <w:color w:val="000000" w:themeColor="text1"/>
                <w:sz w:val="28"/>
                <w14:textFill>
                  <w14:solidFill>
                    <w14:schemeClr w14:val="tx1"/>
                  </w14:solidFill>
                </w14:textFill>
              </w:rPr>
              <w:t>第三部分 生活方式及行为（吸烟、饮酒、身体活动情况）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5000" w:type="pct"/>
            <w:gridSpan w:val="6"/>
            <w:shd w:val="clear" w:color="auto" w:fill="DDD9C3"/>
            <w:vAlign w:val="center"/>
          </w:tcPr>
          <w:p>
            <w:pPr>
              <w:rPr>
                <w:b/>
                <w:color w:val="000000" w:themeColor="text1"/>
                <w:sz w:val="22"/>
                <w14:textFill>
                  <w14:solidFill>
                    <w14:schemeClr w14:val="tx1"/>
                  </w14:solidFill>
                </w14:textFill>
              </w:rPr>
            </w:pPr>
            <w:r>
              <w:rPr>
                <w:rFonts w:hint="eastAsia"/>
                <w:b/>
                <w:color w:val="000000" w:themeColor="text1"/>
                <w:szCs w:val="21"/>
                <w14:textFill>
                  <w14:solidFill>
                    <w14:schemeClr w14:val="tx1"/>
                  </w14:solidFill>
                </w14:textFill>
              </w:rPr>
              <w:t>现在吸烟情况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4" w:hRule="atLeast"/>
          <w:jc w:val="center"/>
        </w:trPr>
        <w:tc>
          <w:tcPr>
            <w:tcW w:w="425" w:type="pct"/>
            <w:tcBorders>
              <w:bottom w:val="single" w:color="auto" w:sz="4" w:space="0"/>
            </w:tcBorders>
            <w:vAlign w:val="center"/>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C1</w:t>
            </w:r>
          </w:p>
        </w:tc>
        <w:tc>
          <w:tcPr>
            <w:tcW w:w="2008" w:type="pct"/>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您</w:t>
            </w:r>
            <w:r>
              <w:rPr>
                <w:rFonts w:hint="eastAsia"/>
                <w:color w:val="000000" w:themeColor="text1"/>
                <w:u w:val="single"/>
                <w14:textFill>
                  <w14:solidFill>
                    <w14:schemeClr w14:val="tx1"/>
                  </w14:solidFill>
                </w14:textFill>
              </w:rPr>
              <w:t>现在</w:t>
            </w:r>
            <w:r>
              <w:rPr>
                <w:rFonts w:hint="eastAsia"/>
                <w:color w:val="000000" w:themeColor="text1"/>
                <w14:textFill>
                  <w14:solidFill>
                    <w14:schemeClr w14:val="tx1"/>
                  </w14:solidFill>
                </w14:textFill>
              </w:rPr>
              <w:t>吸烟吗？</w:t>
            </w:r>
          </w:p>
        </w:tc>
        <w:tc>
          <w:tcPr>
            <w:tcW w:w="1869" w:type="pct"/>
            <w:gridSpan w:val="3"/>
            <w:tcBorders>
              <w:bottom w:val="single" w:color="auto" w:sz="4" w:space="0"/>
            </w:tcBorders>
            <w:vAlign w:val="center"/>
          </w:tcPr>
          <w:p>
            <w:pPr>
              <w:numPr>
                <w:ilvl w:val="0"/>
                <w:numId w:val="26"/>
              </w:numPr>
              <w:tabs>
                <w:tab w:val="left" w:pos="605"/>
                <w:tab w:val="clear" w:pos="540"/>
              </w:tabs>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是的，每天吸</w:t>
            </w:r>
          </w:p>
          <w:p>
            <w:pPr>
              <w:numPr>
                <w:ilvl w:val="0"/>
                <w:numId w:val="26"/>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是的，但不是每天吸</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p>
            <w:pPr>
              <w:numPr>
                <w:ilvl w:val="0"/>
                <w:numId w:val="26"/>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现在不吸，但以前吸</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p>
            <w:pPr>
              <w:numPr>
                <w:ilvl w:val="0"/>
                <w:numId w:val="26"/>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从不吸</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tc>
        <w:tc>
          <w:tcPr>
            <w:tcW w:w="696" w:type="pct"/>
            <w:vAlign w:val="center"/>
          </w:tcPr>
          <w:p>
            <w:pPr>
              <w:rPr>
                <w:color w:val="000000" w:themeColor="text1"/>
                <w:szCs w:val="21"/>
                <w14:textFill>
                  <w14:solidFill>
                    <w14:schemeClr w14:val="tx1"/>
                  </w14:solidFill>
                </w14:textFill>
              </w:rPr>
            </w:pPr>
          </w:p>
          <w:p>
            <w:p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C3</w:t>
            </w:r>
          </w:p>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C3</w:t>
            </w:r>
          </w:p>
          <w:p>
            <w:pPr>
              <w:rPr>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jc w:val="center"/>
        </w:trPr>
        <w:tc>
          <w:tcPr>
            <w:tcW w:w="425" w:type="pct"/>
            <w:tcBorders>
              <w:bottom w:val="single" w:color="auto" w:sz="4" w:space="0"/>
            </w:tcBorders>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C2</w:t>
            </w:r>
          </w:p>
        </w:tc>
        <w:tc>
          <w:tcPr>
            <w:tcW w:w="2008" w:type="pct"/>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您早晨醒来后多长时间吸第一支烟？</w:t>
            </w:r>
          </w:p>
        </w:tc>
        <w:tc>
          <w:tcPr>
            <w:tcW w:w="1091" w:type="pct"/>
            <w:tcBorders>
              <w:right w:val="nil"/>
            </w:tcBorders>
            <w:vAlign w:val="center"/>
          </w:tcPr>
          <w:p>
            <w:pPr>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b/>
                <w:color w:val="000000" w:themeColor="text1"/>
                <w14:textFill>
                  <w14:solidFill>
                    <w14:schemeClr w14:val="tx1"/>
                  </w14:solidFill>
                </w14:textFill>
              </w:rPr>
              <w:t xml:space="preserve">  </w:t>
            </w:r>
            <w:r>
              <w:rPr>
                <w:b/>
                <w:color w:val="000000" w:themeColor="text1"/>
                <w14:textFill>
                  <w14:solidFill>
                    <w14:schemeClr w14:val="tx1"/>
                  </w14:solidFill>
                </w14:textFill>
              </w:rPr>
              <w:t>&gt;60</w:t>
            </w:r>
            <w:r>
              <w:rPr>
                <w:rFonts w:hAnsiTheme="minorEastAsia"/>
                <w:color w:val="000000" w:themeColor="text1"/>
                <w14:textFill>
                  <w14:solidFill>
                    <w14:schemeClr w14:val="tx1"/>
                  </w14:solidFill>
                </w14:textFill>
              </w:rPr>
              <w:t>分钟</w:t>
            </w:r>
          </w:p>
          <w:p>
            <w:pPr>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rFonts w:hint="eastAsia"/>
                <w:b/>
                <w:color w:val="000000" w:themeColor="text1"/>
                <w14:textFill>
                  <w14:solidFill>
                    <w14:schemeClr w14:val="tx1"/>
                  </w14:solidFill>
                </w14:textFill>
              </w:rPr>
              <w:t xml:space="preserve">  </w:t>
            </w:r>
            <w:r>
              <w:rPr>
                <w:b/>
                <w:color w:val="000000" w:themeColor="text1"/>
                <w14:textFill>
                  <w14:solidFill>
                    <w14:schemeClr w14:val="tx1"/>
                  </w14:solidFill>
                </w14:textFill>
              </w:rPr>
              <w:t>31-60</w:t>
            </w:r>
            <w:r>
              <w:rPr>
                <w:rFonts w:hAnsiTheme="minorEastAsia"/>
                <w:color w:val="000000" w:themeColor="text1"/>
                <w14:textFill>
                  <w14:solidFill>
                    <w14:schemeClr w14:val="tx1"/>
                  </w14:solidFill>
                </w14:textFill>
              </w:rPr>
              <w:t>分钟</w:t>
            </w:r>
          </w:p>
        </w:tc>
        <w:tc>
          <w:tcPr>
            <w:tcW w:w="778" w:type="pct"/>
            <w:gridSpan w:val="2"/>
            <w:tcBorders>
              <w:left w:val="nil"/>
            </w:tcBorders>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3 </w:t>
            </w:r>
            <w:r>
              <w:rPr>
                <w:rFonts w:hint="eastAsia"/>
                <w:b/>
                <w:color w:val="000000" w:themeColor="text1"/>
                <w14:textFill>
                  <w14:solidFill>
                    <w14:schemeClr w14:val="tx1"/>
                  </w14:solidFill>
                </w14:textFill>
              </w:rPr>
              <w:t xml:space="preserve"> </w:t>
            </w:r>
            <w:r>
              <w:rPr>
                <w:b/>
                <w:color w:val="000000" w:themeColor="text1"/>
                <w14:textFill>
                  <w14:solidFill>
                    <w14:schemeClr w14:val="tx1"/>
                  </w14:solidFill>
                </w14:textFill>
              </w:rPr>
              <w:t>6-30</w:t>
            </w:r>
            <w:r>
              <w:rPr>
                <w:rFonts w:hAnsiTheme="minorEastAsia"/>
                <w:color w:val="000000" w:themeColor="text1"/>
                <w14:textFill>
                  <w14:solidFill>
                    <w14:schemeClr w14:val="tx1"/>
                  </w14:solidFill>
                </w14:textFill>
              </w:rPr>
              <w:t>分钟</w:t>
            </w:r>
          </w:p>
          <w:p>
            <w:pPr>
              <w:widowControl/>
              <w:jc w:val="left"/>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4</w:t>
            </w:r>
            <w:r>
              <w:rPr>
                <w:rFonts w:hint="eastAsia"/>
                <w:b/>
                <w:color w:val="000000" w:themeColor="text1"/>
                <w14:textFill>
                  <w14:solidFill>
                    <w14:schemeClr w14:val="tx1"/>
                  </w14:solidFill>
                </w14:textFill>
              </w:rPr>
              <w:t xml:space="preserve">  </w:t>
            </w:r>
            <w:r>
              <w:rPr>
                <w:b/>
                <w:color w:val="000000" w:themeColor="text1"/>
                <w14:textFill>
                  <w14:solidFill>
                    <w14:schemeClr w14:val="tx1"/>
                  </w14:solidFill>
                </w14:textFill>
              </w:rPr>
              <w:t>≤5</w:t>
            </w:r>
            <w:r>
              <w:rPr>
                <w:rFonts w:hAnsiTheme="minorEastAsia"/>
                <w:color w:val="000000" w:themeColor="text1"/>
                <w14:textFill>
                  <w14:solidFill>
                    <w14:schemeClr w14:val="tx1"/>
                  </w14:solidFill>
                </w14:textFill>
              </w:rPr>
              <w:t>分钟</w:t>
            </w:r>
          </w:p>
        </w:tc>
        <w:tc>
          <w:tcPr>
            <w:tcW w:w="696" w:type="pct"/>
            <w:vAlign w:val="center"/>
          </w:tcPr>
          <w:p>
            <w:pPr>
              <w:rPr>
                <w:color w:val="000000" w:themeColor="text1"/>
                <w:szCs w:val="21"/>
                <w14:textFill>
                  <w14:solidFill>
                    <w14:schemeClr w14:val="tx1"/>
                  </w14:solidFill>
                </w14:textFill>
              </w:rPr>
            </w:pPr>
            <w:r>
              <w:rPr>
                <w:color w:val="000000" w:themeColor="text1"/>
                <w:szCs w:val="20"/>
                <w14:textFill>
                  <w14:solidFill>
                    <w14:schemeClr w14:val="tx1"/>
                  </w14:solidFill>
                </w14:textFill>
              </w:rPr>
              <w:sym w:font="Wingdings" w:char="F0E8"/>
            </w:r>
            <w:r>
              <w:rPr>
                <w:b/>
                <w:color w:val="000000" w:themeColor="text1"/>
                <w:szCs w:val="20"/>
                <w14:textFill>
                  <w14:solidFill>
                    <w14:schemeClr w14:val="tx1"/>
                  </w14:solidFill>
                </w14:textFill>
              </w:rPr>
              <w:t>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425" w:type="pct"/>
            <w:vMerge w:val="restart"/>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C</w:t>
            </w:r>
            <w:r>
              <w:rPr>
                <w:b/>
                <w:color w:val="000000" w:themeColor="text1"/>
                <w14:textFill>
                  <w14:solidFill>
                    <w14:schemeClr w14:val="tx1"/>
                  </w14:solidFill>
                </w14:textFill>
              </w:rPr>
              <w:t>3</w:t>
            </w:r>
          </w:p>
        </w:tc>
        <w:tc>
          <w:tcPr>
            <w:tcW w:w="2008" w:type="pct"/>
            <w:tcBorders>
              <w:bottom w:val="single" w:color="auto" w:sz="4" w:space="0"/>
            </w:tcBorders>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您</w:t>
            </w:r>
            <w:r>
              <w:rPr>
                <w:color w:val="000000" w:themeColor="text1"/>
                <w:u w:val="single"/>
                <w14:textFill>
                  <w14:solidFill>
                    <w14:schemeClr w14:val="tx1"/>
                  </w14:solidFill>
                </w14:textFill>
              </w:rPr>
              <w:t>以前</w:t>
            </w:r>
            <w:r>
              <w:rPr>
                <w:color w:val="000000" w:themeColor="text1"/>
                <w14:textFill>
                  <w14:solidFill>
                    <w14:schemeClr w14:val="tx1"/>
                  </w14:solidFill>
                </w14:textFill>
              </w:rPr>
              <w:t>是否每天吸烟？</w:t>
            </w:r>
          </w:p>
        </w:tc>
        <w:tc>
          <w:tcPr>
            <w:tcW w:w="2566" w:type="pct"/>
            <w:gridSpan w:val="4"/>
            <w:tcBorders>
              <w:bottom w:val="single" w:color="auto" w:sz="4" w:space="0"/>
            </w:tcBorders>
            <w:vAlign w:val="center"/>
          </w:tcPr>
          <w:p>
            <w:pPr>
              <w:pStyle w:val="18"/>
              <w:numPr>
                <w:ilvl w:val="0"/>
                <w:numId w:val="27"/>
              </w:numPr>
              <w:tabs>
                <w:tab w:val="left" w:pos="605"/>
              </w:tabs>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是         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425" w:type="pct"/>
            <w:vMerge w:val="continue"/>
            <w:tcBorders>
              <w:bottom w:val="single" w:color="auto" w:sz="4" w:space="0"/>
            </w:tcBorders>
            <w:vAlign w:val="center"/>
          </w:tcPr>
          <w:p>
            <w:pPr>
              <w:jc w:val="center"/>
              <w:rPr>
                <w:b/>
                <w:color w:val="000000" w:themeColor="text1"/>
                <w14:textFill>
                  <w14:solidFill>
                    <w14:schemeClr w14:val="tx1"/>
                  </w14:solidFill>
                </w14:textFill>
              </w:rPr>
            </w:pPr>
          </w:p>
        </w:tc>
        <w:tc>
          <w:tcPr>
            <w:tcW w:w="3877" w:type="pct"/>
            <w:gridSpan w:val="4"/>
            <w:shd w:val="clear" w:color="auto" w:fill="F1F1F1" w:themeFill="background1" w:themeFillShade="F2"/>
            <w:vAlign w:val="center"/>
          </w:tcPr>
          <w:p>
            <w:pPr>
              <w:tabs>
                <w:tab w:val="left" w:pos="605"/>
              </w:tabs>
              <w:jc w:val="left"/>
              <w:rPr>
                <w:rFonts w:ascii="黑体" w:hAnsi="黑体" w:eastAsia="黑体"/>
                <w:color w:val="000000" w:themeColor="text1"/>
                <w:szCs w:val="20"/>
                <w14:textFill>
                  <w14:solidFill>
                    <w14:schemeClr w14:val="tx1"/>
                  </w14:solidFill>
                </w14:textFill>
              </w:rPr>
            </w:pPr>
            <w:r>
              <w:rPr>
                <w:rFonts w:hint="eastAsia" w:ascii="黑体" w:hAnsi="黑体" w:eastAsia="黑体"/>
                <w:color w:val="000000" w:themeColor="text1"/>
                <w:szCs w:val="21"/>
                <w14:textFill>
                  <w14:solidFill>
                    <w14:schemeClr w14:val="tx1"/>
                  </w14:solidFill>
                </w14:textFill>
              </w:rPr>
              <w:t>调查员</w:t>
            </w:r>
            <w:r>
              <w:rPr>
                <w:rFonts w:ascii="黑体" w:hAnsi="黑体" w:eastAsia="黑体"/>
                <w:color w:val="000000" w:themeColor="text1"/>
                <w:szCs w:val="21"/>
                <w14:textFill>
                  <w14:solidFill>
                    <w14:schemeClr w14:val="tx1"/>
                  </w14:solidFill>
                </w14:textFill>
              </w:rPr>
              <w:t>注意：如果C</w:t>
            </w:r>
            <w:r>
              <w:rPr>
                <w:rFonts w:hint="eastAsia" w:ascii="黑体" w:hAnsi="黑体" w:eastAsia="黑体"/>
                <w:color w:val="000000" w:themeColor="text1"/>
                <w:szCs w:val="21"/>
                <w14:textFill>
                  <w14:solidFill>
                    <w14:schemeClr w14:val="tx1"/>
                  </w14:solidFill>
                </w14:textFill>
              </w:rPr>
              <w:t>1选2且</w:t>
            </w:r>
            <w:r>
              <w:rPr>
                <w:rFonts w:ascii="黑体" w:hAnsi="黑体" w:eastAsia="黑体"/>
                <w:color w:val="000000" w:themeColor="text1"/>
                <w:szCs w:val="21"/>
                <w14:textFill>
                  <w14:solidFill>
                    <w14:schemeClr w14:val="tx1"/>
                  </w14:solidFill>
                </w14:textFill>
              </w:rPr>
              <w:t>C3</w:t>
            </w:r>
            <w:r>
              <w:rPr>
                <w:rFonts w:hint="eastAsia" w:ascii="黑体" w:hAnsi="黑体" w:eastAsia="黑体"/>
                <w:color w:val="000000" w:themeColor="text1"/>
                <w:szCs w:val="21"/>
                <w14:textFill>
                  <w14:solidFill>
                    <w14:schemeClr w14:val="tx1"/>
                  </w14:solidFill>
                </w14:textFill>
              </w:rPr>
              <w:t>选2，</w:t>
            </w:r>
            <w:r>
              <w:rPr>
                <w:rFonts w:ascii="黑体" w:hAnsi="黑体" w:eastAsia="黑体"/>
                <w:color w:val="000000" w:themeColor="text1"/>
                <w:szCs w:val="21"/>
                <w14:textFill>
                  <w14:solidFill>
                    <w14:schemeClr w14:val="tx1"/>
                  </w14:solidFill>
                </w14:textFill>
              </w:rPr>
              <w:t>跳转…………………………………</w:t>
            </w:r>
            <w:r>
              <w:rPr>
                <w:rFonts w:ascii="黑体" w:hAnsi="黑体" w:eastAsia="黑体"/>
                <w:color w:val="000000" w:themeColor="text1"/>
                <w:szCs w:val="20"/>
                <w14:textFill>
                  <w14:solidFill>
                    <w14:schemeClr w14:val="tx1"/>
                  </w14:solidFill>
                </w14:textFill>
              </w:rPr>
              <w:sym w:font="Wingdings" w:char="F0E8"/>
            </w:r>
          </w:p>
          <w:p>
            <w:pPr>
              <w:tabs>
                <w:tab w:val="left" w:pos="605"/>
              </w:tabs>
              <w:ind w:firstLine="1260" w:firstLineChars="600"/>
              <w:jc w:val="left"/>
              <w:rPr>
                <w:rFonts w:ascii="黑体" w:hAnsi="黑体" w:eastAsia="黑体"/>
                <w:color w:val="000000" w:themeColor="text1"/>
                <w:szCs w:val="20"/>
                <w14:textFill>
                  <w14:solidFill>
                    <w14:schemeClr w14:val="tx1"/>
                  </w14:solidFill>
                </w14:textFill>
              </w:rPr>
            </w:pPr>
            <w:r>
              <w:rPr>
                <w:rFonts w:ascii="黑体" w:hAnsi="黑体" w:eastAsia="黑体"/>
                <w:color w:val="000000" w:themeColor="text1"/>
                <w:szCs w:val="21"/>
                <w14:textFill>
                  <w14:solidFill>
                    <w14:schemeClr w14:val="tx1"/>
                  </w14:solidFill>
                </w14:textFill>
              </w:rPr>
              <w:t>如果C</w:t>
            </w:r>
            <w:r>
              <w:rPr>
                <w:rFonts w:hint="eastAsia" w:ascii="黑体" w:hAnsi="黑体" w:eastAsia="黑体"/>
                <w:color w:val="000000" w:themeColor="text1"/>
                <w:szCs w:val="21"/>
                <w14:textFill>
                  <w14:solidFill>
                    <w14:schemeClr w14:val="tx1"/>
                  </w14:solidFill>
                </w14:textFill>
              </w:rPr>
              <w:t>1选</w:t>
            </w:r>
            <w:r>
              <w:rPr>
                <w:rFonts w:ascii="黑体" w:hAnsi="黑体" w:eastAsia="黑体"/>
                <w:color w:val="000000" w:themeColor="text1"/>
                <w:szCs w:val="21"/>
                <w14:textFill>
                  <w14:solidFill>
                    <w14:schemeClr w14:val="tx1"/>
                  </w14:solidFill>
                </w14:textFill>
              </w:rPr>
              <w:t>3</w:t>
            </w:r>
            <w:r>
              <w:rPr>
                <w:rFonts w:hint="eastAsia" w:ascii="黑体" w:hAnsi="黑体" w:eastAsia="黑体"/>
                <w:color w:val="000000" w:themeColor="text1"/>
                <w:szCs w:val="21"/>
                <w14:textFill>
                  <w14:solidFill>
                    <w14:schemeClr w14:val="tx1"/>
                  </w14:solidFill>
                </w14:textFill>
              </w:rPr>
              <w:t>且</w:t>
            </w:r>
            <w:r>
              <w:rPr>
                <w:rFonts w:ascii="黑体" w:hAnsi="黑体" w:eastAsia="黑体"/>
                <w:color w:val="000000" w:themeColor="text1"/>
                <w:szCs w:val="21"/>
                <w14:textFill>
                  <w14:solidFill>
                    <w14:schemeClr w14:val="tx1"/>
                  </w14:solidFill>
                </w14:textFill>
              </w:rPr>
              <w:t>C3</w:t>
            </w:r>
            <w:r>
              <w:rPr>
                <w:rFonts w:hint="eastAsia" w:ascii="黑体" w:hAnsi="黑体" w:eastAsia="黑体"/>
                <w:color w:val="000000" w:themeColor="text1"/>
                <w:szCs w:val="21"/>
                <w14:textFill>
                  <w14:solidFill>
                    <w14:schemeClr w14:val="tx1"/>
                  </w14:solidFill>
                </w14:textFill>
              </w:rPr>
              <w:t>选2，</w:t>
            </w:r>
            <w:r>
              <w:rPr>
                <w:rFonts w:ascii="黑体" w:hAnsi="黑体" w:eastAsia="黑体"/>
                <w:color w:val="000000" w:themeColor="text1"/>
                <w:szCs w:val="21"/>
                <w14:textFill>
                  <w14:solidFill>
                    <w14:schemeClr w14:val="tx1"/>
                  </w14:solidFill>
                </w14:textFill>
              </w:rPr>
              <w:t>跳转…………………………………</w:t>
            </w:r>
            <w:r>
              <w:rPr>
                <w:rFonts w:ascii="黑体" w:hAnsi="黑体" w:eastAsia="黑体"/>
                <w:color w:val="000000" w:themeColor="text1"/>
                <w:szCs w:val="20"/>
                <w14:textFill>
                  <w14:solidFill>
                    <w14:schemeClr w14:val="tx1"/>
                  </w14:solidFill>
                </w14:textFill>
              </w:rPr>
              <w:sym w:font="Wingdings" w:char="F0E8"/>
            </w:r>
          </w:p>
        </w:tc>
        <w:tc>
          <w:tcPr>
            <w:tcW w:w="696" w:type="pct"/>
            <w:vAlign w:val="center"/>
          </w:tcPr>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5</w:t>
            </w:r>
          </w:p>
          <w:p>
            <w:pPr>
              <w:rPr>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jc w:val="center"/>
        </w:trPr>
        <w:tc>
          <w:tcPr>
            <w:tcW w:w="425" w:type="pct"/>
            <w:vMerge w:val="restart"/>
            <w:vAlign w:val="center"/>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C4</w:t>
            </w:r>
          </w:p>
        </w:tc>
        <w:tc>
          <w:tcPr>
            <w:tcW w:w="2008" w:type="pct"/>
            <w:tcBorders>
              <w:bottom w:val="single" w:color="auto" w:sz="4" w:space="0"/>
            </w:tcBorders>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您是从什么时候开始</w:t>
            </w:r>
            <w:r>
              <w:rPr>
                <w:rFonts w:hint="eastAsia"/>
                <w:b/>
                <w:color w:val="000000" w:themeColor="text1"/>
                <w:szCs w:val="21"/>
                <w:u w:val="single"/>
                <w14:textFill>
                  <w14:solidFill>
                    <w14:schemeClr w14:val="tx1"/>
                  </w14:solidFill>
                </w14:textFill>
              </w:rPr>
              <w:t>每天吸烟</w:t>
            </w:r>
            <w:r>
              <w:rPr>
                <w:rFonts w:hint="eastAsia"/>
                <w:color w:val="000000" w:themeColor="text1"/>
                <w:szCs w:val="21"/>
                <w14:textFill>
                  <w14:solidFill>
                    <w14:schemeClr w14:val="tx1"/>
                  </w14:solidFill>
                </w14:textFill>
              </w:rPr>
              <w:t>的？</w:t>
            </w:r>
          </w:p>
          <w:p>
            <w:pPr>
              <w:rPr>
                <w:color w:val="000000" w:themeColor="text1"/>
                <w:szCs w:val="21"/>
                <w14:textFill>
                  <w14:solidFill>
                    <w14:schemeClr w14:val="tx1"/>
                  </w14:solidFill>
                </w14:textFill>
              </w:rPr>
            </w:pPr>
            <w:r>
              <w:rPr>
                <w:rFonts w:hint="eastAsia" w:ascii="黑体" w:eastAsia="黑体"/>
                <w:color w:val="000000" w:themeColor="text1"/>
                <w:szCs w:val="21"/>
                <w14:textFill>
                  <w14:solidFill>
                    <w14:schemeClr w14:val="tx1"/>
                  </w14:solidFill>
                </w14:textFill>
              </w:rPr>
              <w:t>调查员注意：“记不清”填“</w:t>
            </w:r>
            <w:r>
              <w:rPr>
                <w:rFonts w:ascii="黑体" w:eastAsia="黑体"/>
                <w:color w:val="000000" w:themeColor="text1"/>
                <w:szCs w:val="21"/>
                <w14:textFill>
                  <w14:solidFill>
                    <w14:schemeClr w14:val="tx1"/>
                  </w14:solidFill>
                </w14:textFill>
              </w:rPr>
              <w:t xml:space="preserve">-9 </w:t>
            </w:r>
            <w:r>
              <w:rPr>
                <w:rFonts w:hint="eastAsia" w:ascii="黑体" w:eastAsia="黑体"/>
                <w:color w:val="000000" w:themeColor="text1"/>
                <w:szCs w:val="21"/>
                <w14:textFill>
                  <w14:solidFill>
                    <w14:schemeClr w14:val="tx1"/>
                  </w14:solidFill>
                </w14:textFill>
              </w:rPr>
              <w:t>”</w:t>
            </w:r>
          </w:p>
        </w:tc>
        <w:tc>
          <w:tcPr>
            <w:tcW w:w="1869" w:type="pct"/>
            <w:gridSpan w:val="3"/>
            <w:tcBorders>
              <w:bottom w:val="single" w:color="auto" w:sz="4" w:space="0"/>
              <w:right w:val="nil"/>
            </w:tcBorders>
            <w:vAlign w:val="center"/>
          </w:tcPr>
          <w:p>
            <w:pPr>
              <w:ind w:left="120" w:leftChars="57" w:firstLine="360" w:firstLineChars="100"/>
              <w:rPr>
                <w:color w:val="000000" w:themeColor="text1"/>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周岁</w:t>
            </w:r>
          </w:p>
        </w:tc>
        <w:tc>
          <w:tcPr>
            <w:tcW w:w="696" w:type="pct"/>
            <w:tcBorders>
              <w:left w:val="nil"/>
            </w:tcBorders>
            <w:vAlign w:val="center"/>
          </w:tcPr>
          <w:p>
            <w:pPr>
              <w:widowControl/>
              <w:rPr>
                <w:color w:val="000000" w:themeColor="text1"/>
                <w14:textFill>
                  <w14:solidFill>
                    <w14:schemeClr w14:val="tx1"/>
                  </w14:solidFill>
                </w14:textFill>
              </w:rPr>
            </w:pPr>
          </w:p>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425" w:type="pct"/>
            <w:vMerge w:val="continue"/>
            <w:vAlign w:val="center"/>
          </w:tcPr>
          <w:p>
            <w:pPr>
              <w:jc w:val="center"/>
              <w:rPr>
                <w:b/>
                <w:color w:val="000000" w:themeColor="text1"/>
                <w14:textFill>
                  <w14:solidFill>
                    <w14:schemeClr w14:val="tx1"/>
                  </w14:solidFill>
                </w14:textFill>
              </w:rPr>
            </w:pPr>
          </w:p>
        </w:tc>
        <w:tc>
          <w:tcPr>
            <w:tcW w:w="3877" w:type="pct"/>
            <w:gridSpan w:val="4"/>
            <w:shd w:val="clear" w:color="auto" w:fill="F1F1F1" w:themeFill="background1" w:themeFillShade="F2"/>
            <w:vAlign w:val="center"/>
          </w:tcPr>
          <w:p>
            <w:pPr>
              <w:tabs>
                <w:tab w:val="left" w:pos="605"/>
              </w:tabs>
              <w:rPr>
                <w:rFonts w:ascii="黑体" w:hAnsi="黑体" w:eastAsia="黑体"/>
                <w:color w:val="000000" w:themeColor="text1"/>
                <w:szCs w:val="21"/>
                <w14:textFill>
                  <w14:solidFill>
                    <w14:schemeClr w14:val="tx1"/>
                  </w14:solidFill>
                </w14:textFill>
              </w:rPr>
            </w:pPr>
            <w:r>
              <w:rPr>
                <w:rFonts w:hint="eastAsia" w:ascii="黑体" w:hAnsi="黑体" w:eastAsia="黑体"/>
                <w:color w:val="000000" w:themeColor="text1"/>
                <w:szCs w:val="21"/>
                <w14:textFill>
                  <w14:solidFill>
                    <w14:schemeClr w14:val="tx1"/>
                  </w14:solidFill>
                </w14:textFill>
              </w:rPr>
              <w:t>调查员</w:t>
            </w:r>
            <w:r>
              <w:rPr>
                <w:rFonts w:ascii="黑体" w:hAnsi="黑体" w:eastAsia="黑体"/>
                <w:color w:val="000000" w:themeColor="text1"/>
                <w:szCs w:val="21"/>
                <w14:textFill>
                  <w14:solidFill>
                    <w14:schemeClr w14:val="tx1"/>
                  </w14:solidFill>
                </w14:textFill>
              </w:rPr>
              <w:t>注意：如果</w:t>
            </w:r>
            <w:r>
              <w:rPr>
                <w:rFonts w:hint="eastAsia" w:ascii="黑体" w:hAnsi="黑体" w:eastAsia="黑体"/>
                <w:color w:val="000000" w:themeColor="text1"/>
                <w:szCs w:val="21"/>
                <w14:textFill>
                  <w14:solidFill>
                    <w14:schemeClr w14:val="tx1"/>
                  </w14:solidFill>
                </w14:textFill>
              </w:rPr>
              <w:t>C1选3并且 C</w:t>
            </w:r>
            <w:r>
              <w:rPr>
                <w:rFonts w:ascii="黑体" w:hAnsi="黑体" w:eastAsia="黑体"/>
                <w:color w:val="000000" w:themeColor="text1"/>
                <w:szCs w:val="21"/>
                <w14:textFill>
                  <w14:solidFill>
                    <w14:schemeClr w14:val="tx1"/>
                  </w14:solidFill>
                </w14:textFill>
              </w:rPr>
              <w:t>3</w:t>
            </w:r>
            <w:r>
              <w:rPr>
                <w:rFonts w:hint="eastAsia" w:ascii="黑体" w:hAnsi="黑体" w:eastAsia="黑体"/>
                <w:color w:val="000000" w:themeColor="text1"/>
                <w:szCs w:val="21"/>
                <w14:textFill>
                  <w14:solidFill>
                    <w14:schemeClr w14:val="tx1"/>
                  </w14:solidFill>
                </w14:textFill>
              </w:rPr>
              <w:t>选1，</w:t>
            </w:r>
            <w:r>
              <w:rPr>
                <w:rFonts w:ascii="黑体" w:hAnsi="黑体" w:eastAsia="黑体"/>
                <w:color w:val="000000" w:themeColor="text1"/>
                <w:szCs w:val="21"/>
                <w14:textFill>
                  <w14:solidFill>
                    <w14:schemeClr w14:val="tx1"/>
                  </w14:solidFill>
                </w14:textFill>
              </w:rPr>
              <w:t>跳转……………………………</w:t>
            </w:r>
            <w:r>
              <w:rPr>
                <w:rFonts w:ascii="黑体" w:hAnsi="黑体" w:eastAsia="黑体"/>
                <w:color w:val="000000" w:themeColor="text1"/>
                <w:szCs w:val="20"/>
                <w14:textFill>
                  <w14:solidFill>
                    <w14:schemeClr w14:val="tx1"/>
                  </w14:solidFill>
                </w14:textFill>
              </w:rPr>
              <w:sym w:font="Wingdings" w:char="F0E8"/>
            </w:r>
          </w:p>
        </w:tc>
        <w:tc>
          <w:tcPr>
            <w:tcW w:w="696" w:type="pct"/>
            <w:tcBorders>
              <w:left w:val="nil"/>
            </w:tcBorders>
            <w:vAlign w:val="center"/>
          </w:tcPr>
          <w:p>
            <w:pPr>
              <w:widowControl/>
              <w:rPr>
                <w:b/>
                <w:color w:val="000000" w:themeColor="text1"/>
                <w14:textFill>
                  <w14:solidFill>
                    <w14:schemeClr w14:val="tx1"/>
                  </w14:solidFill>
                </w14:textFill>
              </w:rPr>
            </w:pPr>
            <w:r>
              <w:rPr>
                <w:rFonts w:hint="eastAsia"/>
                <w:b/>
                <w:color w:val="000000" w:themeColor="text1"/>
                <w14:textFill>
                  <w14:solidFill>
                    <w14:schemeClr w14:val="tx1"/>
                  </w14:solidFill>
                </w14:textFill>
              </w:rPr>
              <w:t>C</w:t>
            </w:r>
            <w:r>
              <w:rPr>
                <w:b/>
                <w:color w:val="000000" w:themeColor="text1"/>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4" w:hRule="atLeast"/>
          <w:jc w:val="center"/>
        </w:trPr>
        <w:tc>
          <w:tcPr>
            <w:tcW w:w="425" w:type="pct"/>
            <w:vAlign w:val="center"/>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C5</w:t>
            </w:r>
          </w:p>
        </w:tc>
        <w:tc>
          <w:tcPr>
            <w:tcW w:w="2008" w:type="pct"/>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您现在平均每天（每周）吸</w:t>
            </w:r>
            <w:r>
              <w:rPr>
                <w:rFonts w:hint="eastAsia"/>
                <w:b/>
                <w:color w:val="000000" w:themeColor="text1"/>
                <w:szCs w:val="21"/>
                <w:u w:val="single"/>
                <w14:textFill>
                  <w14:solidFill>
                    <w14:schemeClr w14:val="tx1"/>
                  </w14:solidFill>
                </w14:textFill>
              </w:rPr>
              <w:t>多少</w:t>
            </w:r>
            <w:r>
              <w:rPr>
                <w:rFonts w:hint="eastAsia"/>
                <w:b/>
                <w:color w:val="000000" w:themeColor="text1"/>
                <w:szCs w:val="21"/>
                <w14:textFill>
                  <w14:solidFill>
                    <w14:schemeClr w14:val="tx1"/>
                  </w14:solidFill>
                </w14:textFill>
              </w:rPr>
              <w:t>支</w:t>
            </w:r>
            <w:r>
              <w:rPr>
                <w:rFonts w:hint="eastAsia"/>
                <w:color w:val="000000" w:themeColor="text1"/>
                <w:szCs w:val="21"/>
                <w14:textFill>
                  <w14:solidFill>
                    <w14:schemeClr w14:val="tx1"/>
                  </w14:solidFill>
                </w14:textFill>
              </w:rPr>
              <w:t>卷烟（包括机制和手卷烟）？</w:t>
            </w:r>
          </w:p>
          <w:p>
            <w:pPr>
              <w:rPr>
                <w:color w:val="000000" w:themeColor="text1"/>
                <w:szCs w:val="21"/>
                <w14:textFill>
                  <w14:solidFill>
                    <w14:schemeClr w14:val="tx1"/>
                  </w14:solidFill>
                </w14:textFill>
              </w:rPr>
            </w:pPr>
            <w:r>
              <w:rPr>
                <w:rFonts w:hint="eastAsia" w:ascii="黑体" w:eastAsia="黑体"/>
                <w:color w:val="000000" w:themeColor="text1"/>
                <w:szCs w:val="21"/>
                <w14:textFill>
                  <w14:solidFill>
                    <w14:schemeClr w14:val="tx1"/>
                  </w14:solidFill>
                </w14:textFill>
              </w:rPr>
              <w:t>调查员注意：每日吸烟者回答选项</w:t>
            </w:r>
            <w:r>
              <w:rPr>
                <w:rFonts w:ascii="黑体" w:eastAsia="黑体"/>
                <w:color w:val="000000" w:themeColor="text1"/>
                <w:szCs w:val="21"/>
                <w14:textFill>
                  <w14:solidFill>
                    <w14:schemeClr w14:val="tx1"/>
                  </w14:solidFill>
                </w14:textFill>
              </w:rPr>
              <w:t>1</w:t>
            </w:r>
            <w:r>
              <w:rPr>
                <w:rFonts w:hint="eastAsia" w:ascii="黑体" w:eastAsia="黑体"/>
                <w:color w:val="000000" w:themeColor="text1"/>
                <w:szCs w:val="21"/>
                <w14:textFill>
                  <w14:solidFill>
                    <w14:schemeClr w14:val="tx1"/>
                  </w14:solidFill>
                </w14:textFill>
              </w:rPr>
              <w:t>，非每日吸烟者回答选项</w:t>
            </w:r>
            <w:r>
              <w:rPr>
                <w:rFonts w:ascii="黑体" w:eastAsia="黑体"/>
                <w:color w:val="000000" w:themeColor="text1"/>
                <w:szCs w:val="21"/>
                <w14:textFill>
                  <w14:solidFill>
                    <w14:schemeClr w14:val="tx1"/>
                  </w14:solidFill>
                </w14:textFill>
              </w:rPr>
              <w:t>2</w:t>
            </w:r>
          </w:p>
        </w:tc>
        <w:tc>
          <w:tcPr>
            <w:tcW w:w="1869" w:type="pct"/>
            <w:gridSpan w:val="3"/>
            <w:tcBorders>
              <w:right w:val="single" w:color="auto" w:sz="4" w:space="0"/>
            </w:tcBorders>
            <w:vAlign w:val="center"/>
          </w:tcPr>
          <w:p>
            <w:pPr>
              <w:numPr>
                <w:ilvl w:val="0"/>
                <w:numId w:val="28"/>
              </w:numPr>
              <w:rPr>
                <w:color w:val="000000" w:themeColor="text1"/>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支</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天</w:t>
            </w:r>
          </w:p>
          <w:p>
            <w:pPr>
              <w:numPr>
                <w:ilvl w:val="0"/>
                <w:numId w:val="28"/>
              </w:numPr>
              <w:rPr>
                <w:color w:val="000000" w:themeColor="text1"/>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支</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周</w:t>
            </w:r>
          </w:p>
          <w:p>
            <w:pPr>
              <w:numPr>
                <w:ilvl w:val="0"/>
                <w:numId w:val="28"/>
              </w:numPr>
              <w:spacing w:after="93" w:afterLines="30"/>
              <w:ind w:left="538"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不吸机制或手卷烟</w:t>
            </w:r>
          </w:p>
        </w:tc>
        <w:tc>
          <w:tcPr>
            <w:tcW w:w="696" w:type="pct"/>
            <w:tcBorders>
              <w:left w:val="single" w:color="auto" w:sz="4" w:space="0"/>
            </w:tcBorders>
            <w:vAlign w:val="center"/>
          </w:tcPr>
          <w:p>
            <w:pPr>
              <w:widowControl/>
              <w:rPr>
                <w:color w:val="000000" w:themeColor="text1"/>
                <w14:textFill>
                  <w14:solidFill>
                    <w14:schemeClr w14:val="tx1"/>
                  </w14:solidFill>
                </w14:textFill>
              </w:rPr>
            </w:pPr>
            <w:r>
              <w:rPr>
                <w:rFonts w:ascii="黑体" w:hAnsi="黑体" w:eastAsia="黑体"/>
                <w:color w:val="000000" w:themeColor="text1"/>
                <w:szCs w:val="20"/>
                <w14:textFill>
                  <w14:solidFill>
                    <w14:schemeClr w14:val="tx1"/>
                  </w14:solidFill>
                </w14:textFill>
              </w:rPr>
              <w:sym w:font="Wingdings" w:char="F0E8"/>
            </w:r>
            <w:r>
              <w:rPr>
                <w:b/>
                <w:color w:val="000000" w:themeColor="text1"/>
                <w14:textFill>
                  <w14:solidFill>
                    <w14:schemeClr w14:val="tx1"/>
                  </w14:solidFill>
                </w14:textFill>
              </w:rPr>
              <w:t>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jc w:val="center"/>
        </w:trPr>
        <w:tc>
          <w:tcPr>
            <w:tcW w:w="5000" w:type="pct"/>
            <w:gridSpan w:val="6"/>
            <w:shd w:val="clear" w:color="auto" w:fill="DDD9C3"/>
            <w:vAlign w:val="center"/>
          </w:tcPr>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戒烟行为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9" w:hRule="atLeast"/>
          <w:jc w:val="center"/>
        </w:trPr>
        <w:tc>
          <w:tcPr>
            <w:tcW w:w="425" w:type="pct"/>
            <w:vAlign w:val="center"/>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C6</w:t>
            </w:r>
          </w:p>
        </w:tc>
        <w:tc>
          <w:tcPr>
            <w:tcW w:w="2008" w:type="pct"/>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您停止吸烟多长时间了？</w:t>
            </w:r>
          </w:p>
          <w:p>
            <w:pPr>
              <w:rPr>
                <w:rFonts w:ascii="黑体" w:eastAsia="黑体"/>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（调查员注意：仅包括调查对象完全戒烟的情况，还在偶尔吸烟的情况不包括在内。注意只能填写一项）</w:t>
            </w:r>
          </w:p>
        </w:tc>
        <w:tc>
          <w:tcPr>
            <w:tcW w:w="1091" w:type="pct"/>
            <w:tcBorders>
              <w:right w:val="nil"/>
            </w:tcBorders>
            <w:vAlign w:val="center"/>
          </w:tcPr>
          <w:p>
            <w:pPr>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a </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14:textFill>
                  <w14:solidFill>
                    <w14:schemeClr w14:val="tx1"/>
                  </w14:solidFill>
                </w14:textFill>
              </w:rPr>
              <w:t>年</w:t>
            </w:r>
          </w:p>
          <w:p>
            <w:pPr>
              <w:ind w:firstLine="210" w:firstLineChars="100"/>
              <w:rPr>
                <w:color w:val="000000" w:themeColor="text1"/>
                <w:spacing w:val="-60"/>
                <w:sz w:val="52"/>
                <w:szCs w:val="52"/>
                <w14:textFill>
                  <w14:solidFill>
                    <w14:schemeClr w14:val="tx1"/>
                  </w14:solidFill>
                </w14:textFill>
              </w:rPr>
            </w:pPr>
            <w:r>
              <w:rPr>
                <w:color w:val="000000" w:themeColor="text1"/>
                <w14:textFill>
                  <w14:solidFill>
                    <w14:schemeClr w14:val="tx1"/>
                  </w14:solidFill>
                </w14:textFill>
              </w:rPr>
              <w:t xml:space="preserve">b </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14:textFill>
                  <w14:solidFill>
                    <w14:schemeClr w14:val="tx1"/>
                  </w14:solidFill>
                </w14:textFill>
              </w:rPr>
              <w:t>月</w:t>
            </w:r>
          </w:p>
        </w:tc>
        <w:tc>
          <w:tcPr>
            <w:tcW w:w="1474" w:type="pct"/>
            <w:gridSpan w:val="3"/>
            <w:tcBorders>
              <w:left w:val="nil"/>
            </w:tcBorders>
            <w:vAlign w:val="center"/>
          </w:tcPr>
          <w:p>
            <w:pPr>
              <w:ind w:right="420"/>
              <w:jc w:val="right"/>
              <w:rPr>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14:textFill>
                  <w14:solidFill>
                    <w14:schemeClr w14:val="tx1"/>
                  </w14:solidFill>
                </w14:textFill>
              </w:rPr>
              <w:t>周</w:t>
            </w:r>
          </w:p>
          <w:p>
            <w:pPr>
              <w:ind w:firstLine="735" w:firstLineChars="350"/>
              <w:rPr>
                <w:b/>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3" w:hRule="atLeast"/>
          <w:jc w:val="center"/>
        </w:trPr>
        <w:tc>
          <w:tcPr>
            <w:tcW w:w="425" w:type="pct"/>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C</w:t>
            </w:r>
            <w:r>
              <w:rPr>
                <w:b/>
                <w:color w:val="000000" w:themeColor="text1"/>
                <w14:textFill>
                  <w14:solidFill>
                    <w14:schemeClr w14:val="tx1"/>
                  </w14:solidFill>
                </w14:textFill>
              </w:rPr>
              <w:t>7</w:t>
            </w:r>
          </w:p>
        </w:tc>
        <w:tc>
          <w:tcPr>
            <w:tcW w:w="2008" w:type="pct"/>
            <w:tcBorders>
              <w:bottom w:val="single" w:color="auto" w:sz="4" w:space="0"/>
            </w:tcBorders>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促使您戒烟</w:t>
            </w:r>
            <w:r>
              <w:rPr>
                <w:color w:val="000000" w:themeColor="text1"/>
                <w14:textFill>
                  <w14:solidFill>
                    <w14:schemeClr w14:val="tx1"/>
                  </w14:solidFill>
                </w14:textFill>
              </w:rPr>
              <w:t>的一个最主要的原因是</w:t>
            </w:r>
            <w:r>
              <w:rPr>
                <w:rFonts w:hint="eastAsia"/>
                <w:color w:val="000000" w:themeColor="text1"/>
                <w14:textFill>
                  <w14:solidFill>
                    <w14:schemeClr w14:val="tx1"/>
                  </w14:solidFill>
                </w14:textFill>
              </w:rPr>
              <w:t>？</w:t>
            </w:r>
          </w:p>
        </w:tc>
        <w:tc>
          <w:tcPr>
            <w:tcW w:w="2566" w:type="pct"/>
            <w:gridSpan w:val="4"/>
            <w:tcBorders>
              <w:bottom w:val="single" w:color="auto" w:sz="4" w:space="0"/>
            </w:tcBorders>
            <w:vAlign w:val="center"/>
          </w:tcPr>
          <w:p>
            <w:pPr>
              <w:numPr>
                <w:ilvl w:val="0"/>
                <w:numId w:val="29"/>
              </w:numPr>
              <w:spacing w:before="62" w:beforeLines="20" w:line="340" w:lineRule="exact"/>
              <w:ind w:left="538" w:hanging="357"/>
              <w:rPr>
                <w:color w:val="000000" w:themeColor="text1"/>
                <w14:textFill>
                  <w14:solidFill>
                    <w14:schemeClr w14:val="tx1"/>
                  </w14:solidFill>
                </w14:textFill>
              </w:rPr>
            </w:pPr>
            <w:r>
              <w:rPr>
                <w:rFonts w:hint="eastAsia"/>
                <w:color w:val="000000" w:themeColor="text1"/>
                <w14:textFill>
                  <w14:solidFill>
                    <w14:schemeClr w14:val="tx1"/>
                  </w14:solidFill>
                </w14:textFill>
              </w:rPr>
              <w:t>因为所患的</w:t>
            </w:r>
            <w:r>
              <w:rPr>
                <w:color w:val="000000" w:themeColor="text1"/>
                <w14:textFill>
                  <w14:solidFill>
                    <w14:schemeClr w14:val="tx1"/>
                  </w14:solidFill>
                </w14:textFill>
              </w:rPr>
              <w:t>疾病</w:t>
            </w:r>
          </w:p>
          <w:p>
            <w:pPr>
              <w:numPr>
                <w:ilvl w:val="0"/>
                <w:numId w:val="29"/>
              </w:numPr>
              <w:spacing w:line="34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担心</w:t>
            </w:r>
            <w:r>
              <w:rPr>
                <w:color w:val="000000" w:themeColor="text1"/>
                <w14:textFill>
                  <w14:solidFill>
                    <w14:schemeClr w14:val="tx1"/>
                  </w14:solidFill>
                </w14:textFill>
              </w:rPr>
              <w:t>影响今后</w:t>
            </w:r>
            <w:r>
              <w:rPr>
                <w:rFonts w:hint="eastAsia"/>
                <w:color w:val="000000" w:themeColor="text1"/>
                <w14:textFill>
                  <w14:solidFill>
                    <w14:schemeClr w14:val="tx1"/>
                  </w14:solidFill>
                </w14:textFill>
              </w:rPr>
              <w:t>健康</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尚未</w:t>
            </w:r>
            <w:r>
              <w:rPr>
                <w:color w:val="000000" w:themeColor="text1"/>
                <w14:textFill>
                  <w14:solidFill>
                    <w14:schemeClr w14:val="tx1"/>
                  </w14:solidFill>
                </w14:textFill>
              </w:rPr>
              <w:t>患病）</w:t>
            </w:r>
          </w:p>
          <w:p>
            <w:pPr>
              <w:numPr>
                <w:ilvl w:val="0"/>
                <w:numId w:val="29"/>
              </w:numPr>
              <w:spacing w:line="34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因</w:t>
            </w:r>
            <w:r>
              <w:rPr>
                <w:color w:val="000000" w:themeColor="text1"/>
                <w14:textFill>
                  <w14:solidFill>
                    <w14:schemeClr w14:val="tx1"/>
                  </w14:solidFill>
                </w14:textFill>
              </w:rPr>
              <w:t>经济负担过重</w:t>
            </w:r>
          </w:p>
          <w:p>
            <w:pPr>
              <w:numPr>
                <w:ilvl w:val="0"/>
                <w:numId w:val="29"/>
              </w:numPr>
              <w:spacing w:line="34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家人</w:t>
            </w:r>
            <w:r>
              <w:rPr>
                <w:color w:val="000000" w:themeColor="text1"/>
                <w14:textFill>
                  <w14:solidFill>
                    <w14:schemeClr w14:val="tx1"/>
                  </w14:solidFill>
                </w14:textFill>
              </w:rPr>
              <w:t>反对</w:t>
            </w:r>
          </w:p>
          <w:p>
            <w:pPr>
              <w:numPr>
                <w:ilvl w:val="0"/>
                <w:numId w:val="29"/>
              </w:numPr>
              <w:spacing w:line="34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医生</w:t>
            </w:r>
            <w:r>
              <w:rPr>
                <w:color w:val="000000" w:themeColor="text1"/>
                <w14:textFill>
                  <w14:solidFill>
                    <w14:schemeClr w14:val="tx1"/>
                  </w14:solidFill>
                </w14:textFill>
              </w:rPr>
              <w:t>建议</w:t>
            </w:r>
          </w:p>
          <w:p>
            <w:pPr>
              <w:numPr>
                <w:ilvl w:val="0"/>
                <w:numId w:val="29"/>
              </w:numPr>
              <w:spacing w:line="34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担心</w:t>
            </w:r>
            <w:r>
              <w:rPr>
                <w:color w:val="000000" w:themeColor="text1"/>
                <w14:textFill>
                  <w14:solidFill>
                    <w14:schemeClr w14:val="tx1"/>
                  </w14:solidFill>
                </w14:textFill>
              </w:rPr>
              <w:t>影响家人健康</w:t>
            </w:r>
          </w:p>
          <w:p>
            <w:pPr>
              <w:spacing w:line="340" w:lineRule="exact"/>
              <w:ind w:firstLine="210" w:firstLineChars="100"/>
              <w:rPr>
                <w:b/>
                <w:color w:val="000000" w:themeColor="text1"/>
                <w14:textFill>
                  <w14:solidFill>
                    <w14:schemeClr w14:val="tx1"/>
                  </w14:solidFill>
                </w14:textFill>
              </w:rPr>
            </w:pPr>
            <w:r>
              <w:rPr>
                <w:rFonts w:hint="eastAsia"/>
                <w:color w:val="000000" w:themeColor="text1"/>
                <w14:textFill>
                  <w14:solidFill>
                    <w14:schemeClr w14:val="tx1"/>
                  </w14:solidFill>
                </w14:textFill>
              </w:rPr>
              <w:t>8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5000" w:type="pct"/>
            <w:gridSpan w:val="6"/>
            <w:shd w:val="clear" w:color="auto" w:fill="DDD9C3"/>
            <w:vAlign w:val="center"/>
          </w:tcPr>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二手烟暴露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 w:hRule="atLeast"/>
          <w:jc w:val="center"/>
        </w:trPr>
        <w:tc>
          <w:tcPr>
            <w:tcW w:w="425" w:type="pct"/>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C8</w:t>
            </w:r>
          </w:p>
        </w:tc>
        <w:tc>
          <w:tcPr>
            <w:tcW w:w="2008" w:type="pct"/>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通常情况下，您每周接触二手烟的天数是？</w:t>
            </w:r>
            <w:r>
              <w:rPr>
                <w:rFonts w:hint="eastAsia" w:ascii="黑体" w:eastAsia="黑体"/>
                <w:color w:val="000000" w:themeColor="text1"/>
                <w14:textFill>
                  <w14:solidFill>
                    <w14:schemeClr w14:val="tx1"/>
                  </w14:solidFill>
                </w14:textFill>
              </w:rPr>
              <w:t>（二手烟是指吸烟时，吸烟者呼出的以及卷烟末端散发出的烟雾）</w:t>
            </w:r>
          </w:p>
        </w:tc>
        <w:tc>
          <w:tcPr>
            <w:tcW w:w="1334" w:type="pct"/>
            <w:gridSpan w:val="2"/>
            <w:tcBorders>
              <w:right w:val="nil"/>
            </w:tcBorders>
            <w:vAlign w:val="center"/>
          </w:tcPr>
          <w:p>
            <w:pPr>
              <w:numPr>
                <w:ilvl w:val="0"/>
                <w:numId w:val="30"/>
              </w:numPr>
              <w:rPr>
                <w:color w:val="000000" w:themeColor="text1"/>
                <w14:textFill>
                  <w14:solidFill>
                    <w14:schemeClr w14:val="tx1"/>
                  </w14:solidFill>
                </w14:textFill>
              </w:rPr>
            </w:pPr>
            <w:r>
              <w:rPr>
                <w:rFonts w:hint="eastAsia"/>
                <w:color w:val="000000" w:themeColor="text1"/>
                <w14:textFill>
                  <w14:solidFill>
                    <w14:schemeClr w14:val="tx1"/>
                  </w14:solidFill>
                </w14:textFill>
              </w:rPr>
              <w:t>每天</w:t>
            </w:r>
          </w:p>
          <w:p>
            <w:pPr>
              <w:numPr>
                <w:ilvl w:val="0"/>
                <w:numId w:val="30"/>
              </w:numPr>
              <w:rPr>
                <w:color w:val="000000" w:themeColor="text1"/>
                <w14:textFill>
                  <w14:solidFill>
                    <w14:schemeClr w14:val="tx1"/>
                  </w14:solidFill>
                </w14:textFill>
              </w:rPr>
            </w:pPr>
            <w:r>
              <w:rPr>
                <w:rFonts w:hint="eastAsia"/>
                <w:color w:val="000000" w:themeColor="text1"/>
                <w14:textFill>
                  <w14:solidFill>
                    <w14:schemeClr w14:val="tx1"/>
                  </w14:solidFill>
                </w14:textFill>
              </w:rPr>
              <w:t>平均每周有</w:t>
            </w:r>
            <w:r>
              <w:rPr>
                <w:b/>
                <w:color w:val="000000" w:themeColor="text1"/>
                <w14:textFill>
                  <w14:solidFill>
                    <w14:schemeClr w14:val="tx1"/>
                  </w14:solidFill>
                </w14:textFill>
              </w:rPr>
              <w:t>4-6</w:t>
            </w:r>
            <w:r>
              <w:rPr>
                <w:rFonts w:hint="eastAsia"/>
                <w:color w:val="000000" w:themeColor="text1"/>
                <w14:textFill>
                  <w14:solidFill>
                    <w14:schemeClr w14:val="tx1"/>
                  </w14:solidFill>
                </w14:textFill>
              </w:rPr>
              <w:t>天</w:t>
            </w:r>
          </w:p>
          <w:p>
            <w:pPr>
              <w:numPr>
                <w:ilvl w:val="0"/>
                <w:numId w:val="30"/>
              </w:numPr>
              <w:rPr>
                <w:color w:val="000000" w:themeColor="text1"/>
                <w14:textFill>
                  <w14:solidFill>
                    <w14:schemeClr w14:val="tx1"/>
                  </w14:solidFill>
                </w14:textFill>
              </w:rPr>
            </w:pPr>
            <w:r>
              <w:rPr>
                <w:rFonts w:hint="eastAsia"/>
                <w:color w:val="000000" w:themeColor="text1"/>
                <w14:textFill>
                  <w14:solidFill>
                    <w14:schemeClr w14:val="tx1"/>
                  </w14:solidFill>
                </w14:textFill>
              </w:rPr>
              <w:t>平均每周有</w:t>
            </w:r>
            <w:r>
              <w:rPr>
                <w:b/>
                <w:color w:val="000000" w:themeColor="text1"/>
                <w14:textFill>
                  <w14:solidFill>
                    <w14:schemeClr w14:val="tx1"/>
                  </w14:solidFill>
                </w14:textFill>
              </w:rPr>
              <w:t>1-3</w:t>
            </w:r>
            <w:r>
              <w:rPr>
                <w:rFonts w:hint="eastAsia"/>
                <w:color w:val="000000" w:themeColor="text1"/>
                <w14:textFill>
                  <w14:solidFill>
                    <w14:schemeClr w14:val="tx1"/>
                  </w14:solidFill>
                </w14:textFill>
              </w:rPr>
              <w:t>天</w:t>
            </w:r>
          </w:p>
        </w:tc>
        <w:tc>
          <w:tcPr>
            <w:tcW w:w="1231" w:type="pct"/>
            <w:gridSpan w:val="2"/>
            <w:tcBorders>
              <w:left w:val="nil"/>
            </w:tcBorders>
            <w:vAlign w:val="center"/>
          </w:tcPr>
          <w:p>
            <w:pPr>
              <w:pStyle w:val="18"/>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没有</w:t>
            </w:r>
          </w:p>
          <w:p>
            <w:pPr>
              <w:ind w:left="210"/>
              <w:rPr>
                <w:color w:val="000000" w:themeColor="text1"/>
                <w14:textFill>
                  <w14:solidFill>
                    <w14:schemeClr w14:val="tx1"/>
                  </w14:solidFill>
                </w14:textFill>
              </w:rPr>
            </w:pPr>
            <w:r>
              <w:rPr>
                <w:rFonts w:hint="eastAsia"/>
                <w:color w:val="000000" w:themeColor="text1"/>
                <w14:textFill>
                  <w14:solidFill>
                    <w14:schemeClr w14:val="tx1"/>
                  </w14:solidFill>
                </w14:textFill>
              </w:rPr>
              <w:t>9  不知道</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记不清</w:t>
            </w:r>
          </w:p>
        </w:tc>
      </w:tr>
    </w:tbl>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tbl>
      <w:tblPr>
        <w:tblStyle w:val="12"/>
        <w:tblpPr w:leftFromText="180" w:rightFromText="180" w:vertAnchor="text" w:horzAnchor="margin" w:tblpXSpec="center" w:tblpY="95"/>
        <w:tblW w:w="514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3589"/>
        <w:gridCol w:w="3639"/>
        <w:gridCol w:w="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5000" w:type="pct"/>
            <w:gridSpan w:val="4"/>
            <w:tcBorders>
              <w:top w:val="single" w:color="auto" w:sz="4" w:space="0"/>
              <w:left w:val="single" w:color="auto" w:sz="4" w:space="0"/>
              <w:bottom w:val="single" w:color="auto" w:sz="4" w:space="0"/>
              <w:right w:val="single" w:color="auto" w:sz="4" w:space="0"/>
            </w:tcBorders>
            <w:shd w:val="clear" w:color="auto" w:fill="DDD9C3"/>
            <w:vAlign w:val="center"/>
          </w:tcPr>
          <w:p>
            <w:pPr>
              <w:rPr>
                <w:rFonts w:ascii="黑体" w:eastAsia="黑体"/>
                <w:color w:val="000000" w:themeColor="text1"/>
                <w:sz w:val="28"/>
                <w:szCs w:val="28"/>
                <w14:textFill>
                  <w14:solidFill>
                    <w14:schemeClr w14:val="tx1"/>
                  </w14:solidFill>
                </w14:textFill>
              </w:rPr>
            </w:pPr>
            <w:r>
              <w:rPr>
                <w:rFonts w:hint="eastAsia" w:ascii="黑体" w:eastAsia="黑体"/>
                <w:color w:val="000000" w:themeColor="text1"/>
                <w:sz w:val="24"/>
                <w:szCs w:val="28"/>
                <w14:textFill>
                  <w14:solidFill>
                    <w14:schemeClr w14:val="tx1"/>
                  </w14:solidFill>
                </w14:textFill>
              </w:rPr>
              <w:t>饮酒情况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398" w:type="pct"/>
            <w:vAlign w:val="center"/>
          </w:tcPr>
          <w:p>
            <w:pPr>
              <w:jc w:val="cente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9</w:t>
            </w:r>
          </w:p>
        </w:tc>
        <w:tc>
          <w:tcPr>
            <w:tcW w:w="2048" w:type="pct"/>
            <w:vAlign w:val="center"/>
          </w:tcPr>
          <w:p>
            <w:pPr>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您喝过酒吗？</w:t>
            </w:r>
          </w:p>
        </w:tc>
        <w:tc>
          <w:tcPr>
            <w:tcW w:w="2077" w:type="pct"/>
            <w:vAlign w:val="center"/>
          </w:tcPr>
          <w:p>
            <w:pPr>
              <w:numPr>
                <w:ilvl w:val="0"/>
                <w:numId w:val="31"/>
              </w:numPr>
              <w:spacing w:before="93" w:beforeLines="30"/>
              <w:ind w:left="567" w:hanging="357"/>
              <w:rPr>
                <w:color w:val="000000" w:themeColor="text1"/>
                <w14:textFill>
                  <w14:solidFill>
                    <w14:schemeClr w14:val="tx1"/>
                  </w14:solidFill>
                </w14:textFill>
              </w:rPr>
            </w:pPr>
            <w:r>
              <w:rPr>
                <w:rFonts w:hint="eastAsia"/>
                <w:color w:val="000000" w:themeColor="text1"/>
                <w14:textFill>
                  <w14:solidFill>
                    <w14:schemeClr w14:val="tx1"/>
                  </w14:solidFill>
                </w14:textFill>
              </w:rPr>
              <w:t>喝过,在过去</w:t>
            </w:r>
            <w:r>
              <w:rPr>
                <w:rFonts w:hint="eastAsia"/>
                <w:b/>
                <w:color w:val="000000" w:themeColor="text1"/>
                <w14:textFill>
                  <w14:solidFill>
                    <w14:schemeClr w14:val="tx1"/>
                  </w14:solidFill>
                </w14:textFill>
              </w:rPr>
              <w:t>12</w:t>
            </w:r>
            <w:r>
              <w:rPr>
                <w:rFonts w:hint="eastAsia"/>
                <w:color w:val="000000" w:themeColor="text1"/>
                <w14:textFill>
                  <w14:solidFill>
                    <w14:schemeClr w14:val="tx1"/>
                  </w14:solidFill>
                </w14:textFill>
              </w:rPr>
              <w:t>个月以内</w:t>
            </w:r>
          </w:p>
          <w:p>
            <w:pPr>
              <w:numPr>
                <w:ilvl w:val="0"/>
                <w:numId w:val="31"/>
              </w:numPr>
              <w:rPr>
                <w:color w:val="000000" w:themeColor="text1"/>
                <w14:textFill>
                  <w14:solidFill>
                    <w14:schemeClr w14:val="tx1"/>
                  </w14:solidFill>
                </w14:textFill>
              </w:rPr>
            </w:pPr>
            <w:r>
              <w:rPr>
                <w:rFonts w:hint="eastAsia"/>
                <w:color w:val="000000" w:themeColor="text1"/>
                <w14:textFill>
                  <w14:solidFill>
                    <w14:schemeClr w14:val="tx1"/>
                  </w14:solidFill>
                </w14:textFill>
              </w:rPr>
              <w:t>喝过,在过去</w:t>
            </w:r>
            <w:r>
              <w:rPr>
                <w:rFonts w:hint="eastAsia"/>
                <w:b/>
                <w:color w:val="000000" w:themeColor="text1"/>
                <w14:textFill>
                  <w14:solidFill>
                    <w14:schemeClr w14:val="tx1"/>
                  </w14:solidFill>
                </w14:textFill>
              </w:rPr>
              <w:t>12</w:t>
            </w:r>
            <w:r>
              <w:rPr>
                <w:rFonts w:hint="eastAsia"/>
                <w:color w:val="000000" w:themeColor="text1"/>
                <w14:textFill>
                  <w14:solidFill>
                    <w14:schemeClr w14:val="tx1"/>
                  </w14:solidFill>
                </w14:textFill>
              </w:rPr>
              <w:t>个月以前</w:t>
            </w:r>
            <w:r>
              <w:rPr>
                <w:color w:val="000000" w:themeColor="text1"/>
                <w:szCs w:val="20"/>
                <w14:textFill>
                  <w14:solidFill>
                    <w14:schemeClr w14:val="tx1"/>
                  </w14:solidFill>
                </w14:textFill>
              </w:rPr>
              <w:sym w:font="Wingdings" w:char="F0E8"/>
            </w:r>
          </w:p>
          <w:p>
            <w:pPr>
              <w:numPr>
                <w:ilvl w:val="0"/>
                <w:numId w:val="31"/>
              </w:numPr>
              <w:spacing w:after="93" w:afterLines="30"/>
              <w:ind w:left="567" w:hanging="357"/>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没喝过 </w:t>
            </w:r>
            <w:r>
              <w:rPr>
                <w:color w:val="000000" w:themeColor="text1"/>
                <w14:textFill>
                  <w14:solidFill>
                    <w14:schemeClr w14:val="tx1"/>
                  </w14:solidFill>
                </w14:textFill>
              </w:rPr>
              <w:t>……………</w:t>
            </w:r>
            <w:r>
              <w:rPr>
                <w:color w:val="000000" w:themeColor="text1"/>
                <w:szCs w:val="20"/>
                <w14:textFill>
                  <w14:solidFill>
                    <w14:schemeClr w14:val="tx1"/>
                  </w14:solidFill>
                </w14:textFill>
              </w:rPr>
              <w:sym w:font="Wingdings" w:char="F0E8"/>
            </w:r>
          </w:p>
        </w:tc>
        <w:tc>
          <w:tcPr>
            <w:tcW w:w="474" w:type="pct"/>
            <w:vAlign w:val="center"/>
          </w:tcPr>
          <w:p>
            <w:pPr>
              <w:rPr>
                <w:color w:val="000000" w:themeColor="text1"/>
                <w14:textFill>
                  <w14:solidFill>
                    <w14:schemeClr w14:val="tx1"/>
                  </w14:solidFill>
                </w14:textFill>
              </w:rPr>
            </w:pPr>
          </w:p>
          <w:p>
            <w:pPr>
              <w:rPr>
                <w:b/>
                <w:color w:val="000000" w:themeColor="text1"/>
                <w14:textFill>
                  <w14:solidFill>
                    <w14:schemeClr w14:val="tx1"/>
                  </w14:solidFill>
                </w14:textFill>
              </w:rPr>
            </w:pPr>
            <w:r>
              <w:rPr>
                <w:b/>
                <w:color w:val="000000" w:themeColor="text1"/>
                <w14:textFill>
                  <w14:solidFill>
                    <w14:schemeClr w14:val="tx1"/>
                  </w14:solidFill>
                </w14:textFill>
              </w:rPr>
              <w:t>C12</w:t>
            </w:r>
          </w:p>
          <w:p>
            <w:pPr>
              <w:rPr>
                <w:color w:val="000000" w:themeColor="text1"/>
                <w14:textFill>
                  <w14:solidFill>
                    <w14:schemeClr w14:val="tx1"/>
                  </w14:solidFill>
                </w14:textFill>
              </w:rPr>
            </w:pPr>
            <w:r>
              <w:rPr>
                <w:b/>
                <w:color w:val="000000" w:themeColor="text1"/>
                <w14:textFill>
                  <w14:solidFill>
                    <w14:schemeClr w14:val="tx1"/>
                  </w14:solidFill>
                </w14:textFill>
              </w:rPr>
              <w:t>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trPr>
        <w:tc>
          <w:tcPr>
            <w:tcW w:w="398" w:type="pct"/>
            <w:vAlign w:val="center"/>
          </w:tcPr>
          <w:p>
            <w:pPr>
              <w:spacing w:before="156" w:beforeLines="50"/>
              <w:jc w:val="cente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10</w:t>
            </w:r>
          </w:p>
        </w:tc>
        <w:tc>
          <w:tcPr>
            <w:tcW w:w="2048" w:type="pct"/>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过去</w:t>
            </w:r>
            <w:r>
              <w:rPr>
                <w:color w:val="000000" w:themeColor="text1"/>
                <w:szCs w:val="21"/>
                <w14:textFill>
                  <w14:solidFill>
                    <w14:schemeClr w14:val="tx1"/>
                  </w14:solidFill>
                </w14:textFill>
              </w:rPr>
              <w:t>12</w:t>
            </w:r>
            <w:r>
              <w:rPr>
                <w:rFonts w:hint="eastAsia"/>
                <w:color w:val="000000" w:themeColor="text1"/>
                <w:szCs w:val="21"/>
                <w14:textFill>
                  <w14:solidFill>
                    <w14:schemeClr w14:val="tx1"/>
                  </w14:solidFill>
                </w14:textFill>
              </w:rPr>
              <w:t>个月里，您饮酒的频率如何？</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r>
              <w:rPr>
                <w:rFonts w:hint="eastAsia" w:ascii="黑体" w:eastAsia="黑体"/>
                <w:color w:val="000000" w:themeColor="text1"/>
                <w:szCs w:val="21"/>
                <w14:textFill>
                  <w14:solidFill>
                    <w14:schemeClr w14:val="tx1"/>
                  </w14:solidFill>
                </w14:textFill>
              </w:rPr>
              <w:t>调查员注意：</w:t>
            </w:r>
            <w:r>
              <w:rPr>
                <w:rFonts w:hint="eastAsia" w:eastAsia="黑体"/>
                <w:color w:val="000000" w:themeColor="text1"/>
                <w:szCs w:val="21"/>
                <w14:textFill>
                  <w14:solidFill>
                    <w14:schemeClr w14:val="tx1"/>
                  </w14:solidFill>
                </w14:textFill>
              </w:rPr>
              <w:t>须读出选项</w:t>
            </w:r>
            <w:r>
              <w:rPr>
                <w:rFonts w:hint="eastAsia"/>
                <w:color w:val="000000" w:themeColor="text1"/>
                <w:szCs w:val="21"/>
                <w14:textFill>
                  <w14:solidFill>
                    <w14:schemeClr w14:val="tx1"/>
                  </w14:solidFill>
                </w14:textFill>
              </w:rPr>
              <w:t>）</w:t>
            </w:r>
          </w:p>
        </w:tc>
        <w:tc>
          <w:tcPr>
            <w:tcW w:w="2077" w:type="pct"/>
            <w:tcBorders>
              <w:bottom w:val="single" w:color="auto" w:sz="4" w:space="0"/>
            </w:tcBorders>
            <w:vAlign w:val="center"/>
          </w:tcPr>
          <w:p>
            <w:pPr>
              <w:numPr>
                <w:ilvl w:val="0"/>
                <w:numId w:val="32"/>
              </w:numPr>
              <w:spacing w:before="93" w:beforeLines="30"/>
              <w:ind w:left="567" w:hanging="357"/>
              <w:rPr>
                <w:color w:val="000000" w:themeColor="text1"/>
                <w14:textFill>
                  <w14:solidFill>
                    <w14:schemeClr w14:val="tx1"/>
                  </w14:solidFill>
                </w14:textFill>
              </w:rPr>
            </w:pPr>
            <w:r>
              <w:rPr>
                <w:rFonts w:hint="eastAsia"/>
                <w:color w:val="000000" w:themeColor="text1"/>
                <w14:textFill>
                  <w14:solidFill>
                    <w14:schemeClr w14:val="tx1"/>
                  </w14:solidFill>
                </w14:textFill>
              </w:rPr>
              <w:t>每天</w:t>
            </w:r>
          </w:p>
          <w:p>
            <w:pPr>
              <w:numPr>
                <w:ilvl w:val="0"/>
                <w:numId w:val="32"/>
              </w:numPr>
              <w:rPr>
                <w:color w:val="000000" w:themeColor="text1"/>
                <w14:textFill>
                  <w14:solidFill>
                    <w14:schemeClr w14:val="tx1"/>
                  </w14:solidFill>
                </w14:textFill>
              </w:rPr>
            </w:pPr>
            <w:r>
              <w:rPr>
                <w:b/>
                <w:color w:val="000000" w:themeColor="text1"/>
                <w14:textFill>
                  <w14:solidFill>
                    <w14:schemeClr w14:val="tx1"/>
                  </w14:solidFill>
                </w14:textFill>
              </w:rPr>
              <w:t>5-6</w:t>
            </w:r>
            <w:r>
              <w:rPr>
                <w:rFonts w:hint="eastAsia"/>
                <w:color w:val="000000" w:themeColor="text1"/>
                <w14:textFill>
                  <w14:solidFill>
                    <w14:schemeClr w14:val="tx1"/>
                  </w14:solidFill>
                </w14:textFill>
              </w:rPr>
              <w:t>天</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周</w:t>
            </w:r>
          </w:p>
          <w:p>
            <w:pPr>
              <w:numPr>
                <w:ilvl w:val="0"/>
                <w:numId w:val="32"/>
              </w:numPr>
              <w:rPr>
                <w:color w:val="000000" w:themeColor="text1"/>
                <w14:textFill>
                  <w14:solidFill>
                    <w14:schemeClr w14:val="tx1"/>
                  </w14:solidFill>
                </w14:textFill>
              </w:rPr>
            </w:pPr>
            <w:r>
              <w:rPr>
                <w:b/>
                <w:color w:val="000000" w:themeColor="text1"/>
                <w14:textFill>
                  <w14:solidFill>
                    <w14:schemeClr w14:val="tx1"/>
                  </w14:solidFill>
                </w14:textFill>
              </w:rPr>
              <w:t>3-4</w:t>
            </w:r>
            <w:r>
              <w:rPr>
                <w:rFonts w:hint="eastAsia"/>
                <w:color w:val="000000" w:themeColor="text1"/>
                <w14:textFill>
                  <w14:solidFill>
                    <w14:schemeClr w14:val="tx1"/>
                  </w14:solidFill>
                </w14:textFill>
              </w:rPr>
              <w:t>天</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周</w:t>
            </w:r>
          </w:p>
          <w:p>
            <w:pPr>
              <w:numPr>
                <w:ilvl w:val="0"/>
                <w:numId w:val="32"/>
              </w:numPr>
              <w:rPr>
                <w:color w:val="000000" w:themeColor="text1"/>
                <w14:textFill>
                  <w14:solidFill>
                    <w14:schemeClr w14:val="tx1"/>
                  </w14:solidFill>
                </w14:textFill>
              </w:rPr>
            </w:pPr>
            <w:r>
              <w:rPr>
                <w:b/>
                <w:color w:val="000000" w:themeColor="text1"/>
                <w14:textFill>
                  <w14:solidFill>
                    <w14:schemeClr w14:val="tx1"/>
                  </w14:solidFill>
                </w14:textFill>
              </w:rPr>
              <w:t>1-2</w:t>
            </w:r>
            <w:r>
              <w:rPr>
                <w:rFonts w:hint="eastAsia"/>
                <w:color w:val="000000" w:themeColor="text1"/>
                <w14:textFill>
                  <w14:solidFill>
                    <w14:schemeClr w14:val="tx1"/>
                  </w14:solidFill>
                </w14:textFill>
              </w:rPr>
              <w:t>天</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周</w:t>
            </w:r>
          </w:p>
          <w:p>
            <w:pPr>
              <w:numPr>
                <w:ilvl w:val="0"/>
                <w:numId w:val="32"/>
              </w:numPr>
              <w:rPr>
                <w:color w:val="000000" w:themeColor="text1"/>
                <w14:textFill>
                  <w14:solidFill>
                    <w14:schemeClr w14:val="tx1"/>
                  </w14:solidFill>
                </w14:textFill>
              </w:rPr>
            </w:pPr>
            <w:r>
              <w:rPr>
                <w:b/>
                <w:color w:val="000000" w:themeColor="text1"/>
                <w14:textFill>
                  <w14:solidFill>
                    <w14:schemeClr w14:val="tx1"/>
                  </w14:solidFill>
                </w14:textFill>
              </w:rPr>
              <w:t>1-3</w:t>
            </w:r>
            <w:r>
              <w:rPr>
                <w:rFonts w:hint="eastAsia"/>
                <w:color w:val="000000" w:themeColor="text1"/>
                <w14:textFill>
                  <w14:solidFill>
                    <w14:schemeClr w14:val="tx1"/>
                  </w14:solidFill>
                </w14:textFill>
              </w:rPr>
              <w:t>天</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月</w:t>
            </w:r>
          </w:p>
          <w:p>
            <w:pPr>
              <w:numPr>
                <w:ilvl w:val="0"/>
                <w:numId w:val="32"/>
              </w:numPr>
              <w:rPr>
                <w:color w:val="000000" w:themeColor="text1"/>
                <w14:textFill>
                  <w14:solidFill>
                    <w14:schemeClr w14:val="tx1"/>
                  </w14:solidFill>
                </w14:textFill>
              </w:rPr>
            </w:pPr>
            <w:r>
              <w:rPr>
                <w:rFonts w:hint="eastAsia"/>
                <w:color w:val="000000" w:themeColor="text1"/>
                <w14:textFill>
                  <w14:solidFill>
                    <w14:schemeClr w14:val="tx1"/>
                  </w14:solidFill>
                </w14:textFill>
              </w:rPr>
              <w:t>少于</w:t>
            </w:r>
            <w:r>
              <w:rPr>
                <w:b/>
                <w:color w:val="000000" w:themeColor="text1"/>
                <w14:textFill>
                  <w14:solidFill>
                    <w14:schemeClr w14:val="tx1"/>
                  </w14:solidFill>
                </w14:textFill>
              </w:rPr>
              <w:t>1</w:t>
            </w:r>
            <w:r>
              <w:rPr>
                <w:rFonts w:hint="eastAsia"/>
                <w:color w:val="000000" w:themeColor="text1"/>
                <w14:textFill>
                  <w14:solidFill>
                    <w14:schemeClr w14:val="tx1"/>
                  </w14:solidFill>
                </w14:textFill>
              </w:rPr>
              <w:t>天</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月</w:t>
            </w:r>
          </w:p>
        </w:tc>
        <w:tc>
          <w:tcPr>
            <w:tcW w:w="474" w:type="pct"/>
            <w:tcBorders>
              <w:bottom w:val="single" w:color="auto" w:sz="4" w:space="0"/>
            </w:tcBorders>
            <w:vAlign w:val="center"/>
          </w:tcPr>
          <w:p>
            <w:pPr>
              <w:ind w:firstLine="210" w:firstLineChars="100"/>
              <w:rPr>
                <w:color w:val="000000" w:themeColor="text1"/>
                <w14:textFill>
                  <w14:solidFill>
                    <w14:schemeClr w14:val="tx1"/>
                  </w14:solidFill>
                </w14:textFill>
              </w:rPr>
            </w:pPr>
          </w:p>
          <w:p>
            <w:pPr>
              <w:ind w:firstLine="210" w:firstLineChars="100"/>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b/>
                <w:color w:val="000000" w:themeColor="text1"/>
                <w14:textFill>
                  <w14:solidFill>
                    <w14:schemeClr w14:val="tx1"/>
                  </w14:solidFill>
                </w14:textFill>
              </w:rPr>
            </w:pPr>
          </w:p>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398" w:type="pct"/>
            <w:vAlign w:val="center"/>
          </w:tcPr>
          <w:p>
            <w:pPr>
              <w:jc w:val="cente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C10a</w:t>
            </w:r>
          </w:p>
        </w:tc>
        <w:tc>
          <w:tcPr>
            <w:tcW w:w="2048" w:type="pct"/>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w:t>
            </w:r>
            <w:r>
              <w:rPr>
                <w:color w:val="000000" w:themeColor="text1"/>
                <w:szCs w:val="21"/>
                <w14:textFill>
                  <w14:solidFill>
                    <w14:schemeClr w14:val="tx1"/>
                  </w14:solidFill>
                </w14:textFill>
              </w:rPr>
              <w:t>这样的饮酒习惯是</w:t>
            </w:r>
            <w:r>
              <w:rPr>
                <w:rFonts w:hint="eastAsia"/>
                <w:color w:val="000000" w:themeColor="text1"/>
                <w:szCs w:val="21"/>
                <w14:textFill>
                  <w14:solidFill>
                    <w14:schemeClr w14:val="tx1"/>
                  </w14:solidFill>
                </w14:textFill>
              </w:rPr>
              <w:t>在多大年龄</w:t>
            </w:r>
            <w:r>
              <w:rPr>
                <w:color w:val="000000" w:themeColor="text1"/>
                <w:szCs w:val="21"/>
                <w14:textFill>
                  <w14:solidFill>
                    <w14:schemeClr w14:val="tx1"/>
                  </w14:solidFill>
                </w14:textFill>
              </w:rPr>
              <w:t>开始</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形成</w:t>
            </w:r>
            <w:r>
              <w:rPr>
                <w:rFonts w:hint="eastAsia"/>
                <w:color w:val="000000" w:themeColor="text1"/>
                <w:szCs w:val="21"/>
                <w14:textFill>
                  <w14:solidFill>
                    <w14:schemeClr w14:val="tx1"/>
                  </w14:solidFill>
                </w14:textFill>
              </w:rPr>
              <w:t>的</w:t>
            </w:r>
            <w:r>
              <w:rPr>
                <w:color w:val="000000" w:themeColor="text1"/>
                <w:szCs w:val="21"/>
                <w14:textFill>
                  <w14:solidFill>
                    <w14:schemeClr w14:val="tx1"/>
                  </w14:solidFill>
                </w14:textFill>
              </w:rPr>
              <w:t>？</w:t>
            </w:r>
          </w:p>
        </w:tc>
        <w:tc>
          <w:tcPr>
            <w:tcW w:w="2552" w:type="pct"/>
            <w:gridSpan w:val="2"/>
            <w:tcBorders>
              <w:bottom w:val="single" w:color="auto" w:sz="4" w:space="0"/>
            </w:tcBorders>
            <w:vAlign w:val="center"/>
          </w:tcPr>
          <w:p>
            <w:pPr>
              <w:ind w:firstLine="360" w:firstLineChars="100"/>
              <w:rPr>
                <w:color w:val="000000" w:themeColor="text1"/>
                <w14:textFill>
                  <w14:solidFill>
                    <w14:schemeClr w14:val="tx1"/>
                  </w14:solidFill>
                </w14:textFill>
              </w:rPr>
            </w:pP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14:textFill>
                  <w14:solidFill>
                    <w14:schemeClr w14:val="tx1"/>
                  </w14:solidFill>
                </w14:textFill>
              </w:rPr>
              <w:t>岁</w:t>
            </w:r>
          </w:p>
        </w:tc>
      </w:tr>
    </w:tbl>
    <w:p>
      <w:pPr>
        <w:rPr>
          <w:b/>
          <w:bCs/>
        </w:rPr>
      </w:pPr>
    </w:p>
    <w:tbl>
      <w:tblPr>
        <w:tblStyle w:val="12"/>
        <w:tblW w:w="5156"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51"/>
        <w:gridCol w:w="3949"/>
        <w:gridCol w:w="1802"/>
        <w:gridCol w:w="149"/>
        <w:gridCol w:w="1039"/>
        <w:gridCol w:w="9"/>
        <w:gridCol w:w="28"/>
        <w:gridCol w:w="135"/>
        <w:gridCol w:w="7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2" w:hRule="atLeast"/>
          <w:jc w:val="center"/>
        </w:trPr>
        <w:tc>
          <w:tcPr>
            <w:tcW w:w="5000" w:type="pct"/>
            <w:gridSpan w:val="9"/>
            <w:tcBorders>
              <w:bottom w:val="single" w:color="auto" w:sz="4" w:space="0"/>
            </w:tcBorders>
            <w:shd w:val="clear" w:color="auto" w:fill="DDD9C3"/>
            <w:vAlign w:val="center"/>
          </w:tcPr>
          <w:p>
            <w:pPr>
              <w:spacing w:before="60"/>
              <w:rPr>
                <w:color w:val="000000" w:themeColor="text1"/>
                <w:kern w:val="0"/>
                <w:sz w:val="20"/>
                <w:szCs w:val="21"/>
                <w14:textFill>
                  <w14:solidFill>
                    <w14:schemeClr w14:val="tx1"/>
                  </w14:solidFill>
                </w14:textFill>
              </w:rPr>
            </w:pPr>
            <w:r>
              <w:rPr>
                <w:rFonts w:eastAsia="黑体"/>
                <w:color w:val="000000" w:themeColor="text1"/>
                <w:sz w:val="28"/>
                <w14:textFill>
                  <w14:solidFill>
                    <w14:schemeClr w14:val="tx1"/>
                  </w14:solidFill>
                </w14:textFill>
              </w:rPr>
              <w:t>身体活动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6" w:hRule="atLeast"/>
          <w:jc w:val="center"/>
        </w:trPr>
        <w:tc>
          <w:tcPr>
            <w:tcW w:w="5000" w:type="pct"/>
            <w:gridSpan w:val="9"/>
            <w:tcBorders>
              <w:bottom w:val="single" w:color="auto" w:sz="4" w:space="0"/>
            </w:tcBorders>
            <w:vAlign w:val="center"/>
          </w:tcPr>
          <w:p>
            <w:pPr>
              <w:spacing w:before="60" w:after="156" w:afterLines="5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下列问题是通常一周您进行各类身体活动（包括干农活、工作、家务相关的身体活动、锻炼或</w:t>
            </w:r>
            <w:r>
              <w:rPr>
                <w:rFonts w:hint="eastAsia"/>
                <w:color w:val="000000" w:themeColor="text1"/>
                <w:kern w:val="0"/>
                <w:szCs w:val="21"/>
                <w14:textFill>
                  <w14:solidFill>
                    <w14:schemeClr w14:val="tx1"/>
                  </w14:solidFill>
                </w14:textFill>
              </w:rPr>
              <w:t>娱乐</w:t>
            </w:r>
            <w:r>
              <w:rPr>
                <w:color w:val="000000" w:themeColor="text1"/>
                <w:kern w:val="0"/>
                <w:szCs w:val="21"/>
                <w14:textFill>
                  <w14:solidFill>
                    <w14:schemeClr w14:val="tx1"/>
                  </w14:solidFill>
                </w14:textFill>
              </w:rPr>
              <w:t>活动等）的情况。请回答：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2" w:hRule="atLeast"/>
          <w:jc w:val="center"/>
        </w:trPr>
        <w:tc>
          <w:tcPr>
            <w:tcW w:w="5000" w:type="pct"/>
            <w:gridSpan w:val="9"/>
            <w:shd w:val="clear" w:color="auto" w:fill="DDD9C3"/>
            <w:vAlign w:val="center"/>
          </w:tcPr>
          <w:p>
            <w:pPr>
              <w:rPr>
                <w:color w:val="000000" w:themeColor="text1"/>
                <w:szCs w:val="21"/>
                <w14:textFill>
                  <w14:solidFill>
                    <w14:schemeClr w14:val="tx1"/>
                  </w14:solidFill>
                </w14:textFill>
              </w:rPr>
            </w:pPr>
            <w:r>
              <w:rPr>
                <w:b/>
                <w:color w:val="000000" w:themeColor="text1"/>
                <w:szCs w:val="21"/>
                <w14:textFill>
                  <w14:solidFill>
                    <w14:schemeClr w14:val="tx1"/>
                  </w14:solidFill>
                </w14:textFill>
              </w:rPr>
              <w:t>工作、农业及家务性身体活动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80" w:hRule="atLeast"/>
          <w:jc w:val="center"/>
        </w:trPr>
        <w:tc>
          <w:tcPr>
            <w:tcW w:w="541" w:type="pct"/>
            <w:tcBorders>
              <w:bottom w:val="single" w:color="auto" w:sz="4" w:space="0"/>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C12</w:t>
            </w:r>
          </w:p>
        </w:tc>
        <w:tc>
          <w:tcPr>
            <w:tcW w:w="2247" w:type="pct"/>
            <w:tcBorders>
              <w:left w:val="single" w:color="auto" w:sz="4" w:space="0"/>
              <w:bottom w:val="single" w:color="auto" w:sz="4" w:space="0"/>
              <w:right w:val="single" w:color="auto" w:sz="4" w:space="0"/>
            </w:tcBorders>
            <w:vAlign w:val="center"/>
          </w:tcPr>
          <w:p>
            <w:pPr>
              <w:autoSpaceDE w:val="0"/>
              <w:rPr>
                <w:color w:val="000000" w:themeColor="text1"/>
                <w:szCs w:val="21"/>
                <w14:textFill>
                  <w14:solidFill>
                    <w14:schemeClr w14:val="tx1"/>
                  </w14:solidFill>
                </w14:textFill>
              </w:rPr>
            </w:pPr>
            <w:r>
              <w:rPr>
                <w:color w:val="000000" w:themeColor="text1"/>
                <w:szCs w:val="21"/>
                <w14:textFill>
                  <w14:solidFill>
                    <w14:schemeClr w14:val="tx1"/>
                  </w14:solidFill>
                </w14:textFill>
              </w:rPr>
              <w:t>在您的工作、农活及家务活动中，有没有</w:t>
            </w:r>
            <w:r>
              <w:rPr>
                <w:color w:val="000000" w:themeColor="text1"/>
                <w:sz w:val="2"/>
                <w:szCs w:val="2"/>
                <w14:textFill>
                  <w14:solidFill>
                    <w14:schemeClr w14:val="tx1"/>
                  </w14:solidFill>
                </w14:textFill>
              </w:rPr>
              <w:t>U</w:t>
            </w:r>
            <w:r>
              <w:rPr>
                <w:color w:val="000000" w:themeColor="text1"/>
                <w:szCs w:val="21"/>
                <w:u w:val="single"/>
                <w14:textFill>
                  <w14:solidFill>
                    <w14:schemeClr w14:val="tx1"/>
                  </w14:solidFill>
                </w14:textFill>
              </w:rPr>
              <w:t>高强度活动</w:t>
            </w:r>
            <w:r>
              <w:rPr>
                <w:color w:val="000000" w:themeColor="text1"/>
                <w:sz w:val="2"/>
                <w:szCs w:val="2"/>
                <w14:textFill>
                  <w14:solidFill>
                    <w14:schemeClr w14:val="tx1"/>
                  </w14:solidFill>
                </w14:textFill>
              </w:rPr>
              <w:t>U</w:t>
            </w:r>
            <w:r>
              <w:rPr>
                <w:color w:val="000000" w:themeColor="text1"/>
                <w:szCs w:val="21"/>
                <w14:textFill>
                  <w14:solidFill>
                    <w14:schemeClr w14:val="tx1"/>
                  </w14:solidFill>
                </w14:textFill>
              </w:rPr>
              <w:t>，并且活动时间持续</w:t>
            </w:r>
            <w:r>
              <w:rPr>
                <w:color w:val="000000" w:themeColor="text1"/>
                <w:sz w:val="2"/>
                <w:szCs w:val="2"/>
                <w14:textFill>
                  <w14:solidFill>
                    <w14:schemeClr w14:val="tx1"/>
                  </w14:solidFill>
                </w14:textFill>
              </w:rPr>
              <w:t>U</w:t>
            </w:r>
            <w:r>
              <w:rPr>
                <w:color w:val="000000" w:themeColor="text1"/>
                <w:szCs w:val="21"/>
                <w:u w:val="single"/>
                <w14:textFill>
                  <w14:solidFill>
                    <w14:schemeClr w14:val="tx1"/>
                  </w14:solidFill>
                </w14:textFill>
              </w:rPr>
              <w:t>10分钟以上</w:t>
            </w:r>
            <w:r>
              <w:rPr>
                <w:color w:val="000000" w:themeColor="text1"/>
                <w:sz w:val="2"/>
                <w:szCs w:val="2"/>
                <w14:textFill>
                  <w14:solidFill>
                    <w14:schemeClr w14:val="tx1"/>
                  </w14:solidFill>
                </w14:textFill>
              </w:rPr>
              <w:t>U</w:t>
            </w:r>
            <w:r>
              <w:rPr>
                <w:color w:val="000000" w:themeColor="text1"/>
                <w:szCs w:val="21"/>
                <w14:textFill>
                  <w14:solidFill>
                    <w14:schemeClr w14:val="tx1"/>
                  </w14:solidFill>
                </w14:textFill>
              </w:rPr>
              <w:t>？</w:t>
            </w:r>
          </w:p>
          <w:p>
            <w:pPr>
              <w:rPr>
                <w:rFonts w:ascii="黑体" w:eastAsia="黑体"/>
                <w:color w:val="000000" w:themeColor="text1"/>
                <w:szCs w:val="21"/>
                <w14:textFill>
                  <w14:solidFill>
                    <w14:schemeClr w14:val="tx1"/>
                  </w14:solidFill>
                </w14:textFill>
              </w:rPr>
            </w:pPr>
            <w:r>
              <w:rPr>
                <w:rFonts w:hint="eastAsia" w:ascii="黑体" w:eastAsia="黑体"/>
                <w:color w:val="000000" w:themeColor="text1"/>
                <w:szCs w:val="21"/>
                <w14:textFill>
                  <w14:solidFill>
                    <w14:schemeClr w14:val="tx1"/>
                  </w14:solidFill>
                </w14:textFill>
              </w:rPr>
              <w:t>（高强度活动是指如搬运重物、挖掘等需要付出较大体力，或引起呼吸、心跳显著增加的活动）</w:t>
            </w:r>
          </w:p>
          <w:p>
            <w:pPr>
              <w:rPr>
                <w:rFonts w:eastAsia="黑体"/>
                <w:color w:val="000000" w:themeColor="text1"/>
                <w14:textFill>
                  <w14:solidFill>
                    <w14:schemeClr w14:val="tx1"/>
                  </w14:solidFill>
                </w14:textFill>
              </w:rPr>
            </w:pPr>
            <w:r>
              <w:rPr>
                <w:rFonts w:eastAsia="黑体"/>
                <w:color w:val="000000" w:themeColor="text1"/>
                <w:szCs w:val="21"/>
                <w14:textFill>
                  <w14:solidFill>
                    <w14:schemeClr w14:val="tx1"/>
                  </w14:solidFill>
                </w14:textFill>
              </w:rPr>
              <w:t>调查员注意：可出示身体活动分类表。</w:t>
            </w:r>
          </w:p>
        </w:tc>
        <w:tc>
          <w:tcPr>
            <w:tcW w:w="1721" w:type="pct"/>
            <w:gridSpan w:val="5"/>
            <w:tcBorders>
              <w:left w:val="single" w:color="auto" w:sz="4" w:space="0"/>
              <w:bottom w:val="single" w:color="auto" w:sz="4" w:space="0"/>
            </w:tcBorders>
            <w:vAlign w:val="center"/>
          </w:tcPr>
          <w:p>
            <w:pPr>
              <w:numPr>
                <w:ilvl w:val="0"/>
                <w:numId w:val="33"/>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有</w:t>
            </w:r>
          </w:p>
          <w:p>
            <w:pPr>
              <w:numPr>
                <w:ilvl w:val="0"/>
                <w:numId w:val="33"/>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没有   ……....</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tc>
        <w:tc>
          <w:tcPr>
            <w:tcW w:w="489" w:type="pct"/>
            <w:gridSpan w:val="2"/>
            <w:tcBorders>
              <w:bottom w:val="single" w:color="auto" w:sz="4" w:space="0"/>
            </w:tcBorders>
            <w:vAlign w:val="center"/>
          </w:tcPr>
          <w:p>
            <w:pPr>
              <w:rPr>
                <w:color w:val="000000" w:themeColor="text1"/>
                <w14:textFill>
                  <w14:solidFill>
                    <w14:schemeClr w14:val="tx1"/>
                  </w14:solidFill>
                </w14:textFill>
              </w:rPr>
            </w:pPr>
          </w:p>
          <w:p>
            <w:pPr>
              <w:rPr>
                <w:b/>
                <w:color w:val="000000" w:themeColor="text1"/>
                <w14:textFill>
                  <w14:solidFill>
                    <w14:schemeClr w14:val="tx1"/>
                  </w14:solidFill>
                </w14:textFill>
              </w:rPr>
            </w:pPr>
            <w:r>
              <w:rPr>
                <w:b/>
                <w:color w:val="000000" w:themeColor="text1"/>
                <w14:textFill>
                  <w14:solidFill>
                    <w14:schemeClr w14:val="tx1"/>
                  </w14:solidFill>
                </w14:textFill>
              </w:rPr>
              <w:t>C17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3" w:hRule="atLeast"/>
          <w:jc w:val="center"/>
        </w:trPr>
        <w:tc>
          <w:tcPr>
            <w:tcW w:w="541" w:type="pct"/>
            <w:tcBorders>
              <w:top w:val="single" w:color="auto" w:sz="4" w:space="0"/>
              <w:bottom w:val="single" w:color="auto" w:sz="4" w:space="0"/>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C13</w:t>
            </w:r>
          </w:p>
        </w:tc>
        <w:tc>
          <w:tcPr>
            <w:tcW w:w="2247" w:type="pct"/>
            <w:tcBorders>
              <w:top w:val="single" w:color="auto" w:sz="4" w:space="0"/>
              <w:left w:val="single" w:color="auto" w:sz="4" w:space="0"/>
              <w:bottom w:val="single" w:color="auto" w:sz="4" w:space="0"/>
              <w:right w:val="single" w:color="auto" w:sz="4" w:space="0"/>
            </w:tcBorders>
            <w:vAlign w:val="center"/>
          </w:tcPr>
          <w:p>
            <w:pPr>
              <w:autoSpaceDE w:val="0"/>
              <w:rPr>
                <w:color w:val="000000" w:themeColor="text1"/>
                <w:szCs w:val="21"/>
                <w14:textFill>
                  <w14:solidFill>
                    <w14:schemeClr w14:val="tx1"/>
                  </w14:solidFill>
                </w14:textFill>
              </w:rPr>
            </w:pPr>
            <w:r>
              <w:rPr>
                <w:color w:val="000000" w:themeColor="text1"/>
                <w:szCs w:val="21"/>
                <w14:textFill>
                  <w14:solidFill>
                    <w14:schemeClr w14:val="tx1"/>
                  </w14:solidFill>
                </w14:textFill>
              </w:rPr>
              <w:t>在您的工作、农活及家务活动中，</w:t>
            </w:r>
            <w:r>
              <w:rPr>
                <w:color w:val="000000" w:themeColor="text1"/>
                <w:sz w:val="2"/>
                <w:szCs w:val="2"/>
                <w14:textFill>
                  <w14:solidFill>
                    <w14:schemeClr w14:val="tx1"/>
                  </w14:solidFill>
                </w14:textFill>
              </w:rPr>
              <w:t>U</w:t>
            </w:r>
            <w:r>
              <w:rPr>
                <w:color w:val="000000" w:themeColor="text1"/>
                <w:szCs w:val="21"/>
                <w:u w:val="single"/>
                <w14:textFill>
                  <w14:solidFill>
                    <w14:schemeClr w14:val="tx1"/>
                  </w14:solidFill>
                </w14:textFill>
              </w:rPr>
              <w:t>通常一周内</w:t>
            </w:r>
            <w:r>
              <w:rPr>
                <w:color w:val="000000" w:themeColor="text1"/>
                <w:sz w:val="2"/>
                <w:szCs w:val="2"/>
                <w14:textFill>
                  <w14:solidFill>
                    <w14:schemeClr w14:val="tx1"/>
                  </w14:solidFill>
                </w14:textFill>
              </w:rPr>
              <w:t>U</w:t>
            </w:r>
            <w:r>
              <w:rPr>
                <w:color w:val="000000" w:themeColor="text1"/>
                <w:szCs w:val="21"/>
                <w14:textFill>
                  <w14:solidFill>
                    <w14:schemeClr w14:val="tx1"/>
                  </w14:solidFill>
                </w14:textFill>
              </w:rPr>
              <w:t>有多少天会进行上述高强度活动？</w:t>
            </w:r>
          </w:p>
        </w:tc>
        <w:tc>
          <w:tcPr>
            <w:tcW w:w="2210" w:type="pct"/>
            <w:gridSpan w:val="7"/>
            <w:tcBorders>
              <w:top w:val="single" w:color="auto" w:sz="4" w:space="0"/>
              <w:left w:val="single" w:color="auto" w:sz="4" w:space="0"/>
              <w:bottom w:val="single" w:color="auto" w:sz="4" w:space="0"/>
            </w:tcBorders>
            <w:vAlign w:val="center"/>
          </w:tcPr>
          <w:p>
            <w:pPr>
              <w:ind w:firstLine="360" w:firstLineChars="100"/>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31" w:hRule="atLeast"/>
          <w:jc w:val="center"/>
        </w:trPr>
        <w:tc>
          <w:tcPr>
            <w:tcW w:w="541" w:type="pct"/>
            <w:tcBorders>
              <w:top w:val="single" w:color="auto" w:sz="4" w:space="0"/>
              <w:bottom w:val="single" w:color="000000" w:sz="4" w:space="0"/>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C14</w:t>
            </w:r>
          </w:p>
        </w:tc>
        <w:tc>
          <w:tcPr>
            <w:tcW w:w="2247" w:type="pct"/>
            <w:tcBorders>
              <w:top w:val="single" w:color="auto" w:sz="4" w:space="0"/>
              <w:left w:val="single" w:color="auto" w:sz="4" w:space="0"/>
              <w:right w:val="single" w:color="auto" w:sz="4" w:space="0"/>
            </w:tcBorders>
            <w:vAlign w:val="center"/>
          </w:tcPr>
          <w:p>
            <w:pPr>
              <w:autoSpaceDE w:val="0"/>
              <w:spacing w:before="62" w:beforeLines="20"/>
              <w:rPr>
                <w:color w:val="000000" w:themeColor="text1"/>
                <w:szCs w:val="21"/>
                <w14:textFill>
                  <w14:solidFill>
                    <w14:schemeClr w14:val="tx1"/>
                  </w14:solidFill>
                </w14:textFill>
              </w:rPr>
            </w:pPr>
            <w:r>
              <w:rPr>
                <w:color w:val="000000" w:themeColor="text1"/>
                <w:szCs w:val="21"/>
                <w14:textFill>
                  <w14:solidFill>
                    <w14:schemeClr w14:val="tx1"/>
                  </w14:solidFill>
                </w14:textFill>
              </w:rPr>
              <w:t>在您的工作、农活及家务活动中，</w:t>
            </w:r>
            <w:r>
              <w:rPr>
                <w:color w:val="000000" w:themeColor="text1"/>
                <w:sz w:val="2"/>
                <w:szCs w:val="2"/>
                <w14:textFill>
                  <w14:solidFill>
                    <w14:schemeClr w14:val="tx1"/>
                  </w14:solidFill>
                </w14:textFill>
              </w:rPr>
              <w:t>U</w:t>
            </w:r>
            <w:r>
              <w:rPr>
                <w:color w:val="000000" w:themeColor="text1"/>
                <w:szCs w:val="21"/>
                <w:u w:val="single"/>
                <w14:textFill>
                  <w14:solidFill>
                    <w14:schemeClr w14:val="tx1"/>
                  </w14:solidFill>
                </w14:textFill>
              </w:rPr>
              <w:t>通常一天内累计</w:t>
            </w:r>
            <w:r>
              <w:rPr>
                <w:color w:val="000000" w:themeColor="text1"/>
                <w:sz w:val="2"/>
                <w:szCs w:val="2"/>
                <w14:textFill>
                  <w14:solidFill>
                    <w14:schemeClr w14:val="tx1"/>
                  </w14:solidFill>
                </w14:textFill>
              </w:rPr>
              <w:t>U</w:t>
            </w:r>
            <w:r>
              <w:rPr>
                <w:color w:val="000000" w:themeColor="text1"/>
                <w:szCs w:val="21"/>
                <w14:textFill>
                  <w14:solidFill>
                    <w14:schemeClr w14:val="tx1"/>
                  </w14:solidFill>
                </w14:textFill>
              </w:rPr>
              <w:t>有多长时间进行上述高强度活动？</w:t>
            </w:r>
          </w:p>
          <w:p>
            <w:pPr>
              <w:spacing w:after="62" w:afterLines="20"/>
              <w:rPr>
                <w:rFonts w:eastAsia="黑体"/>
                <w:color w:val="000000" w:themeColor="text1"/>
                <w:szCs w:val="21"/>
                <w14:textFill>
                  <w14:solidFill>
                    <w14:schemeClr w14:val="tx1"/>
                  </w14:solidFill>
                </w14:textFill>
              </w:rPr>
            </w:pPr>
            <w:r>
              <w:rPr>
                <w:rFonts w:eastAsia="黑体"/>
                <w:color w:val="000000" w:themeColor="text1"/>
                <w:szCs w:val="21"/>
                <w14:textFill>
                  <w14:solidFill>
                    <w14:schemeClr w14:val="tx1"/>
                  </w14:solidFill>
                </w14:textFill>
              </w:rPr>
              <w:t>调查员注意：每次活动时间若少于10分钟，则不计算在内。</w:t>
            </w:r>
          </w:p>
        </w:tc>
        <w:tc>
          <w:tcPr>
            <w:tcW w:w="2210" w:type="pct"/>
            <w:gridSpan w:val="7"/>
            <w:tcBorders>
              <w:top w:val="single" w:color="auto" w:sz="4" w:space="0"/>
              <w:left w:val="single" w:color="auto" w:sz="4" w:space="0"/>
            </w:tcBorders>
            <w:vAlign w:val="center"/>
          </w:tcPr>
          <w:p>
            <w:pPr>
              <w:ind w:firstLine="360" w:firstLineChars="100"/>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0" w:hRule="atLeast"/>
          <w:jc w:val="center"/>
        </w:trPr>
        <w:tc>
          <w:tcPr>
            <w:tcW w:w="541" w:type="pct"/>
            <w:tcBorders>
              <w:bottom w:val="nil"/>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C15</w:t>
            </w:r>
          </w:p>
        </w:tc>
        <w:tc>
          <w:tcPr>
            <w:tcW w:w="2247" w:type="pct"/>
            <w:tcBorders>
              <w:left w:val="single" w:color="auto" w:sz="4" w:space="0"/>
              <w:bottom w:val="single" w:color="000000" w:sz="4" w:space="0"/>
              <w:right w:val="single" w:color="auto" w:sz="4" w:space="0"/>
            </w:tcBorders>
            <w:vAlign w:val="center"/>
          </w:tcPr>
          <w:p>
            <w:pPr>
              <w:autoSpaceDE w:val="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其中进行</w:t>
            </w:r>
            <w:r>
              <w:rPr>
                <w:color w:val="000000" w:themeColor="text1"/>
                <w:szCs w:val="21"/>
                <w14:textFill>
                  <w14:solidFill>
                    <w14:schemeClr w14:val="tx1"/>
                  </w14:solidFill>
                </w14:textFill>
              </w:rPr>
              <w:t>高</w:t>
            </w:r>
            <w:r>
              <w:rPr>
                <w:rFonts w:hint="eastAsia"/>
                <w:color w:val="000000" w:themeColor="text1"/>
                <w:szCs w:val="21"/>
                <w14:textFill>
                  <w14:solidFill>
                    <w14:schemeClr w14:val="tx1"/>
                  </w14:solidFill>
                </w14:textFill>
              </w:rPr>
              <w:t>强度</w:t>
            </w:r>
            <w:r>
              <w:rPr>
                <w:color w:val="000000" w:themeColor="text1"/>
                <w:szCs w:val="21"/>
                <w14:textFill>
                  <w14:solidFill>
                    <w14:schemeClr w14:val="tx1"/>
                  </w14:solidFill>
                </w14:textFill>
              </w:rPr>
              <w:t>家务活动天数为？</w:t>
            </w:r>
          </w:p>
        </w:tc>
        <w:tc>
          <w:tcPr>
            <w:tcW w:w="2210" w:type="pct"/>
            <w:gridSpan w:val="7"/>
            <w:tcBorders>
              <w:left w:val="single" w:color="auto" w:sz="4" w:space="0"/>
              <w:bottom w:val="single" w:color="000000" w:sz="4" w:space="0"/>
            </w:tcBorders>
            <w:vAlign w:val="center"/>
          </w:tcPr>
          <w:p>
            <w:pPr>
              <w:ind w:firstLine="360" w:firstLineChars="100"/>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4" w:hRule="atLeast"/>
          <w:jc w:val="center"/>
        </w:trPr>
        <w:tc>
          <w:tcPr>
            <w:tcW w:w="541" w:type="pct"/>
            <w:tcBorders>
              <w:top w:val="nil"/>
              <w:bottom w:val="single" w:color="000000" w:sz="4" w:space="0"/>
              <w:right w:val="single" w:color="auto" w:sz="4" w:space="0"/>
            </w:tcBorders>
          </w:tcPr>
          <w:p>
            <w:pPr>
              <w:rPr>
                <w:b/>
                <w:color w:val="000000" w:themeColor="text1"/>
                <w:szCs w:val="21"/>
                <w14:textFill>
                  <w14:solidFill>
                    <w14:schemeClr w14:val="tx1"/>
                  </w14:solidFill>
                </w14:textFill>
              </w:rPr>
            </w:pPr>
          </w:p>
        </w:tc>
        <w:tc>
          <w:tcPr>
            <w:tcW w:w="3969" w:type="pct"/>
            <w:gridSpan w:val="6"/>
            <w:tcBorders>
              <w:left w:val="single" w:color="auto" w:sz="4" w:space="0"/>
              <w:right w:val="single" w:color="auto" w:sz="4" w:space="0"/>
            </w:tcBorders>
            <w:shd w:val="clear" w:color="auto" w:fill="D8D8D8" w:themeFill="background1" w:themeFillShade="D9"/>
            <w:vAlign w:val="center"/>
          </w:tcPr>
          <w:p>
            <w:pPr>
              <w:autoSpaceDE w:val="0"/>
              <w:jc w:val="left"/>
              <w:rPr>
                <w:rFonts w:ascii="黑体" w:hAnsi="黑体" w:eastAsia="黑体"/>
                <w:color w:val="000000" w:themeColor="text1"/>
                <w:szCs w:val="21"/>
                <w14:textFill>
                  <w14:solidFill>
                    <w14:schemeClr w14:val="tx1"/>
                  </w14:solidFill>
                </w14:textFill>
              </w:rPr>
            </w:pPr>
            <w:r>
              <w:rPr>
                <w:rFonts w:hint="eastAsia" w:ascii="黑体" w:hAnsi="黑体" w:eastAsia="黑体"/>
                <w:color w:val="000000" w:themeColor="text1"/>
                <w:szCs w:val="21"/>
                <w14:textFill>
                  <w14:solidFill>
                    <w14:schemeClr w14:val="tx1"/>
                  </w14:solidFill>
                </w14:textFill>
              </w:rPr>
              <w:t>调查员注意：如果填“0”，跳转到</w:t>
            </w:r>
            <w:r>
              <w:rPr>
                <w:rFonts w:ascii="黑体" w:hAnsi="黑体" w:eastAsia="黑体"/>
                <w:color w:val="000000" w:themeColor="text1"/>
                <w:szCs w:val="21"/>
                <w14:textFill>
                  <w14:solidFill>
                    <w14:schemeClr w14:val="tx1"/>
                  </w14:solidFill>
                </w14:textFill>
              </w:rPr>
              <w:t>………………………………………………</w:t>
            </w:r>
            <w:r>
              <w:rPr>
                <w:rFonts w:ascii="黑体" w:hAnsi="黑体" w:eastAsia="黑体"/>
                <w:color w:val="000000" w:themeColor="text1"/>
                <w:szCs w:val="20"/>
                <w14:textFill>
                  <w14:solidFill>
                    <w14:schemeClr w14:val="tx1"/>
                  </w14:solidFill>
                </w14:textFill>
              </w:rPr>
              <w:sym w:font="Wingdings" w:char="F0E8"/>
            </w:r>
          </w:p>
        </w:tc>
        <w:tc>
          <w:tcPr>
            <w:tcW w:w="489" w:type="pct"/>
            <w:gridSpan w:val="2"/>
            <w:tcBorders>
              <w:left w:val="nil"/>
            </w:tcBorders>
            <w:vAlign w:val="center"/>
          </w:tcPr>
          <w:p>
            <w:pPr>
              <w:rPr>
                <w:b/>
                <w:color w:val="000000" w:themeColor="text1"/>
                <w14:textFill>
                  <w14:solidFill>
                    <w14:schemeClr w14:val="tx1"/>
                  </w14:solidFill>
                </w14:textFill>
              </w:rPr>
            </w:pPr>
            <w:r>
              <w:rPr>
                <w:b/>
                <w:color w:val="000000" w:themeColor="text1"/>
                <w14:textFill>
                  <w14:solidFill>
                    <w14:schemeClr w14:val="tx1"/>
                  </w14:solidFill>
                </w14:textFill>
              </w:rPr>
              <w:t>C17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47" w:hRule="atLeast"/>
          <w:jc w:val="center"/>
        </w:trPr>
        <w:tc>
          <w:tcPr>
            <w:tcW w:w="541" w:type="pct"/>
            <w:tcBorders>
              <w:top w:val="single" w:color="000000" w:sz="4" w:space="0"/>
              <w:bottom w:val="single" w:color="000000" w:sz="4" w:space="0"/>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C16</w:t>
            </w:r>
          </w:p>
        </w:tc>
        <w:tc>
          <w:tcPr>
            <w:tcW w:w="2247" w:type="pct"/>
            <w:tcBorders>
              <w:left w:val="single" w:color="auto" w:sz="4" w:space="0"/>
              <w:bottom w:val="single" w:color="000000" w:sz="4" w:space="0"/>
              <w:right w:val="single" w:color="auto" w:sz="4" w:space="0"/>
            </w:tcBorders>
            <w:vAlign w:val="center"/>
          </w:tcPr>
          <w:p>
            <w:pPr>
              <w:autoSpaceDE w:val="0"/>
              <w:spacing w:before="62" w:beforeLines="20"/>
              <w:rPr>
                <w:color w:val="000000" w:themeColor="text1"/>
                <w:szCs w:val="21"/>
                <w14:textFill>
                  <w14:solidFill>
                    <w14:schemeClr w14:val="tx1"/>
                  </w14:solidFill>
                </w14:textFill>
              </w:rPr>
            </w:pPr>
            <w:r>
              <w:rPr>
                <w:color w:val="000000" w:themeColor="text1"/>
                <w:szCs w:val="21"/>
                <w14:textFill>
                  <w14:solidFill>
                    <w14:schemeClr w14:val="tx1"/>
                  </w14:solidFill>
                </w14:textFill>
              </w:rPr>
              <w:t>在您的家务活动中，</w:t>
            </w:r>
            <w:r>
              <w:rPr>
                <w:rFonts w:hint="eastAsia"/>
                <w:color w:val="000000" w:themeColor="text1"/>
                <w:szCs w:val="21"/>
                <w14:textFill>
                  <w14:solidFill>
                    <w14:schemeClr w14:val="tx1"/>
                  </w14:solidFill>
                </w14:textFill>
              </w:rPr>
              <w:t>您</w:t>
            </w:r>
            <w:r>
              <w:rPr>
                <w:color w:val="000000" w:themeColor="text1"/>
                <w:szCs w:val="21"/>
                <w14:textFill>
                  <w14:solidFill>
                    <w14:schemeClr w14:val="tx1"/>
                  </w14:solidFill>
                </w14:textFill>
              </w:rPr>
              <w:t>通常一天内累计有多长时间进行上述高强度活动？</w:t>
            </w:r>
          </w:p>
          <w:p>
            <w:pPr>
              <w:spacing w:after="62" w:afterLines="20"/>
              <w:rPr>
                <w:color w:val="000000" w:themeColor="text1"/>
                <w:szCs w:val="21"/>
                <w14:textFill>
                  <w14:solidFill>
                    <w14:schemeClr w14:val="tx1"/>
                  </w14:solidFill>
                </w14:textFill>
              </w:rPr>
            </w:pPr>
            <w:r>
              <w:rPr>
                <w:color w:val="000000" w:themeColor="text1"/>
                <w:szCs w:val="21"/>
                <w14:textFill>
                  <w14:solidFill>
                    <w14:schemeClr w14:val="tx1"/>
                  </w14:solidFill>
                </w14:textFill>
              </w:rPr>
              <w:t>调查员注意：每次活动时间若少于10分钟，则不计算在内。</w:t>
            </w:r>
          </w:p>
        </w:tc>
        <w:tc>
          <w:tcPr>
            <w:tcW w:w="2210" w:type="pct"/>
            <w:gridSpan w:val="7"/>
            <w:tcBorders>
              <w:left w:val="single" w:color="auto" w:sz="4" w:space="0"/>
              <w:bottom w:val="single" w:color="000000" w:sz="4" w:space="0"/>
            </w:tcBorders>
            <w:vAlign w:val="center"/>
          </w:tcPr>
          <w:p>
            <w:pPr>
              <w:ind w:firstLine="360" w:firstLineChars="100"/>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82" w:hRule="atLeast"/>
          <w:jc w:val="center"/>
        </w:trPr>
        <w:tc>
          <w:tcPr>
            <w:tcW w:w="541" w:type="pct"/>
            <w:tcBorders>
              <w:bottom w:val="single" w:color="auto" w:sz="4" w:space="0"/>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C17</w:t>
            </w:r>
          </w:p>
        </w:tc>
        <w:tc>
          <w:tcPr>
            <w:tcW w:w="2247" w:type="pct"/>
            <w:tcBorders>
              <w:left w:val="single" w:color="auto" w:sz="4" w:space="0"/>
              <w:bottom w:val="single" w:color="auto" w:sz="4" w:space="0"/>
              <w:right w:val="single" w:color="auto" w:sz="4" w:space="0"/>
            </w:tcBorders>
            <w:vAlign w:val="center"/>
          </w:tcPr>
          <w:p>
            <w:pPr>
              <w:autoSpaceDE w:val="0"/>
              <w:spacing w:before="62" w:beforeLines="20"/>
              <w:rPr>
                <w:color w:val="000000" w:themeColor="text1"/>
                <w:szCs w:val="21"/>
                <w14:textFill>
                  <w14:solidFill>
                    <w14:schemeClr w14:val="tx1"/>
                  </w14:solidFill>
                </w14:textFill>
              </w:rPr>
            </w:pPr>
            <w:r>
              <w:rPr>
                <w:color w:val="000000" w:themeColor="text1"/>
                <w:szCs w:val="21"/>
                <w14:textFill>
                  <w14:solidFill>
                    <w14:schemeClr w14:val="tx1"/>
                  </w14:solidFill>
                </w14:textFill>
              </w:rPr>
              <w:t>在您的工作、农活及家务活动中，有没有</w:t>
            </w:r>
            <w:r>
              <w:rPr>
                <w:color w:val="000000" w:themeColor="text1"/>
                <w:sz w:val="2"/>
                <w:szCs w:val="2"/>
                <w14:textFill>
                  <w14:solidFill>
                    <w14:schemeClr w14:val="tx1"/>
                  </w14:solidFill>
                </w14:textFill>
              </w:rPr>
              <w:t>U</w:t>
            </w:r>
            <w:r>
              <w:rPr>
                <w:color w:val="000000" w:themeColor="text1"/>
                <w:szCs w:val="21"/>
                <w:u w:val="single"/>
                <w14:textFill>
                  <w14:solidFill>
                    <w14:schemeClr w14:val="tx1"/>
                  </w14:solidFill>
                </w14:textFill>
              </w:rPr>
              <w:t>中等强度活动</w:t>
            </w:r>
            <w:r>
              <w:rPr>
                <w:color w:val="000000" w:themeColor="text1"/>
                <w:sz w:val="2"/>
                <w:szCs w:val="2"/>
                <w14:textFill>
                  <w14:solidFill>
                    <w14:schemeClr w14:val="tx1"/>
                  </w14:solidFill>
                </w14:textFill>
              </w:rPr>
              <w:t>U</w:t>
            </w:r>
            <w:r>
              <w:rPr>
                <w:color w:val="000000" w:themeColor="text1"/>
                <w:szCs w:val="21"/>
                <w14:textFill>
                  <w14:solidFill>
                    <w14:schemeClr w14:val="tx1"/>
                  </w14:solidFill>
                </w14:textFill>
              </w:rPr>
              <w:t>,并且活动时间持续</w:t>
            </w:r>
            <w:r>
              <w:rPr>
                <w:color w:val="000000" w:themeColor="text1"/>
                <w:sz w:val="2"/>
                <w:szCs w:val="2"/>
                <w14:textFill>
                  <w14:solidFill>
                    <w14:schemeClr w14:val="tx1"/>
                  </w14:solidFill>
                </w14:textFill>
              </w:rPr>
              <w:t>U</w:t>
            </w:r>
            <w:r>
              <w:rPr>
                <w:color w:val="000000" w:themeColor="text1"/>
                <w:szCs w:val="21"/>
                <w:u w:val="single"/>
                <w14:textFill>
                  <w14:solidFill>
                    <w14:schemeClr w14:val="tx1"/>
                  </w14:solidFill>
                </w14:textFill>
              </w:rPr>
              <w:t>10分钟以上</w:t>
            </w:r>
            <w:r>
              <w:rPr>
                <w:color w:val="000000" w:themeColor="text1"/>
                <w:sz w:val="2"/>
                <w:szCs w:val="2"/>
                <w14:textFill>
                  <w14:solidFill>
                    <w14:schemeClr w14:val="tx1"/>
                  </w14:solidFill>
                </w14:textFill>
              </w:rPr>
              <w:t>U</w:t>
            </w:r>
            <w:r>
              <w:rPr>
                <w:color w:val="000000" w:themeColor="text1"/>
                <w:szCs w:val="21"/>
                <w14:textFill>
                  <w14:solidFill>
                    <w14:schemeClr w14:val="tx1"/>
                  </w14:solidFill>
                </w14:textFill>
              </w:rPr>
              <w:t>？</w:t>
            </w:r>
          </w:p>
          <w:p>
            <w:pPr>
              <w:rPr>
                <w:rFonts w:ascii="黑体" w:eastAsia="黑体"/>
                <w:color w:val="000000" w:themeColor="text1"/>
                <w:szCs w:val="21"/>
                <w14:textFill>
                  <w14:solidFill>
                    <w14:schemeClr w14:val="tx1"/>
                  </w14:solidFill>
                </w14:textFill>
              </w:rPr>
            </w:pPr>
            <w:r>
              <w:rPr>
                <w:rFonts w:hint="eastAsia" w:ascii="黑体" w:eastAsia="黑体"/>
                <w:color w:val="000000" w:themeColor="text1"/>
                <w:szCs w:val="21"/>
                <w14:textFill>
                  <w14:solidFill>
                    <w14:schemeClr w14:val="tx1"/>
                  </w14:solidFill>
                </w14:textFill>
              </w:rPr>
              <w:t>（中等强度活动是指如锯木头、手洗衣服、打扫卫生等需要付出中等体力，或引起呼吸、心跳轻度增加的活动）</w:t>
            </w:r>
          </w:p>
          <w:p>
            <w:pPr>
              <w:spacing w:after="62" w:afterLines="20"/>
              <w:rPr>
                <w:color w:val="000000" w:themeColor="text1"/>
                <w14:textFill>
                  <w14:solidFill>
                    <w14:schemeClr w14:val="tx1"/>
                  </w14:solidFill>
                </w14:textFill>
              </w:rPr>
            </w:pPr>
            <w:r>
              <w:rPr>
                <w:rFonts w:eastAsia="黑体"/>
                <w:color w:val="000000" w:themeColor="text1"/>
                <w:szCs w:val="21"/>
                <w14:textFill>
                  <w14:solidFill>
                    <w14:schemeClr w14:val="tx1"/>
                  </w14:solidFill>
                </w14:textFill>
              </w:rPr>
              <w:t>调查员注意：可出示身体活动分类表。</w:t>
            </w:r>
          </w:p>
        </w:tc>
        <w:tc>
          <w:tcPr>
            <w:tcW w:w="1721" w:type="pct"/>
            <w:gridSpan w:val="5"/>
            <w:tcBorders>
              <w:left w:val="single" w:color="auto" w:sz="4" w:space="0"/>
              <w:bottom w:val="single" w:color="auto" w:sz="4" w:space="0"/>
            </w:tcBorders>
            <w:vAlign w:val="center"/>
          </w:tcPr>
          <w:p>
            <w:pPr>
              <w:numPr>
                <w:ilvl w:val="0"/>
                <w:numId w:val="34"/>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有</w:t>
            </w:r>
          </w:p>
          <w:p>
            <w:pPr>
              <w:numPr>
                <w:ilvl w:val="0"/>
                <w:numId w:val="34"/>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没有 .....…....</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tc>
        <w:tc>
          <w:tcPr>
            <w:tcW w:w="489" w:type="pct"/>
            <w:gridSpan w:val="2"/>
            <w:tcBorders>
              <w:bottom w:val="single" w:color="auto" w:sz="4" w:space="0"/>
            </w:tcBorders>
            <w:vAlign w:val="center"/>
          </w:tcPr>
          <w:p>
            <w:pPr>
              <w:rPr>
                <w:color w:val="000000" w:themeColor="text1"/>
                <w14:textFill>
                  <w14:solidFill>
                    <w14:schemeClr w14:val="tx1"/>
                  </w14:solidFill>
                </w14:textFill>
              </w:rPr>
            </w:pPr>
          </w:p>
          <w:p>
            <w:pPr>
              <w:rPr>
                <w:b/>
                <w:color w:val="000000" w:themeColor="text1"/>
                <w14:textFill>
                  <w14:solidFill>
                    <w14:schemeClr w14:val="tx1"/>
                  </w14:solidFill>
                </w14:textFill>
              </w:rPr>
            </w:pPr>
            <w:r>
              <w:rPr>
                <w:b/>
                <w:color w:val="000000" w:themeColor="text1"/>
                <w14:textFill>
                  <w14:solidFill>
                    <w14:schemeClr w14:val="tx1"/>
                  </w14:solidFill>
                </w14:textFill>
              </w:rPr>
              <w:t>C2</w:t>
            </w:r>
            <w:r>
              <w:rPr>
                <w:rFonts w:hint="eastAsia"/>
                <w:b/>
                <w:color w:val="000000" w:themeColor="text1"/>
                <w14:textFill>
                  <w14:solidFill>
                    <w14:schemeClr w14:val="tx1"/>
                  </w14:solidFill>
                </w14:textFill>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4" w:hRule="atLeast"/>
          <w:jc w:val="center"/>
        </w:trPr>
        <w:tc>
          <w:tcPr>
            <w:tcW w:w="541" w:type="pct"/>
            <w:tcBorders>
              <w:top w:val="single" w:color="auto" w:sz="4" w:space="0"/>
              <w:bottom w:val="single" w:color="000000" w:sz="4" w:space="0"/>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C18</w:t>
            </w:r>
          </w:p>
        </w:tc>
        <w:tc>
          <w:tcPr>
            <w:tcW w:w="2247" w:type="pct"/>
            <w:tcBorders>
              <w:top w:val="single" w:color="auto" w:sz="4" w:space="0"/>
              <w:left w:val="single" w:color="auto" w:sz="4" w:space="0"/>
              <w:right w:val="single" w:color="auto" w:sz="4" w:space="0"/>
            </w:tcBorders>
            <w:vAlign w:val="center"/>
          </w:tcPr>
          <w:p>
            <w:pPr>
              <w:autoSpaceDE w:val="0"/>
              <w:rPr>
                <w:color w:val="000000" w:themeColor="text1"/>
                <w:szCs w:val="21"/>
                <w14:textFill>
                  <w14:solidFill>
                    <w14:schemeClr w14:val="tx1"/>
                  </w14:solidFill>
                </w14:textFill>
              </w:rPr>
            </w:pPr>
            <w:r>
              <w:rPr>
                <w:color w:val="000000" w:themeColor="text1"/>
                <w:szCs w:val="21"/>
                <w14:textFill>
                  <w14:solidFill>
                    <w14:schemeClr w14:val="tx1"/>
                  </w14:solidFill>
                </w14:textFill>
              </w:rPr>
              <w:t>在您的工作、农活及家务活动中，</w:t>
            </w:r>
            <w:r>
              <w:rPr>
                <w:color w:val="000000" w:themeColor="text1"/>
                <w:sz w:val="2"/>
                <w:szCs w:val="2"/>
                <w14:textFill>
                  <w14:solidFill>
                    <w14:schemeClr w14:val="tx1"/>
                  </w14:solidFill>
                </w14:textFill>
              </w:rPr>
              <w:t>U</w:t>
            </w:r>
            <w:r>
              <w:rPr>
                <w:color w:val="000000" w:themeColor="text1"/>
                <w:szCs w:val="21"/>
                <w:u w:val="single"/>
                <w14:textFill>
                  <w14:solidFill>
                    <w14:schemeClr w14:val="tx1"/>
                  </w14:solidFill>
                </w14:textFill>
              </w:rPr>
              <w:t>通常一周内</w:t>
            </w:r>
            <w:r>
              <w:rPr>
                <w:color w:val="000000" w:themeColor="text1"/>
                <w:sz w:val="2"/>
                <w:szCs w:val="2"/>
                <w14:textFill>
                  <w14:solidFill>
                    <w14:schemeClr w14:val="tx1"/>
                  </w14:solidFill>
                </w14:textFill>
              </w:rPr>
              <w:t>U</w:t>
            </w:r>
            <w:r>
              <w:rPr>
                <w:color w:val="000000" w:themeColor="text1"/>
                <w:szCs w:val="21"/>
                <w14:textFill>
                  <w14:solidFill>
                    <w14:schemeClr w14:val="tx1"/>
                  </w14:solidFill>
                </w14:textFill>
              </w:rPr>
              <w:t>有多少天会进行上述中等强度活动？</w:t>
            </w:r>
          </w:p>
        </w:tc>
        <w:tc>
          <w:tcPr>
            <w:tcW w:w="1025" w:type="pct"/>
            <w:tcBorders>
              <w:top w:val="single" w:color="auto" w:sz="4" w:space="0"/>
              <w:left w:val="single" w:color="auto" w:sz="4" w:space="0"/>
              <w:right w:val="nil"/>
            </w:tcBorders>
            <w:vAlign w:val="center"/>
          </w:tcPr>
          <w:p>
            <w:pPr>
              <w:ind w:firstLine="360" w:firstLineChars="100"/>
              <w:rPr>
                <w:color w:val="000000" w:themeColor="text1"/>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天</w:t>
            </w:r>
          </w:p>
        </w:tc>
        <w:tc>
          <w:tcPr>
            <w:tcW w:w="1185" w:type="pct"/>
            <w:gridSpan w:val="6"/>
            <w:tcBorders>
              <w:top w:val="single" w:color="auto" w:sz="4" w:space="0"/>
              <w:left w:val="nil"/>
            </w:tcBorders>
            <w:vAlign w:val="center"/>
          </w:tcPr>
          <w:p>
            <w:pPr>
              <w:rPr>
                <w:color w:val="000000" w:themeColor="text1"/>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8" w:hRule="atLeast"/>
          <w:jc w:val="center"/>
        </w:trPr>
        <w:tc>
          <w:tcPr>
            <w:tcW w:w="541" w:type="pct"/>
            <w:tcBorders>
              <w:bottom w:val="nil"/>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C19</w:t>
            </w:r>
          </w:p>
        </w:tc>
        <w:tc>
          <w:tcPr>
            <w:tcW w:w="2247" w:type="pct"/>
            <w:tcBorders>
              <w:left w:val="single" w:color="auto" w:sz="4" w:space="0"/>
              <w:right w:val="single" w:color="auto" w:sz="4" w:space="0"/>
            </w:tcBorders>
            <w:vAlign w:val="center"/>
          </w:tcPr>
          <w:p>
            <w:pPr>
              <w:autoSpaceDE w:val="0"/>
              <w:spacing w:before="62" w:beforeLines="20"/>
              <w:rPr>
                <w:color w:val="000000" w:themeColor="text1"/>
                <w:szCs w:val="21"/>
                <w14:textFill>
                  <w14:solidFill>
                    <w14:schemeClr w14:val="tx1"/>
                  </w14:solidFill>
                </w14:textFill>
              </w:rPr>
            </w:pPr>
            <w:r>
              <w:rPr>
                <w:color w:val="000000" w:themeColor="text1"/>
                <w:szCs w:val="21"/>
                <w14:textFill>
                  <w14:solidFill>
                    <w14:schemeClr w14:val="tx1"/>
                  </w14:solidFill>
                </w14:textFill>
              </w:rPr>
              <w:t>在您的工作、农活及家务活动中，</w:t>
            </w:r>
            <w:r>
              <w:rPr>
                <w:color w:val="000000" w:themeColor="text1"/>
                <w:szCs w:val="21"/>
                <w:u w:val="single"/>
                <w14:textFill>
                  <w14:solidFill>
                    <w14:schemeClr w14:val="tx1"/>
                  </w14:solidFill>
                </w14:textFill>
              </w:rPr>
              <w:t>通常一天内累计</w:t>
            </w:r>
            <w:r>
              <w:rPr>
                <w:color w:val="000000" w:themeColor="text1"/>
                <w:szCs w:val="21"/>
                <w14:textFill>
                  <w14:solidFill>
                    <w14:schemeClr w14:val="tx1"/>
                  </w14:solidFill>
                </w14:textFill>
              </w:rPr>
              <w:t>有多长时间进行上述中等强度</w:t>
            </w:r>
            <w:r>
              <w:rPr>
                <w:rFonts w:hint="eastAsia"/>
                <w:color w:val="000000" w:themeColor="text1"/>
                <w:szCs w:val="21"/>
                <w14:textFill>
                  <w14:solidFill>
                    <w14:schemeClr w14:val="tx1"/>
                  </w14:solidFill>
                </w14:textFill>
              </w:rPr>
              <w:t>家务</w:t>
            </w:r>
            <w:r>
              <w:rPr>
                <w:color w:val="000000" w:themeColor="text1"/>
                <w:szCs w:val="21"/>
                <w14:textFill>
                  <w14:solidFill>
                    <w14:schemeClr w14:val="tx1"/>
                  </w14:solidFill>
                </w14:textFill>
              </w:rPr>
              <w:t>活动？</w:t>
            </w:r>
          </w:p>
          <w:p>
            <w:pPr>
              <w:autoSpaceDE w:val="0"/>
              <w:spacing w:after="62" w:afterLines="20"/>
              <w:rPr>
                <w:color w:val="000000" w:themeColor="text1"/>
                <w:szCs w:val="21"/>
                <w14:textFill>
                  <w14:solidFill>
                    <w14:schemeClr w14:val="tx1"/>
                  </w14:solidFill>
                </w14:textFill>
              </w:rPr>
            </w:pPr>
            <w:r>
              <w:rPr>
                <w:rFonts w:eastAsia="黑体"/>
                <w:color w:val="000000" w:themeColor="text1"/>
                <w:szCs w:val="21"/>
                <w14:textFill>
                  <w14:solidFill>
                    <w14:schemeClr w14:val="tx1"/>
                  </w14:solidFill>
                </w14:textFill>
              </w:rPr>
              <w:t>调查员注意：每次活动时间若少于10分钟，则不计算在内。</w:t>
            </w:r>
          </w:p>
        </w:tc>
        <w:tc>
          <w:tcPr>
            <w:tcW w:w="2210" w:type="pct"/>
            <w:gridSpan w:val="7"/>
            <w:tcBorders>
              <w:left w:val="single" w:color="auto" w:sz="4" w:space="0"/>
            </w:tcBorders>
            <w:vAlign w:val="center"/>
          </w:tcPr>
          <w:p>
            <w:pPr>
              <w:ind w:firstLine="360" w:firstLineChars="100"/>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4" w:hRule="atLeast"/>
          <w:jc w:val="center"/>
        </w:trPr>
        <w:tc>
          <w:tcPr>
            <w:tcW w:w="541" w:type="pct"/>
            <w:vMerge w:val="restart"/>
            <w:tcBorders>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C20</w:t>
            </w:r>
          </w:p>
        </w:tc>
        <w:tc>
          <w:tcPr>
            <w:tcW w:w="2247" w:type="pct"/>
            <w:tcBorders>
              <w:left w:val="single" w:color="auto" w:sz="4" w:space="0"/>
              <w:right w:val="single" w:color="auto" w:sz="4" w:space="0"/>
            </w:tcBorders>
            <w:vAlign w:val="center"/>
          </w:tcPr>
          <w:p>
            <w:pPr>
              <w:autoSpaceDE w:val="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其中进行中等强度</w:t>
            </w:r>
            <w:r>
              <w:rPr>
                <w:color w:val="000000" w:themeColor="text1"/>
                <w:szCs w:val="21"/>
                <w14:textFill>
                  <w14:solidFill>
                    <w14:schemeClr w14:val="tx1"/>
                  </w14:solidFill>
                </w14:textFill>
              </w:rPr>
              <w:t>家务活动天数为？</w:t>
            </w:r>
          </w:p>
        </w:tc>
        <w:tc>
          <w:tcPr>
            <w:tcW w:w="1721" w:type="pct"/>
            <w:gridSpan w:val="5"/>
            <w:tcBorders>
              <w:left w:val="single" w:color="auto" w:sz="4" w:space="0"/>
              <w:right w:val="nil"/>
            </w:tcBorders>
            <w:vAlign w:val="center"/>
          </w:tcPr>
          <w:p>
            <w:pPr>
              <w:ind w:firstLine="360" w:firstLineChars="100"/>
              <w:rPr>
                <w:color w:val="000000" w:themeColor="text1"/>
                <w:sz w:val="52"/>
                <w:szCs w:val="52"/>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天</w:t>
            </w:r>
          </w:p>
        </w:tc>
        <w:tc>
          <w:tcPr>
            <w:tcW w:w="489" w:type="pct"/>
            <w:gridSpan w:val="2"/>
            <w:tcBorders>
              <w:left w:val="nil"/>
            </w:tcBorders>
            <w:vAlign w:val="center"/>
          </w:tcPr>
          <w:p>
            <w:pPr>
              <w:rPr>
                <w:color w:val="000000" w:themeColor="text1"/>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4" w:hRule="atLeast"/>
          <w:jc w:val="center"/>
        </w:trPr>
        <w:tc>
          <w:tcPr>
            <w:tcW w:w="541" w:type="pct"/>
            <w:vMerge w:val="continue"/>
            <w:tcBorders>
              <w:bottom w:val="single" w:color="000000" w:sz="4" w:space="0"/>
              <w:right w:val="single" w:color="auto" w:sz="4" w:space="0"/>
            </w:tcBorders>
          </w:tcPr>
          <w:p>
            <w:pPr>
              <w:rPr>
                <w:b/>
                <w:color w:val="000000" w:themeColor="text1"/>
                <w:szCs w:val="21"/>
                <w14:textFill>
                  <w14:solidFill>
                    <w14:schemeClr w14:val="tx1"/>
                  </w14:solidFill>
                </w14:textFill>
              </w:rPr>
            </w:pPr>
          </w:p>
        </w:tc>
        <w:tc>
          <w:tcPr>
            <w:tcW w:w="3969" w:type="pct"/>
            <w:gridSpan w:val="6"/>
            <w:tcBorders>
              <w:left w:val="single" w:color="auto" w:sz="4" w:space="0"/>
              <w:right w:val="single" w:color="auto" w:sz="4" w:space="0"/>
            </w:tcBorders>
            <w:shd w:val="clear" w:color="auto" w:fill="D8D8D8" w:themeFill="background1" w:themeFillShade="D9"/>
            <w:vAlign w:val="center"/>
          </w:tcPr>
          <w:p>
            <w:pPr>
              <w:autoSpaceDE w:val="0"/>
              <w:rPr>
                <w:rFonts w:ascii="黑体" w:hAnsi="黑体" w:eastAsia="黑体"/>
                <w:color w:val="000000" w:themeColor="text1"/>
                <w:szCs w:val="21"/>
                <w14:textFill>
                  <w14:solidFill>
                    <w14:schemeClr w14:val="tx1"/>
                  </w14:solidFill>
                </w14:textFill>
              </w:rPr>
            </w:pPr>
            <w:r>
              <w:rPr>
                <w:rFonts w:hint="eastAsia" w:ascii="黑体" w:hAnsi="黑体" w:eastAsia="黑体"/>
                <w:color w:val="000000" w:themeColor="text1"/>
                <w:szCs w:val="21"/>
                <w14:textFill>
                  <w14:solidFill>
                    <w14:schemeClr w14:val="tx1"/>
                  </w14:solidFill>
                </w14:textFill>
              </w:rPr>
              <w:t>调查员</w:t>
            </w:r>
            <w:r>
              <w:rPr>
                <w:rFonts w:ascii="黑体" w:hAnsi="黑体" w:eastAsia="黑体"/>
                <w:color w:val="000000" w:themeColor="text1"/>
                <w:szCs w:val="21"/>
                <w14:textFill>
                  <w14:solidFill>
                    <w14:schemeClr w14:val="tx1"/>
                  </w14:solidFill>
                </w14:textFill>
              </w:rPr>
              <w:t>注意：</w:t>
            </w:r>
            <w:r>
              <w:rPr>
                <w:rFonts w:hint="eastAsia" w:ascii="黑体" w:hAnsi="黑体" w:eastAsia="黑体"/>
                <w:color w:val="000000" w:themeColor="text1"/>
                <w:szCs w:val="21"/>
                <w14:textFill>
                  <w14:solidFill>
                    <w14:schemeClr w14:val="tx1"/>
                  </w14:solidFill>
                </w14:textFill>
              </w:rPr>
              <w:t>如果填</w:t>
            </w:r>
            <w:r>
              <w:rPr>
                <w:rFonts w:ascii="黑体" w:hAnsi="黑体" w:eastAsia="黑体"/>
                <w:color w:val="000000" w:themeColor="text1"/>
                <w:szCs w:val="21"/>
                <w14:textFill>
                  <w14:solidFill>
                    <w14:schemeClr w14:val="tx1"/>
                  </w14:solidFill>
                </w14:textFill>
              </w:rPr>
              <w:t>“0”，</w:t>
            </w:r>
            <w:r>
              <w:rPr>
                <w:rFonts w:hint="eastAsia" w:ascii="黑体" w:hAnsi="黑体" w:eastAsia="黑体"/>
                <w:color w:val="000000" w:themeColor="text1"/>
                <w:szCs w:val="21"/>
                <w14:textFill>
                  <w14:solidFill>
                    <w14:schemeClr w14:val="tx1"/>
                  </w14:solidFill>
                </w14:textFill>
              </w:rPr>
              <w:t>跳转到</w:t>
            </w:r>
            <w:r>
              <w:rPr>
                <w:rFonts w:ascii="黑体" w:hAnsi="黑体" w:eastAsia="黑体"/>
                <w:color w:val="000000" w:themeColor="text1"/>
                <w:szCs w:val="21"/>
                <w14:textFill>
                  <w14:solidFill>
                    <w14:schemeClr w14:val="tx1"/>
                  </w14:solidFill>
                </w14:textFill>
              </w:rPr>
              <w:t>……………………………………</w:t>
            </w:r>
            <w:r>
              <w:rPr>
                <w:rFonts w:ascii="黑体" w:hAnsi="黑体" w:eastAsia="黑体"/>
                <w:color w:val="000000" w:themeColor="text1"/>
                <w:szCs w:val="21"/>
                <w14:textFill>
                  <w14:solidFill>
                    <w14:schemeClr w14:val="tx1"/>
                  </w14:solidFill>
                </w14:textFill>
              </w:rPr>
              <w:sym w:font="Wingdings" w:char="F0E8"/>
            </w:r>
          </w:p>
        </w:tc>
        <w:tc>
          <w:tcPr>
            <w:tcW w:w="489" w:type="pct"/>
            <w:gridSpan w:val="2"/>
            <w:tcBorders>
              <w:left w:val="nil"/>
            </w:tcBorders>
            <w:vAlign w:val="center"/>
          </w:tcPr>
          <w:p>
            <w:pPr>
              <w:rPr>
                <w:b/>
                <w:color w:val="000000" w:themeColor="text1"/>
                <w14:textFill>
                  <w14:solidFill>
                    <w14:schemeClr w14:val="tx1"/>
                  </w14:solidFill>
                </w14:textFill>
              </w:rPr>
            </w:pPr>
            <w:r>
              <w:rPr>
                <w:b/>
                <w:color w:val="000000" w:themeColor="text1"/>
                <w:szCs w:val="21"/>
                <w14:textFill>
                  <w14:solidFill>
                    <w14:schemeClr w14:val="tx1"/>
                  </w14:solidFill>
                </w14:textFill>
              </w:rPr>
              <w:t>C2</w:t>
            </w:r>
            <w:r>
              <w:rPr>
                <w:rFonts w:hint="eastAsia"/>
                <w:b/>
                <w:color w:val="000000" w:themeColor="text1"/>
                <w:szCs w:val="21"/>
                <w14:textFill>
                  <w14:solidFill>
                    <w14:schemeClr w14:val="tx1"/>
                  </w14:solidFill>
                </w14:textFill>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2" w:hRule="atLeast"/>
          <w:jc w:val="center"/>
        </w:trPr>
        <w:tc>
          <w:tcPr>
            <w:tcW w:w="541" w:type="pct"/>
            <w:tcBorders>
              <w:bottom w:val="nil"/>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C21</w:t>
            </w:r>
          </w:p>
        </w:tc>
        <w:tc>
          <w:tcPr>
            <w:tcW w:w="2247" w:type="pct"/>
            <w:tcBorders>
              <w:left w:val="single" w:color="auto" w:sz="4" w:space="0"/>
              <w:right w:val="single" w:color="auto" w:sz="4" w:space="0"/>
            </w:tcBorders>
            <w:vAlign w:val="center"/>
          </w:tcPr>
          <w:p>
            <w:pPr>
              <w:autoSpaceDE w:val="0"/>
              <w:spacing w:before="62" w:beforeLines="20"/>
              <w:rPr>
                <w:color w:val="000000" w:themeColor="text1"/>
                <w:szCs w:val="21"/>
                <w14:textFill>
                  <w14:solidFill>
                    <w14:schemeClr w14:val="tx1"/>
                  </w14:solidFill>
                </w14:textFill>
              </w:rPr>
            </w:pPr>
            <w:r>
              <w:rPr>
                <w:color w:val="000000" w:themeColor="text1"/>
                <w:szCs w:val="21"/>
                <w14:textFill>
                  <w14:solidFill>
                    <w14:schemeClr w14:val="tx1"/>
                  </w14:solidFill>
                </w14:textFill>
              </w:rPr>
              <w:t>在您的家务活动中，</w:t>
            </w:r>
            <w:r>
              <w:rPr>
                <w:color w:val="000000" w:themeColor="text1"/>
                <w:sz w:val="2"/>
                <w:szCs w:val="2"/>
                <w14:textFill>
                  <w14:solidFill>
                    <w14:schemeClr w14:val="tx1"/>
                  </w14:solidFill>
                </w14:textFill>
              </w:rPr>
              <w:t>U</w:t>
            </w:r>
            <w:r>
              <w:rPr>
                <w:color w:val="000000" w:themeColor="text1"/>
                <w:szCs w:val="21"/>
                <w:u w:val="single"/>
                <w14:textFill>
                  <w14:solidFill>
                    <w14:schemeClr w14:val="tx1"/>
                  </w14:solidFill>
                </w14:textFill>
              </w:rPr>
              <w:t>通常一天内累计</w:t>
            </w:r>
            <w:r>
              <w:rPr>
                <w:color w:val="000000" w:themeColor="text1"/>
                <w:sz w:val="2"/>
                <w:szCs w:val="2"/>
                <w14:textFill>
                  <w14:solidFill>
                    <w14:schemeClr w14:val="tx1"/>
                  </w14:solidFill>
                </w14:textFill>
              </w:rPr>
              <w:t>U</w:t>
            </w:r>
            <w:r>
              <w:rPr>
                <w:color w:val="000000" w:themeColor="text1"/>
                <w:szCs w:val="21"/>
                <w14:textFill>
                  <w14:solidFill>
                    <w14:schemeClr w14:val="tx1"/>
                  </w14:solidFill>
                </w14:textFill>
              </w:rPr>
              <w:t>有多长时间进行上述</w:t>
            </w:r>
            <w:r>
              <w:rPr>
                <w:rFonts w:hint="eastAsia"/>
                <w:color w:val="000000" w:themeColor="text1"/>
                <w:szCs w:val="21"/>
                <w14:textFill>
                  <w14:solidFill>
                    <w14:schemeClr w14:val="tx1"/>
                  </w14:solidFill>
                </w14:textFill>
              </w:rPr>
              <w:t>中等</w:t>
            </w:r>
            <w:r>
              <w:rPr>
                <w:color w:val="000000" w:themeColor="text1"/>
                <w:szCs w:val="21"/>
                <w14:textFill>
                  <w14:solidFill>
                    <w14:schemeClr w14:val="tx1"/>
                  </w14:solidFill>
                </w14:textFill>
              </w:rPr>
              <w:t>强度</w:t>
            </w:r>
            <w:r>
              <w:rPr>
                <w:rFonts w:hint="eastAsia"/>
                <w:color w:val="000000" w:themeColor="text1"/>
                <w:szCs w:val="21"/>
                <w14:textFill>
                  <w14:solidFill>
                    <w14:schemeClr w14:val="tx1"/>
                  </w14:solidFill>
                </w14:textFill>
              </w:rPr>
              <w:t>家务</w:t>
            </w:r>
            <w:r>
              <w:rPr>
                <w:color w:val="000000" w:themeColor="text1"/>
                <w:szCs w:val="21"/>
                <w14:textFill>
                  <w14:solidFill>
                    <w14:schemeClr w14:val="tx1"/>
                  </w14:solidFill>
                </w14:textFill>
              </w:rPr>
              <w:t>活动？</w:t>
            </w:r>
          </w:p>
          <w:p>
            <w:pPr>
              <w:autoSpaceDE w:val="0"/>
              <w:spacing w:after="62" w:afterLines="20"/>
              <w:rPr>
                <w:color w:val="000000" w:themeColor="text1"/>
                <w:szCs w:val="21"/>
                <w14:textFill>
                  <w14:solidFill>
                    <w14:schemeClr w14:val="tx1"/>
                  </w14:solidFill>
                </w14:textFill>
              </w:rPr>
            </w:pPr>
            <w:r>
              <w:rPr>
                <w:rFonts w:eastAsia="黑体"/>
                <w:color w:val="000000" w:themeColor="text1"/>
                <w:szCs w:val="21"/>
                <w14:textFill>
                  <w14:solidFill>
                    <w14:schemeClr w14:val="tx1"/>
                  </w14:solidFill>
                </w14:textFill>
              </w:rPr>
              <w:t>调查员注意：每次活动时间若少于10分钟，则不计算在内。</w:t>
            </w:r>
          </w:p>
        </w:tc>
        <w:tc>
          <w:tcPr>
            <w:tcW w:w="2210" w:type="pct"/>
            <w:gridSpan w:val="7"/>
            <w:tcBorders>
              <w:left w:val="single" w:color="auto" w:sz="4" w:space="0"/>
            </w:tcBorders>
            <w:vAlign w:val="center"/>
          </w:tcPr>
          <w:p>
            <w:pPr>
              <w:ind w:firstLine="360" w:firstLineChars="100"/>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0" w:hRule="atLeast"/>
          <w:jc w:val="center"/>
        </w:trPr>
        <w:tc>
          <w:tcPr>
            <w:tcW w:w="5000" w:type="pct"/>
            <w:gridSpan w:val="9"/>
            <w:shd w:val="clear" w:color="auto" w:fill="DDD9C3"/>
          </w:tcPr>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娱乐活动和</w:t>
            </w:r>
            <w:r>
              <w:rPr>
                <w:b/>
                <w:color w:val="000000" w:themeColor="text1"/>
                <w:szCs w:val="21"/>
                <w14:textFill>
                  <w14:solidFill>
                    <w14:schemeClr w14:val="tx1"/>
                  </w14:solidFill>
                </w14:textFill>
              </w:rPr>
              <w:t>锻炼</w:t>
            </w:r>
          </w:p>
          <w:p>
            <w:pPr>
              <w:rPr>
                <w:b/>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以下问题不包括上述已提及的农业性、工作、家务性身体活动。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jc w:val="center"/>
        </w:trPr>
        <w:tc>
          <w:tcPr>
            <w:tcW w:w="541" w:type="pct"/>
            <w:tcBorders>
              <w:bottom w:val="single" w:color="000000" w:sz="4" w:space="0"/>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w:t>
            </w:r>
            <w:r>
              <w:rPr>
                <w:rFonts w:hint="eastAsia"/>
                <w:b/>
                <w:color w:val="000000" w:themeColor="text1"/>
                <w:szCs w:val="21"/>
                <w14:textFill>
                  <w14:solidFill>
                    <w14:schemeClr w14:val="tx1"/>
                  </w14:solidFill>
                </w14:textFill>
              </w:rPr>
              <w:t>2</w:t>
            </w:r>
            <w:r>
              <w:rPr>
                <w:b/>
                <w:color w:val="000000" w:themeColor="text1"/>
                <w:szCs w:val="21"/>
                <w14:textFill>
                  <w14:solidFill>
                    <w14:schemeClr w14:val="tx1"/>
                  </w14:solidFill>
                </w14:textFill>
              </w:rPr>
              <w:t>8</w:t>
            </w:r>
          </w:p>
        </w:tc>
        <w:tc>
          <w:tcPr>
            <w:tcW w:w="2247" w:type="pct"/>
            <w:tcBorders>
              <w:left w:val="single" w:color="auto" w:sz="4" w:space="0"/>
              <w:bottom w:val="single" w:color="000000" w:sz="4" w:space="0"/>
              <w:right w:val="single" w:color="auto" w:sz="4" w:space="0"/>
            </w:tcBorders>
            <w:vAlign w:val="center"/>
          </w:tcPr>
          <w:p>
            <w:pPr>
              <w:autoSpaceDE w:val="0"/>
              <w:jc w:val="left"/>
              <w:rPr>
                <w:color w:val="000000" w:themeColor="text1"/>
                <w:szCs w:val="21"/>
                <w14:textFill>
                  <w14:solidFill>
                    <w14:schemeClr w14:val="tx1"/>
                  </w14:solidFill>
                </w14:textFill>
              </w:rPr>
            </w:pPr>
            <w:r>
              <w:rPr>
                <w:rFonts w:hint="eastAsia" w:ascii="宋体" w:hAnsi="Arial"/>
                <w:color w:val="000000" w:themeColor="text1"/>
                <w14:textFill>
                  <w14:solidFill>
                    <w14:schemeClr w14:val="tx1"/>
                  </w14:solidFill>
                </w14:textFill>
              </w:rPr>
              <w:t>您</w:t>
            </w:r>
            <w:r>
              <w:rPr>
                <w:rFonts w:ascii="宋体" w:hAnsi="Arial"/>
                <w:color w:val="000000" w:themeColor="text1"/>
                <w14:textFill>
                  <w14:solidFill>
                    <w14:schemeClr w14:val="tx1"/>
                  </w14:solidFill>
                </w14:textFill>
              </w:rPr>
              <w:t>平时</w:t>
            </w:r>
            <w:r>
              <w:rPr>
                <w:rFonts w:hint="eastAsia" w:ascii="宋体" w:hAnsi="Arial"/>
                <w:color w:val="000000" w:themeColor="text1"/>
                <w14:textFill>
                  <w14:solidFill>
                    <w14:schemeClr w14:val="tx1"/>
                  </w14:solidFill>
                </w14:textFill>
              </w:rPr>
              <w:t>进行锻炼吗</w:t>
            </w:r>
            <w:r>
              <w:rPr>
                <w:rFonts w:ascii="宋体" w:hAnsi="Arial"/>
                <w:color w:val="000000" w:themeColor="text1"/>
                <w14:textFill>
                  <w14:solidFill>
                    <w14:schemeClr w14:val="tx1"/>
                  </w14:solidFill>
                </w14:textFill>
              </w:rPr>
              <w:t>?</w:t>
            </w:r>
          </w:p>
        </w:tc>
        <w:tc>
          <w:tcPr>
            <w:tcW w:w="1798" w:type="pct"/>
            <w:gridSpan w:val="6"/>
            <w:tcBorders>
              <w:left w:val="single" w:color="auto" w:sz="4" w:space="0"/>
              <w:bottom w:val="single" w:color="auto" w:sz="4" w:space="0"/>
              <w:right w:val="single" w:color="auto" w:sz="4" w:space="0"/>
            </w:tcBorders>
            <w:vAlign w:val="center"/>
          </w:tcPr>
          <w:p>
            <w:pPr>
              <w:numPr>
                <w:ilvl w:val="0"/>
                <w:numId w:val="35"/>
              </w:numPr>
              <w:spacing w:before="62" w:beforeLines="20"/>
              <w:ind w:left="538" w:hanging="357"/>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是</w:t>
            </w:r>
          </w:p>
          <w:p>
            <w:pPr>
              <w:numPr>
                <w:ilvl w:val="0"/>
                <w:numId w:val="35"/>
              </w:numPr>
              <w:spacing w:after="62" w:afterLines="20"/>
              <w:ind w:left="538" w:hanging="357"/>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否</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tc>
        <w:tc>
          <w:tcPr>
            <w:tcW w:w="412" w:type="pct"/>
            <w:tcBorders>
              <w:left w:val="single" w:color="auto" w:sz="4" w:space="0"/>
              <w:bottom w:val="single" w:color="auto" w:sz="4" w:space="0"/>
            </w:tcBorders>
            <w:vAlign w:val="center"/>
          </w:tcPr>
          <w:p>
            <w:pPr>
              <w:jc w:val="center"/>
              <w:rPr>
                <w:color w:val="000000" w:themeColor="text1"/>
                <w14:textFill>
                  <w14:solidFill>
                    <w14:schemeClr w14:val="tx1"/>
                  </w14:solidFill>
                </w14:textFill>
              </w:rPr>
            </w:pPr>
          </w:p>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C39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jc w:val="center"/>
        </w:trPr>
        <w:tc>
          <w:tcPr>
            <w:tcW w:w="541" w:type="pct"/>
            <w:tcBorders>
              <w:bottom w:val="single" w:color="000000" w:sz="4" w:space="0"/>
              <w:right w:val="single" w:color="auto" w:sz="4" w:space="0"/>
            </w:tcBorders>
          </w:tcPr>
          <w:p>
            <w:pPr>
              <w:spacing w:before="156" w:beforeLines="50"/>
              <w:jc w:val="left"/>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C2</w:t>
            </w:r>
            <w:r>
              <w:rPr>
                <w:b/>
                <w:color w:val="000000" w:themeColor="text1"/>
                <w:szCs w:val="21"/>
                <w14:textFill>
                  <w14:solidFill>
                    <w14:schemeClr w14:val="tx1"/>
                  </w14:solidFill>
                </w14:textFill>
              </w:rPr>
              <w:t>9</w:t>
            </w:r>
          </w:p>
        </w:tc>
        <w:tc>
          <w:tcPr>
            <w:tcW w:w="2247" w:type="pct"/>
            <w:tcBorders>
              <w:left w:val="single" w:color="auto" w:sz="4" w:space="0"/>
              <w:bottom w:val="single" w:color="000000" w:sz="4" w:space="0"/>
              <w:right w:val="single" w:color="auto" w:sz="4" w:space="0"/>
            </w:tcBorders>
            <w:vAlign w:val="center"/>
          </w:tcPr>
          <w:p>
            <w:pPr>
              <w:autoSpaceDE w:val="0"/>
              <w:jc w:val="left"/>
              <w:rPr>
                <w:rFonts w:ascii="宋体" w:hAnsi="Arial"/>
                <w:color w:val="000000" w:themeColor="text1"/>
                <w14:textFill>
                  <w14:solidFill>
                    <w14:schemeClr w14:val="tx1"/>
                  </w14:solidFill>
                </w14:textFill>
              </w:rPr>
            </w:pPr>
            <w:r>
              <w:rPr>
                <w:rFonts w:hint="eastAsia" w:ascii="宋体" w:hAnsi="Arial"/>
                <w:color w:val="000000" w:themeColor="text1"/>
                <w14:textFill>
                  <w14:solidFill>
                    <w14:schemeClr w14:val="tx1"/>
                  </w14:solidFill>
                </w14:textFill>
              </w:rPr>
              <w:t>您最常采用的锻炼方式是什么（只选一个最常用的）?</w:t>
            </w:r>
          </w:p>
        </w:tc>
        <w:tc>
          <w:tcPr>
            <w:tcW w:w="1110" w:type="pct"/>
            <w:gridSpan w:val="2"/>
            <w:tcBorders>
              <w:top w:val="single" w:color="auto" w:sz="4" w:space="0"/>
              <w:left w:val="single" w:color="auto" w:sz="4" w:space="0"/>
              <w:bottom w:val="single" w:color="auto" w:sz="4" w:space="0"/>
              <w:right w:val="dotted" w:color="auto" w:sz="4" w:space="0"/>
            </w:tcBorders>
            <w:vAlign w:val="center"/>
          </w:tcPr>
          <w:p>
            <w:pPr>
              <w:numPr>
                <w:ilvl w:val="0"/>
                <w:numId w:val="36"/>
              </w:numPr>
              <w:spacing w:before="62" w:beforeLines="20"/>
              <w:ind w:left="538" w:hanging="357"/>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走路</w:t>
            </w:r>
          </w:p>
          <w:p>
            <w:pPr>
              <w:numPr>
                <w:ilvl w:val="0"/>
                <w:numId w:val="36"/>
              </w:num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跑步</w:t>
            </w:r>
          </w:p>
          <w:p>
            <w:pPr>
              <w:numPr>
                <w:ilvl w:val="0"/>
                <w:numId w:val="36"/>
              </w:numPr>
              <w:spacing w:after="62" w:afterLines="20"/>
              <w:ind w:left="538" w:hanging="357"/>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游泳</w:t>
            </w:r>
          </w:p>
        </w:tc>
        <w:tc>
          <w:tcPr>
            <w:tcW w:w="1100" w:type="pct"/>
            <w:gridSpan w:val="5"/>
            <w:tcBorders>
              <w:top w:val="single" w:color="auto" w:sz="4" w:space="0"/>
              <w:left w:val="dotted" w:color="auto" w:sz="4" w:space="0"/>
              <w:bottom w:val="single" w:color="auto" w:sz="4" w:space="0"/>
              <w:right w:val="single" w:color="auto" w:sz="4" w:space="0"/>
            </w:tcBorders>
            <w:vAlign w:val="center"/>
          </w:tcPr>
          <w:p>
            <w:pPr>
              <w:numPr>
                <w:ilvl w:val="0"/>
                <w:numId w:val="36"/>
              </w:num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球类运动</w:t>
            </w:r>
          </w:p>
          <w:p>
            <w:pPr>
              <w:numPr>
                <w:ilvl w:val="0"/>
                <w:numId w:val="36"/>
              </w:num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气功</w:t>
            </w:r>
          </w:p>
          <w:p>
            <w:pPr>
              <w:ind w:firstLine="210" w:firstLineChars="100"/>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6  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85" w:hRule="atLeast"/>
          <w:jc w:val="center"/>
        </w:trPr>
        <w:tc>
          <w:tcPr>
            <w:tcW w:w="541" w:type="pct"/>
            <w:tcBorders>
              <w:bottom w:val="nil"/>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C30</w:t>
            </w:r>
          </w:p>
        </w:tc>
        <w:tc>
          <w:tcPr>
            <w:tcW w:w="2247" w:type="pct"/>
            <w:tcBorders>
              <w:left w:val="single" w:color="auto" w:sz="4" w:space="0"/>
              <w:right w:val="single" w:color="auto" w:sz="4" w:space="0"/>
            </w:tcBorders>
            <w:vAlign w:val="center"/>
          </w:tcPr>
          <w:p>
            <w:pPr>
              <w:autoSpaceDE w:val="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您是否进行</w:t>
            </w:r>
            <w:r>
              <w:rPr>
                <w:rFonts w:hint="eastAsia"/>
                <w:color w:val="000000" w:themeColor="text1"/>
                <w:szCs w:val="21"/>
                <w:u w:val="single"/>
                <w14:textFill>
                  <w14:solidFill>
                    <w14:schemeClr w14:val="tx1"/>
                  </w14:solidFill>
                </w14:textFill>
              </w:rPr>
              <w:t>持续至少</w:t>
            </w:r>
            <w:r>
              <w:rPr>
                <w:color w:val="000000" w:themeColor="text1"/>
                <w:szCs w:val="21"/>
                <w:u w:val="single"/>
                <w14:textFill>
                  <w14:solidFill>
                    <w14:schemeClr w14:val="tx1"/>
                  </w14:solidFill>
                </w14:textFill>
              </w:rPr>
              <w:t>10</w:t>
            </w:r>
            <w:r>
              <w:rPr>
                <w:rFonts w:hint="eastAsia"/>
                <w:color w:val="000000" w:themeColor="text1"/>
                <w:szCs w:val="21"/>
                <w:u w:val="single"/>
                <w14:textFill>
                  <w14:solidFill>
                    <w14:schemeClr w14:val="tx1"/>
                  </w14:solidFill>
                </w14:textFill>
              </w:rPr>
              <w:t>分钟，引起呼吸、心跳显著增加</w:t>
            </w:r>
            <w:r>
              <w:rPr>
                <w:color w:val="000000" w:themeColor="text1"/>
                <w:sz w:val="2"/>
                <w:szCs w:val="2"/>
                <w14:textFill>
                  <w14:solidFill>
                    <w14:schemeClr w14:val="tx1"/>
                  </w14:solidFill>
                </w14:textFill>
              </w:rPr>
              <w:t>U</w:t>
            </w:r>
            <w:r>
              <w:rPr>
                <w:rFonts w:hint="eastAsia"/>
                <w:color w:val="000000" w:themeColor="text1"/>
                <w:szCs w:val="21"/>
                <w14:textFill>
                  <w14:solidFill>
                    <w14:schemeClr w14:val="tx1"/>
                  </w14:solidFill>
                </w14:textFill>
              </w:rPr>
              <w:t>的高强度锻炼或</w:t>
            </w:r>
            <w:r>
              <w:rPr>
                <w:color w:val="000000" w:themeColor="text1"/>
                <w:szCs w:val="21"/>
                <w14:textFill>
                  <w14:solidFill>
                    <w14:schemeClr w14:val="tx1"/>
                  </w14:solidFill>
                </w14:textFill>
              </w:rPr>
              <w:t>娱乐活动</w:t>
            </w:r>
            <w:r>
              <w:rPr>
                <w:rFonts w:hint="eastAsia"/>
                <w:color w:val="000000" w:themeColor="text1"/>
                <w:szCs w:val="21"/>
                <w14:textFill>
                  <w14:solidFill>
                    <w14:schemeClr w14:val="tx1"/>
                  </w14:solidFill>
                </w14:textFill>
              </w:rPr>
              <w:t>吗？如长跑、游泳等。</w:t>
            </w:r>
          </w:p>
          <w:p>
            <w:pPr>
              <w:jc w:val="left"/>
              <w:rPr>
                <w:color w:val="000000" w:themeColor="text1"/>
                <w:szCs w:val="21"/>
                <w14:textFill>
                  <w14:solidFill>
                    <w14:schemeClr w14:val="tx1"/>
                  </w14:solidFill>
                </w14:textFill>
              </w:rPr>
            </w:pPr>
            <w:r>
              <w:rPr>
                <w:rFonts w:hint="eastAsia" w:eastAsia="黑体"/>
                <w:color w:val="000000" w:themeColor="text1"/>
                <w:szCs w:val="21"/>
                <w14:textFill>
                  <w14:solidFill>
                    <w14:schemeClr w14:val="tx1"/>
                  </w14:solidFill>
                </w14:textFill>
              </w:rPr>
              <w:t>调查员注意：可出示身体活动分类表。</w:t>
            </w:r>
          </w:p>
        </w:tc>
        <w:tc>
          <w:tcPr>
            <w:tcW w:w="1798" w:type="pct"/>
            <w:gridSpan w:val="6"/>
            <w:tcBorders>
              <w:top w:val="single" w:color="auto" w:sz="4" w:space="0"/>
              <w:left w:val="single" w:color="auto" w:sz="4" w:space="0"/>
              <w:right w:val="single" w:color="auto" w:sz="4" w:space="0"/>
            </w:tcBorders>
            <w:vAlign w:val="center"/>
          </w:tcPr>
          <w:p>
            <w:pPr>
              <w:numPr>
                <w:ilvl w:val="0"/>
                <w:numId w:val="37"/>
              </w:num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有</w:t>
            </w:r>
          </w:p>
          <w:p>
            <w:pPr>
              <w:numPr>
                <w:ilvl w:val="0"/>
                <w:numId w:val="37"/>
              </w:num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没有</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tc>
        <w:tc>
          <w:tcPr>
            <w:tcW w:w="412" w:type="pct"/>
            <w:tcBorders>
              <w:top w:val="single" w:color="auto" w:sz="4" w:space="0"/>
              <w:left w:val="single" w:color="auto" w:sz="4" w:space="0"/>
            </w:tcBorders>
            <w:vAlign w:val="center"/>
          </w:tcPr>
          <w:p>
            <w:pPr>
              <w:jc w:val="center"/>
              <w:rPr>
                <w:color w:val="000000" w:themeColor="text1"/>
                <w14:textFill>
                  <w14:solidFill>
                    <w14:schemeClr w14:val="tx1"/>
                  </w14:solidFill>
                </w14:textFill>
              </w:rPr>
            </w:pPr>
          </w:p>
          <w:p>
            <w:pPr>
              <w:jc w:val="center"/>
              <w:rPr>
                <w:b/>
                <w:color w:val="000000" w:themeColor="text1"/>
                <w14:textFill>
                  <w14:solidFill>
                    <w14:schemeClr w14:val="tx1"/>
                  </w14:solidFill>
                </w14:textFill>
              </w:rPr>
            </w:pPr>
            <w:r>
              <w:rPr>
                <w:b/>
                <w:color w:val="000000" w:themeColor="text1"/>
                <w14:textFill>
                  <w14:solidFill>
                    <w14:schemeClr w14:val="tx1"/>
                  </w14:solidFill>
                </w14:textFill>
              </w:rPr>
              <w:t>C33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2" w:hRule="atLeast"/>
          <w:jc w:val="center"/>
        </w:trPr>
        <w:tc>
          <w:tcPr>
            <w:tcW w:w="541" w:type="pct"/>
            <w:tcBorders>
              <w:bottom w:val="nil"/>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C31</w:t>
            </w:r>
          </w:p>
        </w:tc>
        <w:tc>
          <w:tcPr>
            <w:tcW w:w="2247" w:type="pct"/>
            <w:tcBorders>
              <w:left w:val="single" w:color="auto" w:sz="4" w:space="0"/>
              <w:right w:val="single" w:color="auto" w:sz="4" w:space="0"/>
            </w:tcBorders>
            <w:vAlign w:val="center"/>
          </w:tcPr>
          <w:p>
            <w:pPr>
              <w:autoSpaceDE w:val="0"/>
              <w:jc w:val="left"/>
              <w:rPr>
                <w:color w:val="000000" w:themeColor="text1"/>
                <w14:textFill>
                  <w14:solidFill>
                    <w14:schemeClr w14:val="tx1"/>
                  </w14:solidFill>
                </w14:textFill>
              </w:rPr>
            </w:pPr>
            <w:r>
              <w:rPr>
                <w:color w:val="000000" w:themeColor="text1"/>
                <w:sz w:val="2"/>
                <w:szCs w:val="2"/>
                <w14:textFill>
                  <w14:solidFill>
                    <w14:schemeClr w14:val="tx1"/>
                  </w14:solidFill>
                </w14:textFill>
              </w:rPr>
              <w:t>U</w:t>
            </w:r>
            <w:r>
              <w:rPr>
                <w:rFonts w:hint="eastAsia"/>
                <w:color w:val="000000" w:themeColor="text1"/>
                <w:u w:val="single"/>
                <w14:textFill>
                  <w14:solidFill>
                    <w14:schemeClr w14:val="tx1"/>
                  </w14:solidFill>
                </w14:textFill>
              </w:rPr>
              <w:t>通常一周内</w:t>
            </w:r>
            <w:r>
              <w:rPr>
                <w:color w:val="000000" w:themeColor="text1"/>
                <w:sz w:val="2"/>
                <w:szCs w:val="2"/>
                <w14:textFill>
                  <w14:solidFill>
                    <w14:schemeClr w14:val="tx1"/>
                  </w14:solidFill>
                </w14:textFill>
              </w:rPr>
              <w:t>U</w:t>
            </w:r>
            <w:r>
              <w:rPr>
                <w:rFonts w:hint="eastAsia"/>
                <w:color w:val="000000" w:themeColor="text1"/>
                <w14:textFill>
                  <w14:solidFill>
                    <w14:schemeClr w14:val="tx1"/>
                  </w14:solidFill>
                </w14:textFill>
              </w:rPr>
              <w:t>，您有多少天进行上述高强度的锻炼或娱乐活动？</w:t>
            </w:r>
          </w:p>
        </w:tc>
        <w:tc>
          <w:tcPr>
            <w:tcW w:w="2210" w:type="pct"/>
            <w:gridSpan w:val="7"/>
            <w:tcBorders>
              <w:left w:val="single" w:color="auto" w:sz="4" w:space="0"/>
            </w:tcBorders>
            <w:vAlign w:val="center"/>
          </w:tcPr>
          <w:p>
            <w:pPr>
              <w:ind w:firstLine="360" w:firstLineChars="100"/>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0" w:hRule="atLeast"/>
          <w:jc w:val="center"/>
        </w:trPr>
        <w:tc>
          <w:tcPr>
            <w:tcW w:w="541" w:type="pct"/>
            <w:tcBorders>
              <w:bottom w:val="nil"/>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C32</w:t>
            </w:r>
          </w:p>
        </w:tc>
        <w:tc>
          <w:tcPr>
            <w:tcW w:w="2247" w:type="pct"/>
            <w:tcBorders>
              <w:left w:val="single" w:color="auto" w:sz="4" w:space="0"/>
              <w:right w:val="single" w:color="auto" w:sz="4" w:space="0"/>
            </w:tcBorders>
            <w:vAlign w:val="center"/>
          </w:tcPr>
          <w:p>
            <w:pPr>
              <w:autoSpaceDE w:val="0"/>
              <w:jc w:val="left"/>
              <w:rPr>
                <w:color w:val="000000" w:themeColor="text1"/>
                <w:szCs w:val="21"/>
                <w14:textFill>
                  <w14:solidFill>
                    <w14:schemeClr w14:val="tx1"/>
                  </w14:solidFill>
                </w14:textFill>
              </w:rPr>
            </w:pPr>
            <w:r>
              <w:rPr>
                <w:color w:val="000000" w:themeColor="text1"/>
                <w:sz w:val="2"/>
                <w:szCs w:val="2"/>
                <w14:textFill>
                  <w14:solidFill>
                    <w14:schemeClr w14:val="tx1"/>
                  </w14:solidFill>
                </w14:textFill>
              </w:rPr>
              <w:t>U</w:t>
            </w:r>
            <w:r>
              <w:rPr>
                <w:rFonts w:hint="eastAsia"/>
                <w:color w:val="000000" w:themeColor="text1"/>
                <w:u w:val="single"/>
                <w14:textFill>
                  <w14:solidFill>
                    <w14:schemeClr w14:val="tx1"/>
                  </w14:solidFill>
                </w14:textFill>
              </w:rPr>
              <w:t>通常一天内</w:t>
            </w:r>
            <w:r>
              <w:rPr>
                <w:color w:val="000000" w:themeColor="text1"/>
                <w:sz w:val="2"/>
                <w:szCs w:val="2"/>
                <w14:textFill>
                  <w14:solidFill>
                    <w14:schemeClr w14:val="tx1"/>
                  </w14:solidFill>
                </w14:textFill>
              </w:rPr>
              <w:t>U</w:t>
            </w:r>
            <w:r>
              <w:rPr>
                <w:rFonts w:hint="eastAsia"/>
                <w:b/>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您累计有多长时间进行上述高强度的</w:t>
            </w:r>
            <w:r>
              <w:rPr>
                <w:color w:val="000000" w:themeColor="text1"/>
                <w:szCs w:val="21"/>
                <w14:textFill>
                  <w14:solidFill>
                    <w14:schemeClr w14:val="tx1"/>
                  </w14:solidFill>
                </w14:textFill>
              </w:rPr>
              <w:t>锻炼</w:t>
            </w:r>
            <w:r>
              <w:rPr>
                <w:rFonts w:hint="eastAsia"/>
                <w:color w:val="000000" w:themeColor="text1"/>
                <w:szCs w:val="21"/>
                <w14:textFill>
                  <w14:solidFill>
                    <w14:schemeClr w14:val="tx1"/>
                  </w14:solidFill>
                </w14:textFill>
              </w:rPr>
              <w:t>或娱乐活动？</w:t>
            </w:r>
          </w:p>
        </w:tc>
        <w:tc>
          <w:tcPr>
            <w:tcW w:w="2210" w:type="pct"/>
            <w:gridSpan w:val="7"/>
            <w:tcBorders>
              <w:left w:val="single" w:color="auto" w:sz="4" w:space="0"/>
            </w:tcBorders>
            <w:vAlign w:val="center"/>
          </w:tcPr>
          <w:p>
            <w:pPr>
              <w:ind w:firstLine="360" w:firstLineChars="100"/>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87" w:hRule="atLeast"/>
          <w:jc w:val="center"/>
        </w:trPr>
        <w:tc>
          <w:tcPr>
            <w:tcW w:w="541" w:type="pct"/>
            <w:tcBorders>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C33</w:t>
            </w:r>
          </w:p>
        </w:tc>
        <w:tc>
          <w:tcPr>
            <w:tcW w:w="2247" w:type="pct"/>
            <w:tcBorders>
              <w:left w:val="single" w:color="auto" w:sz="4" w:space="0"/>
              <w:right w:val="single" w:color="auto" w:sz="4" w:space="0"/>
            </w:tcBorders>
            <w:vAlign w:val="center"/>
          </w:tcPr>
          <w:p>
            <w:pPr>
              <w:autoSpaceDE w:val="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您是否进行</w:t>
            </w:r>
            <w:r>
              <w:rPr>
                <w:color w:val="000000" w:themeColor="text1"/>
                <w:sz w:val="2"/>
                <w:szCs w:val="2"/>
                <w14:textFill>
                  <w14:solidFill>
                    <w14:schemeClr w14:val="tx1"/>
                  </w14:solidFill>
                </w14:textFill>
              </w:rPr>
              <w:t>U</w:t>
            </w:r>
            <w:r>
              <w:rPr>
                <w:rFonts w:hint="eastAsia"/>
                <w:color w:val="000000" w:themeColor="text1"/>
                <w:szCs w:val="21"/>
                <w:u w:val="single"/>
                <w14:textFill>
                  <w14:solidFill>
                    <w14:schemeClr w14:val="tx1"/>
                  </w14:solidFill>
                </w14:textFill>
              </w:rPr>
              <w:t>持续至少</w:t>
            </w:r>
            <w:r>
              <w:rPr>
                <w:color w:val="000000" w:themeColor="text1"/>
                <w:szCs w:val="21"/>
                <w:u w:val="single"/>
                <w14:textFill>
                  <w14:solidFill>
                    <w14:schemeClr w14:val="tx1"/>
                  </w14:solidFill>
                </w14:textFill>
              </w:rPr>
              <w:t>10</w:t>
            </w:r>
            <w:r>
              <w:rPr>
                <w:rFonts w:hint="eastAsia"/>
                <w:color w:val="000000" w:themeColor="text1"/>
                <w:szCs w:val="21"/>
                <w:u w:val="single"/>
                <w14:textFill>
                  <w14:solidFill>
                    <w14:schemeClr w14:val="tx1"/>
                  </w14:solidFill>
                </w14:textFill>
              </w:rPr>
              <w:t>分钟，引起呼吸、心跳轻度增加</w:t>
            </w:r>
            <w:r>
              <w:rPr>
                <w:color w:val="000000" w:themeColor="text1"/>
                <w:sz w:val="2"/>
                <w:szCs w:val="2"/>
                <w14:textFill>
                  <w14:solidFill>
                    <w14:schemeClr w14:val="tx1"/>
                  </w14:solidFill>
                </w14:textFill>
              </w:rPr>
              <w:t>U</w:t>
            </w:r>
            <w:r>
              <w:rPr>
                <w:rFonts w:hint="eastAsia"/>
                <w:color w:val="000000" w:themeColor="text1"/>
                <w:szCs w:val="21"/>
                <w14:textFill>
                  <w14:solidFill>
                    <w14:schemeClr w14:val="tx1"/>
                  </w14:solidFill>
                </w14:textFill>
              </w:rPr>
              <w:t>的中等强度锻炼或娱乐活动吗？如快步走、打太极拳等。</w:t>
            </w:r>
          </w:p>
          <w:p>
            <w:pPr>
              <w:jc w:val="left"/>
              <w:rPr>
                <w:color w:val="000000" w:themeColor="text1"/>
                <w:szCs w:val="21"/>
                <w14:textFill>
                  <w14:solidFill>
                    <w14:schemeClr w14:val="tx1"/>
                  </w14:solidFill>
                </w14:textFill>
              </w:rPr>
            </w:pPr>
            <w:r>
              <w:rPr>
                <w:rFonts w:hint="eastAsia" w:eastAsia="黑体"/>
                <w:color w:val="000000" w:themeColor="text1"/>
                <w:szCs w:val="21"/>
                <w14:textFill>
                  <w14:solidFill>
                    <w14:schemeClr w14:val="tx1"/>
                  </w14:solidFill>
                </w14:textFill>
              </w:rPr>
              <w:t>调查员注意：可出示身体活动分类表。</w:t>
            </w:r>
          </w:p>
        </w:tc>
        <w:tc>
          <w:tcPr>
            <w:tcW w:w="1798" w:type="pct"/>
            <w:gridSpan w:val="6"/>
            <w:tcBorders>
              <w:left w:val="single" w:color="auto" w:sz="4" w:space="0"/>
              <w:right w:val="single" w:color="auto" w:sz="4" w:space="0"/>
            </w:tcBorders>
            <w:vAlign w:val="center"/>
          </w:tcPr>
          <w:p>
            <w:pPr>
              <w:numPr>
                <w:ilvl w:val="0"/>
                <w:numId w:val="38"/>
              </w:num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有</w:t>
            </w:r>
          </w:p>
          <w:p>
            <w:pPr>
              <w:numPr>
                <w:ilvl w:val="0"/>
                <w:numId w:val="38"/>
              </w:num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没有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tc>
        <w:tc>
          <w:tcPr>
            <w:tcW w:w="412" w:type="pct"/>
            <w:tcBorders>
              <w:left w:val="single" w:color="auto" w:sz="4" w:space="0"/>
            </w:tcBorders>
            <w:vAlign w:val="center"/>
          </w:tcPr>
          <w:p>
            <w:pPr>
              <w:jc w:val="center"/>
              <w:rPr>
                <w:color w:val="000000" w:themeColor="text1"/>
                <w14:textFill>
                  <w14:solidFill>
                    <w14:schemeClr w14:val="tx1"/>
                  </w14:solidFill>
                </w14:textFill>
              </w:rPr>
            </w:pPr>
          </w:p>
          <w:p>
            <w:pPr>
              <w:jc w:val="center"/>
              <w:rPr>
                <w:b/>
                <w:color w:val="000000" w:themeColor="text1"/>
                <w14:textFill>
                  <w14:solidFill>
                    <w14:schemeClr w14:val="tx1"/>
                  </w14:solidFill>
                </w14:textFill>
              </w:rPr>
            </w:pPr>
            <w:r>
              <w:rPr>
                <w:b/>
                <w:color w:val="000000" w:themeColor="text1"/>
                <w14:textFill>
                  <w14:solidFill>
                    <w14:schemeClr w14:val="tx1"/>
                  </w14:solidFill>
                </w14:textFill>
              </w:rPr>
              <w:t>C3</w:t>
            </w:r>
            <w:r>
              <w:rPr>
                <w:rFonts w:hint="eastAsia"/>
                <w:b/>
                <w:color w:val="000000" w:themeColor="text1"/>
                <w14:textFill>
                  <w14:solidFill>
                    <w14:schemeClr w14:val="tx1"/>
                  </w14:solidFill>
                </w14:textFill>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44" w:hRule="atLeast"/>
          <w:jc w:val="center"/>
        </w:trPr>
        <w:tc>
          <w:tcPr>
            <w:tcW w:w="541" w:type="pct"/>
            <w:tcBorders>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C34</w:t>
            </w:r>
          </w:p>
        </w:tc>
        <w:tc>
          <w:tcPr>
            <w:tcW w:w="2247" w:type="pct"/>
            <w:tcBorders>
              <w:left w:val="single" w:color="auto" w:sz="4" w:space="0"/>
              <w:right w:val="single" w:color="auto" w:sz="4" w:space="0"/>
            </w:tcBorders>
            <w:vAlign w:val="center"/>
          </w:tcPr>
          <w:p>
            <w:pPr>
              <w:autoSpaceDE w:val="0"/>
              <w:jc w:val="left"/>
              <w:rPr>
                <w:color w:val="000000" w:themeColor="text1"/>
                <w:szCs w:val="21"/>
                <w14:textFill>
                  <w14:solidFill>
                    <w14:schemeClr w14:val="tx1"/>
                  </w14:solidFill>
                </w14:textFill>
              </w:rPr>
            </w:pPr>
            <w:r>
              <w:rPr>
                <w:rFonts w:hint="eastAsia"/>
                <w:color w:val="000000" w:themeColor="text1"/>
                <w:u w:val="single"/>
                <w14:textFill>
                  <w14:solidFill>
                    <w14:schemeClr w14:val="tx1"/>
                  </w14:solidFill>
                </w14:textFill>
              </w:rPr>
              <w:t>通常一周内</w:t>
            </w:r>
            <w:r>
              <w:rPr>
                <w:color w:val="000000" w:themeColor="text1"/>
                <w:sz w:val="2"/>
                <w:szCs w:val="2"/>
                <w14:textFill>
                  <w14:solidFill>
                    <w14:schemeClr w14:val="tx1"/>
                  </w14:solidFill>
                </w14:textFill>
              </w:rPr>
              <w:t>U</w:t>
            </w:r>
            <w:r>
              <w:rPr>
                <w:rFonts w:hint="eastAsia"/>
                <w:color w:val="000000" w:themeColor="text1"/>
                <w14:textFill>
                  <w14:solidFill>
                    <w14:schemeClr w14:val="tx1"/>
                  </w14:solidFill>
                </w14:textFill>
              </w:rPr>
              <w:t>，您有多少天进行上述中等强度的</w:t>
            </w:r>
            <w:r>
              <w:rPr>
                <w:rFonts w:hint="eastAsia"/>
                <w:color w:val="000000" w:themeColor="text1"/>
                <w:szCs w:val="21"/>
                <w14:textFill>
                  <w14:solidFill>
                    <w14:schemeClr w14:val="tx1"/>
                  </w14:solidFill>
                </w14:textFill>
              </w:rPr>
              <w:t>锻炼或娱乐活动</w:t>
            </w:r>
            <w:r>
              <w:rPr>
                <w:rFonts w:hint="eastAsia"/>
                <w:color w:val="000000" w:themeColor="text1"/>
                <w14:textFill>
                  <w14:solidFill>
                    <w14:schemeClr w14:val="tx1"/>
                  </w14:solidFill>
                </w14:textFill>
              </w:rPr>
              <w:t>？</w:t>
            </w:r>
          </w:p>
        </w:tc>
        <w:tc>
          <w:tcPr>
            <w:tcW w:w="2210" w:type="pct"/>
            <w:gridSpan w:val="7"/>
            <w:tcBorders>
              <w:left w:val="single" w:color="auto" w:sz="4" w:space="0"/>
            </w:tcBorders>
            <w:vAlign w:val="center"/>
          </w:tcPr>
          <w:p>
            <w:pPr>
              <w:ind w:firstLine="360" w:firstLineChars="100"/>
              <w:jc w:val="left"/>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17" w:hRule="atLeast"/>
          <w:jc w:val="center"/>
        </w:trPr>
        <w:tc>
          <w:tcPr>
            <w:tcW w:w="541" w:type="pct"/>
            <w:tcBorders>
              <w:top w:val="single" w:color="auto" w:sz="4" w:space="0"/>
              <w:bottom w:val="single" w:color="auto" w:sz="4" w:space="0"/>
              <w:right w:val="single" w:color="auto" w:sz="4" w:space="0"/>
            </w:tcBorders>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C35</w:t>
            </w:r>
          </w:p>
        </w:tc>
        <w:tc>
          <w:tcPr>
            <w:tcW w:w="2247" w:type="pct"/>
            <w:tcBorders>
              <w:top w:val="single" w:color="auto" w:sz="4" w:space="0"/>
              <w:left w:val="single" w:color="auto" w:sz="4" w:space="0"/>
              <w:bottom w:val="single" w:color="auto" w:sz="4" w:space="0"/>
              <w:right w:val="single" w:color="auto" w:sz="4" w:space="0"/>
            </w:tcBorders>
            <w:vAlign w:val="center"/>
          </w:tcPr>
          <w:p>
            <w:pPr>
              <w:autoSpaceDE w:val="0"/>
              <w:jc w:val="left"/>
              <w:rPr>
                <w:color w:val="000000" w:themeColor="text1"/>
                <w:szCs w:val="21"/>
                <w14:textFill>
                  <w14:solidFill>
                    <w14:schemeClr w14:val="tx1"/>
                  </w14:solidFill>
                </w14:textFill>
              </w:rPr>
            </w:pPr>
            <w:r>
              <w:rPr>
                <w:color w:val="000000" w:themeColor="text1"/>
                <w:sz w:val="2"/>
                <w:szCs w:val="2"/>
                <w14:textFill>
                  <w14:solidFill>
                    <w14:schemeClr w14:val="tx1"/>
                  </w14:solidFill>
                </w14:textFill>
              </w:rPr>
              <w:t>U</w:t>
            </w:r>
            <w:r>
              <w:rPr>
                <w:rFonts w:hint="eastAsia"/>
                <w:color w:val="000000" w:themeColor="text1"/>
                <w:szCs w:val="21"/>
                <w:u w:val="single"/>
                <w14:textFill>
                  <w14:solidFill>
                    <w14:schemeClr w14:val="tx1"/>
                  </w14:solidFill>
                </w14:textFill>
              </w:rPr>
              <w:t>通常一天内</w:t>
            </w:r>
            <w:r>
              <w:rPr>
                <w:color w:val="000000" w:themeColor="text1"/>
                <w:sz w:val="2"/>
                <w:szCs w:val="2"/>
                <w14:textFill>
                  <w14:solidFill>
                    <w14:schemeClr w14:val="tx1"/>
                  </w14:solidFill>
                </w14:textFill>
              </w:rPr>
              <w:t>U</w:t>
            </w:r>
            <w:r>
              <w:rPr>
                <w:rFonts w:hint="eastAsia"/>
                <w:b/>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您累计有多长时间进行上述</w:t>
            </w:r>
            <w:r>
              <w:rPr>
                <w:rFonts w:hint="eastAsia"/>
                <w:color w:val="000000" w:themeColor="text1"/>
                <w14:textFill>
                  <w14:solidFill>
                    <w14:schemeClr w14:val="tx1"/>
                  </w14:solidFill>
                </w14:textFill>
              </w:rPr>
              <w:t>中等强度</w:t>
            </w:r>
            <w:r>
              <w:rPr>
                <w:rFonts w:hint="eastAsia"/>
                <w:color w:val="000000" w:themeColor="text1"/>
                <w:szCs w:val="21"/>
                <w14:textFill>
                  <w14:solidFill>
                    <w14:schemeClr w14:val="tx1"/>
                  </w14:solidFill>
                </w14:textFill>
              </w:rPr>
              <w:t>的锻炼或娱乐活动？</w:t>
            </w:r>
          </w:p>
          <w:p>
            <w:pPr>
              <w:jc w:val="left"/>
              <w:rPr>
                <w:color w:val="000000" w:themeColor="text1"/>
                <w:szCs w:val="21"/>
                <w14:textFill>
                  <w14:solidFill>
                    <w14:schemeClr w14:val="tx1"/>
                  </w14:solidFill>
                </w14:textFill>
              </w:rPr>
            </w:pPr>
            <w:r>
              <w:rPr>
                <w:rFonts w:hint="eastAsia" w:eastAsia="黑体"/>
                <w:color w:val="000000" w:themeColor="text1"/>
                <w:szCs w:val="21"/>
                <w14:textFill>
                  <w14:solidFill>
                    <w14:schemeClr w14:val="tx1"/>
                  </w14:solidFill>
                </w14:textFill>
              </w:rPr>
              <w:t>调查员注意：每次活动时间若少于</w:t>
            </w:r>
            <w:r>
              <w:rPr>
                <w:rFonts w:eastAsia="黑体"/>
                <w:color w:val="000000" w:themeColor="text1"/>
                <w:szCs w:val="21"/>
                <w14:textFill>
                  <w14:solidFill>
                    <w14:schemeClr w14:val="tx1"/>
                  </w14:solidFill>
                </w14:textFill>
              </w:rPr>
              <w:t>10</w:t>
            </w:r>
            <w:r>
              <w:rPr>
                <w:rFonts w:hint="eastAsia" w:eastAsia="黑体"/>
                <w:color w:val="000000" w:themeColor="text1"/>
                <w:szCs w:val="21"/>
                <w14:textFill>
                  <w14:solidFill>
                    <w14:schemeClr w14:val="tx1"/>
                  </w14:solidFill>
                </w14:textFill>
              </w:rPr>
              <w:t>分钟，则不计算在内。</w:t>
            </w:r>
          </w:p>
        </w:tc>
        <w:tc>
          <w:tcPr>
            <w:tcW w:w="2210" w:type="pct"/>
            <w:gridSpan w:val="7"/>
            <w:tcBorders>
              <w:top w:val="single" w:color="auto" w:sz="4" w:space="0"/>
              <w:left w:val="single" w:color="auto" w:sz="4" w:space="0"/>
              <w:bottom w:val="single" w:color="auto" w:sz="4" w:space="0"/>
            </w:tcBorders>
            <w:vAlign w:val="center"/>
          </w:tcPr>
          <w:p>
            <w:pPr>
              <w:ind w:firstLine="360" w:firstLineChars="100"/>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jc w:val="center"/>
        </w:trPr>
        <w:tc>
          <w:tcPr>
            <w:tcW w:w="5000" w:type="pct"/>
            <w:gridSpan w:val="9"/>
            <w:shd w:val="clear" w:color="auto" w:fill="DDD9C3"/>
          </w:tcPr>
          <w:p>
            <w:pPr>
              <w:rPr>
                <w:b/>
                <w:color w:val="000000" w:themeColor="text1"/>
                <w:kern w:val="0"/>
                <w:szCs w:val="21"/>
                <w14:textFill>
                  <w14:solidFill>
                    <w14:schemeClr w14:val="tx1"/>
                  </w14:solidFill>
                </w14:textFill>
              </w:rPr>
            </w:pPr>
            <w:r>
              <w:rPr>
                <w:rFonts w:hint="eastAsia"/>
                <w:b/>
                <w:color w:val="000000" w:themeColor="text1"/>
                <w:kern w:val="0"/>
                <w:szCs w:val="21"/>
                <w14:textFill>
                  <w14:solidFill>
                    <w14:schemeClr w14:val="tx1"/>
                  </w14:solidFill>
                </w14:textFill>
              </w:rPr>
              <w:t>静态行为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C39</w:t>
            </w:r>
          </w:p>
        </w:tc>
        <w:tc>
          <w:tcPr>
            <w:tcW w:w="2247" w:type="pct"/>
            <w:vAlign w:val="center"/>
          </w:tcPr>
          <w:p>
            <w:pPr>
              <w:keepNext/>
              <w:keepLines/>
              <w:spacing w:before="93" w:beforeLines="30" w:after="93" w:afterLines="30"/>
              <w:rPr>
                <w:color w:val="000000" w:themeColor="text1"/>
                <w:kern w:val="0"/>
                <w:szCs w:val="21"/>
                <w14:textFill>
                  <w14:solidFill>
                    <w14:schemeClr w14:val="tx1"/>
                  </w14:solidFill>
                </w14:textFill>
              </w:rPr>
            </w:pPr>
            <w:r>
              <w:rPr>
                <w:rFonts w:hint="eastAsia"/>
                <w:color w:val="000000" w:themeColor="text1"/>
                <w:kern w:val="0"/>
                <w:szCs w:val="21"/>
                <w:u w:val="single"/>
                <w14:textFill>
                  <w14:solidFill>
                    <w14:schemeClr w14:val="tx1"/>
                  </w14:solidFill>
                </w14:textFill>
              </w:rPr>
              <w:t>通常一天内</w:t>
            </w:r>
            <w:r>
              <w:rPr>
                <w:rFonts w:hint="eastAsia"/>
                <w:color w:val="000000" w:themeColor="text1"/>
                <w:kern w:val="0"/>
                <w:szCs w:val="21"/>
                <w14:textFill>
                  <w14:solidFill>
                    <w14:schemeClr w14:val="tx1"/>
                  </w14:solidFill>
                </w14:textFill>
              </w:rPr>
              <w:t>，您累计有多少时间坐着、靠着或躺着？（包括坐着工作、学习、阅读、看电视、用电脑、休息等所有静态行为的时间，但</w:t>
            </w:r>
            <w:r>
              <w:rPr>
                <w:rFonts w:hint="eastAsia"/>
                <w:color w:val="000000" w:themeColor="text1"/>
                <w:kern w:val="0"/>
                <w:szCs w:val="21"/>
                <w:u w:val="single"/>
                <w14:textFill>
                  <w14:solidFill>
                    <w14:schemeClr w14:val="tx1"/>
                  </w14:solidFill>
                </w14:textFill>
              </w:rPr>
              <w:t>不包括睡觉时间</w:t>
            </w:r>
            <w:r>
              <w:rPr>
                <w:rFonts w:hint="eastAsia"/>
                <w:color w:val="000000" w:themeColor="text1"/>
                <w:kern w:val="0"/>
                <w:szCs w:val="21"/>
                <w14:textFill>
                  <w14:solidFill>
                    <w14:schemeClr w14:val="tx1"/>
                  </w14:solidFill>
                </w14:textFill>
              </w:rPr>
              <w:t>）</w:t>
            </w:r>
          </w:p>
        </w:tc>
        <w:tc>
          <w:tcPr>
            <w:tcW w:w="2210" w:type="pct"/>
            <w:gridSpan w:val="7"/>
            <w:vAlign w:val="center"/>
          </w:tcPr>
          <w:p>
            <w:pPr>
              <w:keepNext/>
              <w:keepLines/>
              <w:ind w:firstLine="360" w:firstLineChars="100"/>
              <w:jc w:val="left"/>
              <w:rPr>
                <w:color w:val="000000" w:themeColor="text1"/>
                <w:kern w:val="0"/>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C40</w:t>
            </w:r>
          </w:p>
        </w:tc>
        <w:tc>
          <w:tcPr>
            <w:tcW w:w="4458" w:type="pct"/>
            <w:gridSpan w:val="8"/>
            <w:vAlign w:val="center"/>
          </w:tcPr>
          <w:p>
            <w:pPr>
              <w:keepNext/>
              <w:keepLines/>
              <w:jc w:val="left"/>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您平均</w:t>
            </w:r>
            <w:r>
              <w:rPr>
                <w:color w:val="000000" w:themeColor="text1"/>
                <w:kern w:val="0"/>
                <w:szCs w:val="21"/>
                <w14:textFill>
                  <w14:solidFill>
                    <w14:schemeClr w14:val="tx1"/>
                  </w14:solidFill>
                </w14:textFill>
              </w:rPr>
              <w:t>每天以坐着、靠着或躺着的</w:t>
            </w:r>
            <w:r>
              <w:rPr>
                <w:rFonts w:hint="eastAsia"/>
                <w:color w:val="000000" w:themeColor="text1"/>
                <w:kern w:val="0"/>
                <w:szCs w:val="21"/>
                <w14:textFill>
                  <w14:solidFill>
                    <w14:schemeClr w14:val="tx1"/>
                  </w14:solidFill>
                </w14:textFill>
              </w:rPr>
              <w:t>方式</w:t>
            </w:r>
            <w:r>
              <w:rPr>
                <w:color w:val="000000" w:themeColor="text1"/>
                <w:kern w:val="0"/>
                <w:szCs w:val="21"/>
                <w14:textFill>
                  <w14:solidFill>
                    <w14:schemeClr w14:val="tx1"/>
                  </w14:solidFill>
                </w14:textFill>
              </w:rPr>
              <w:t>进行以下行为的时间？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541" w:type="pct"/>
          </w:tcPr>
          <w:p>
            <w:pPr>
              <w:spacing w:before="156" w:beforeLines="50"/>
              <w:jc w:val="left"/>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w:t>
            </w:r>
            <w:r>
              <w:rPr>
                <w:rFonts w:hint="eastAsia"/>
                <w:b/>
                <w:color w:val="000000" w:themeColor="text1"/>
                <w:szCs w:val="21"/>
                <w14:textFill>
                  <w14:solidFill>
                    <w14:schemeClr w14:val="tx1"/>
                  </w14:solidFill>
                </w14:textFill>
              </w:rPr>
              <w:t>40</w:t>
            </w:r>
            <w:r>
              <w:rPr>
                <w:b/>
                <w:color w:val="000000" w:themeColor="text1"/>
                <w:szCs w:val="21"/>
                <w14:textFill>
                  <w14:solidFill>
                    <w14:schemeClr w14:val="tx1"/>
                  </w14:solidFill>
                </w14:textFill>
              </w:rPr>
              <w:t>a1</w:t>
            </w:r>
          </w:p>
        </w:tc>
        <w:tc>
          <w:tcPr>
            <w:tcW w:w="2247" w:type="pct"/>
            <w:vAlign w:val="center"/>
          </w:tcPr>
          <w:p>
            <w:pPr>
              <w:keepNext/>
              <w:keepLines/>
              <w:spacing w:before="93" w:beforeLines="30" w:after="93" w:afterLines="30"/>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看电视（</w:t>
            </w:r>
            <w:r>
              <w:rPr>
                <w:color w:val="000000" w:themeColor="text1"/>
                <w:kern w:val="0"/>
                <w:szCs w:val="21"/>
                <w14:textFill>
                  <w14:solidFill>
                    <w14:schemeClr w14:val="tx1"/>
                  </w14:solidFill>
                </w14:textFill>
              </w:rPr>
              <w:t>包括</w:t>
            </w:r>
            <w:r>
              <w:rPr>
                <w:rFonts w:hint="eastAsia"/>
                <w:color w:val="000000" w:themeColor="text1"/>
                <w:kern w:val="0"/>
                <w:szCs w:val="21"/>
                <w14:textFill>
                  <w14:solidFill>
                    <w14:schemeClr w14:val="tx1"/>
                  </w14:solidFill>
                </w14:textFill>
              </w:rPr>
              <w:t>工作及</w:t>
            </w:r>
            <w:r>
              <w:rPr>
                <w:color w:val="000000" w:themeColor="text1"/>
                <w:kern w:val="0"/>
                <w:szCs w:val="21"/>
                <w14:textFill>
                  <w14:solidFill>
                    <w14:schemeClr w14:val="tx1"/>
                  </w14:solidFill>
                </w14:textFill>
              </w:rPr>
              <w:t>业余时间）</w:t>
            </w:r>
          </w:p>
        </w:tc>
        <w:tc>
          <w:tcPr>
            <w:tcW w:w="2210" w:type="pct"/>
            <w:gridSpan w:val="7"/>
            <w:vAlign w:val="center"/>
          </w:tcPr>
          <w:p>
            <w:pPr>
              <w:keepNext/>
              <w:keepLines/>
              <w:ind w:firstLine="360" w:firstLineChars="100"/>
              <w:jc w:val="left"/>
              <w:rPr>
                <w:color w:val="000000" w:themeColor="text1"/>
                <w:kern w:val="0"/>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b/>
                <w:color w:val="000000" w:themeColor="text1"/>
                <w:szCs w:val="21"/>
                <w14:textFill>
                  <w14:solidFill>
                    <w14:schemeClr w14:val="tx1"/>
                  </w14:solidFill>
                </w14:textFill>
              </w:rPr>
              <w:t>C</w:t>
            </w:r>
            <w:r>
              <w:rPr>
                <w:rFonts w:hint="eastAsia"/>
                <w:b/>
                <w:color w:val="000000" w:themeColor="text1"/>
                <w:szCs w:val="21"/>
                <w14:textFill>
                  <w14:solidFill>
                    <w14:schemeClr w14:val="tx1"/>
                  </w14:solidFill>
                </w14:textFill>
              </w:rPr>
              <w:t>40</w:t>
            </w:r>
            <w:r>
              <w:rPr>
                <w:b/>
                <w:color w:val="000000" w:themeColor="text1"/>
                <w:kern w:val="0"/>
                <w:szCs w:val="21"/>
                <w14:textFill>
                  <w14:solidFill>
                    <w14:schemeClr w14:val="tx1"/>
                  </w14:solidFill>
                </w14:textFill>
              </w:rPr>
              <w:t>a2</w:t>
            </w:r>
          </w:p>
        </w:tc>
        <w:tc>
          <w:tcPr>
            <w:tcW w:w="2247" w:type="pct"/>
            <w:vAlign w:val="center"/>
          </w:tcPr>
          <w:p>
            <w:pPr>
              <w:keepNext/>
              <w:keepLines/>
              <w:spacing w:before="93" w:beforeLines="30" w:after="93" w:afterLines="30"/>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其中</w:t>
            </w:r>
            <w:r>
              <w:rPr>
                <w:color w:val="000000" w:themeColor="text1"/>
                <w:kern w:val="0"/>
                <w:szCs w:val="21"/>
                <w14:textFill>
                  <w14:solidFill>
                    <w14:schemeClr w14:val="tx1"/>
                  </w14:solidFill>
                </w14:textFill>
              </w:rPr>
              <w:t>业余时间看电视的时间</w:t>
            </w:r>
          </w:p>
        </w:tc>
        <w:tc>
          <w:tcPr>
            <w:tcW w:w="2210" w:type="pct"/>
            <w:gridSpan w:val="7"/>
            <w:vAlign w:val="center"/>
          </w:tcPr>
          <w:p>
            <w:pPr>
              <w:keepNext/>
              <w:keepLines/>
              <w:ind w:firstLine="360" w:firstLineChars="100"/>
              <w:jc w:val="left"/>
              <w:rPr>
                <w:color w:val="000000" w:themeColor="text1"/>
                <w:kern w:val="0"/>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C40</w:t>
            </w:r>
            <w:r>
              <w:rPr>
                <w:b/>
                <w:color w:val="000000" w:themeColor="text1"/>
                <w:kern w:val="0"/>
                <w:szCs w:val="21"/>
                <w14:textFill>
                  <w14:solidFill>
                    <w14:schemeClr w14:val="tx1"/>
                  </w14:solidFill>
                </w14:textFill>
              </w:rPr>
              <w:t>b</w:t>
            </w:r>
            <w:r>
              <w:rPr>
                <w:rFonts w:hint="eastAsia"/>
                <w:b/>
                <w:color w:val="000000" w:themeColor="text1"/>
                <w:kern w:val="0"/>
                <w:szCs w:val="21"/>
                <w14:textFill>
                  <w14:solidFill>
                    <w14:schemeClr w14:val="tx1"/>
                  </w14:solidFill>
                </w14:textFill>
              </w:rPr>
              <w:t>1</w:t>
            </w:r>
          </w:p>
        </w:tc>
        <w:tc>
          <w:tcPr>
            <w:tcW w:w="2247" w:type="pct"/>
            <w:vAlign w:val="center"/>
          </w:tcPr>
          <w:p>
            <w:pPr>
              <w:keepNext/>
              <w:keepLines/>
              <w:spacing w:before="93" w:beforeLines="30" w:after="93" w:afterLines="30"/>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使用电脑（包括在</w:t>
            </w:r>
            <w:r>
              <w:rPr>
                <w:color w:val="000000" w:themeColor="text1"/>
                <w:kern w:val="0"/>
                <w:szCs w:val="21"/>
                <w14:textFill>
                  <w14:solidFill>
                    <w14:schemeClr w14:val="tx1"/>
                  </w14:solidFill>
                </w14:textFill>
              </w:rPr>
              <w:t>工作及业余时间使用</w:t>
            </w:r>
            <w:r>
              <w:rPr>
                <w:rFonts w:hint="eastAsia"/>
                <w:color w:val="000000" w:themeColor="text1"/>
                <w:kern w:val="0"/>
                <w:szCs w:val="21"/>
                <w14:textFill>
                  <w14:solidFill>
                    <w14:schemeClr w14:val="tx1"/>
                  </w14:solidFill>
                </w14:textFill>
              </w:rPr>
              <w:t>台式电脑、笔记本电脑、平板电脑等）</w:t>
            </w:r>
          </w:p>
        </w:tc>
        <w:tc>
          <w:tcPr>
            <w:tcW w:w="2210" w:type="pct"/>
            <w:gridSpan w:val="7"/>
            <w:vAlign w:val="center"/>
          </w:tcPr>
          <w:p>
            <w:pPr>
              <w:keepNext/>
              <w:keepLines/>
              <w:ind w:firstLine="360" w:firstLineChars="100"/>
              <w:jc w:val="left"/>
              <w:rPr>
                <w:color w:val="000000" w:themeColor="text1"/>
                <w:kern w:val="0"/>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C40</w:t>
            </w:r>
            <w:r>
              <w:rPr>
                <w:b/>
                <w:color w:val="000000" w:themeColor="text1"/>
                <w:kern w:val="0"/>
                <w:szCs w:val="21"/>
                <w14:textFill>
                  <w14:solidFill>
                    <w14:schemeClr w14:val="tx1"/>
                  </w14:solidFill>
                </w14:textFill>
              </w:rPr>
              <w:t>b</w:t>
            </w:r>
            <w:r>
              <w:rPr>
                <w:rFonts w:hint="eastAsia"/>
                <w:b/>
                <w:color w:val="000000" w:themeColor="text1"/>
                <w:kern w:val="0"/>
                <w:szCs w:val="21"/>
                <w14:textFill>
                  <w14:solidFill>
                    <w14:schemeClr w14:val="tx1"/>
                  </w14:solidFill>
                </w14:textFill>
              </w:rPr>
              <w:t>2</w:t>
            </w:r>
          </w:p>
        </w:tc>
        <w:tc>
          <w:tcPr>
            <w:tcW w:w="2247" w:type="pct"/>
            <w:vAlign w:val="center"/>
          </w:tcPr>
          <w:p>
            <w:pPr>
              <w:keepNext/>
              <w:keepLines/>
              <w:spacing w:before="93" w:beforeLines="30" w:after="93" w:afterLines="30"/>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其中</w:t>
            </w:r>
            <w:r>
              <w:rPr>
                <w:color w:val="000000" w:themeColor="text1"/>
                <w:kern w:val="0"/>
                <w:szCs w:val="21"/>
                <w14:textFill>
                  <w14:solidFill>
                    <w14:schemeClr w14:val="tx1"/>
                  </w14:solidFill>
                </w14:textFill>
              </w:rPr>
              <w:t>业余时间</w:t>
            </w:r>
            <w:r>
              <w:rPr>
                <w:rFonts w:hint="eastAsia"/>
                <w:color w:val="000000" w:themeColor="text1"/>
                <w:kern w:val="0"/>
                <w:szCs w:val="21"/>
                <w14:textFill>
                  <w14:solidFill>
                    <w14:schemeClr w14:val="tx1"/>
                  </w14:solidFill>
                </w14:textFill>
              </w:rPr>
              <w:t>使用电脑</w:t>
            </w:r>
            <w:r>
              <w:rPr>
                <w:color w:val="000000" w:themeColor="text1"/>
                <w:kern w:val="0"/>
                <w:szCs w:val="21"/>
                <w14:textFill>
                  <w14:solidFill>
                    <w14:schemeClr w14:val="tx1"/>
                  </w14:solidFill>
                </w14:textFill>
              </w:rPr>
              <w:t>的时间</w:t>
            </w:r>
          </w:p>
        </w:tc>
        <w:tc>
          <w:tcPr>
            <w:tcW w:w="2210" w:type="pct"/>
            <w:gridSpan w:val="7"/>
            <w:vAlign w:val="center"/>
          </w:tcPr>
          <w:p>
            <w:pPr>
              <w:keepNext/>
              <w:keepLines/>
              <w:ind w:firstLine="360" w:firstLineChars="100"/>
              <w:jc w:val="left"/>
              <w:rPr>
                <w:color w:val="000000" w:themeColor="text1"/>
                <w:kern w:val="0"/>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C40</w:t>
            </w:r>
            <w:r>
              <w:rPr>
                <w:rFonts w:hint="eastAsia"/>
                <w:b/>
                <w:color w:val="000000" w:themeColor="text1"/>
                <w:kern w:val="0"/>
                <w:szCs w:val="21"/>
                <w14:textFill>
                  <w14:solidFill>
                    <w14:schemeClr w14:val="tx1"/>
                  </w14:solidFill>
                </w14:textFill>
              </w:rPr>
              <w:t>c</w:t>
            </w:r>
          </w:p>
        </w:tc>
        <w:tc>
          <w:tcPr>
            <w:tcW w:w="2247" w:type="pct"/>
            <w:vAlign w:val="center"/>
          </w:tcPr>
          <w:p>
            <w:pPr>
              <w:snapToGrid w:val="0"/>
              <w:spacing w:before="93" w:beforeLines="30" w:after="93" w:afterLines="30"/>
              <w:ind w:right="23"/>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您在</w:t>
            </w:r>
            <w:r>
              <w:rPr>
                <w:rFonts w:hint="eastAsia"/>
                <w:color w:val="000000" w:themeColor="text1"/>
                <w:kern w:val="0"/>
                <w:szCs w:val="21"/>
                <w:u w:val="single"/>
                <w14:textFill>
                  <w14:solidFill>
                    <w14:schemeClr w14:val="tx1"/>
                  </w14:solidFill>
                </w14:textFill>
              </w:rPr>
              <w:t>业余</w:t>
            </w:r>
            <w:r>
              <w:rPr>
                <w:rFonts w:hint="eastAsia"/>
                <w:color w:val="000000" w:themeColor="text1"/>
                <w:kern w:val="0"/>
                <w:szCs w:val="21"/>
                <w14:textFill>
                  <w14:solidFill>
                    <w14:schemeClr w14:val="tx1"/>
                  </w14:solidFill>
                </w14:textFill>
              </w:rPr>
              <w:t>时间里，除</w:t>
            </w:r>
            <w:r>
              <w:rPr>
                <w:color w:val="000000" w:themeColor="text1"/>
                <w:kern w:val="0"/>
                <w:szCs w:val="21"/>
                <w14:textFill>
                  <w14:solidFill>
                    <w14:schemeClr w14:val="tx1"/>
                  </w14:solidFill>
                </w14:textFill>
              </w:rPr>
              <w:t>接</w:t>
            </w:r>
            <w:r>
              <w:rPr>
                <w:rFonts w:hint="eastAsia"/>
                <w:color w:val="000000" w:themeColor="text1"/>
                <w:kern w:val="0"/>
                <w:szCs w:val="21"/>
                <w14:textFill>
                  <w14:solidFill>
                    <w14:schemeClr w14:val="tx1"/>
                  </w14:solidFill>
                </w14:textFill>
              </w:rPr>
              <w:t>打</w:t>
            </w:r>
            <w:r>
              <w:rPr>
                <w:color w:val="000000" w:themeColor="text1"/>
                <w:kern w:val="0"/>
                <w:szCs w:val="21"/>
                <w14:textFill>
                  <w14:solidFill>
                    <w14:schemeClr w14:val="tx1"/>
                  </w14:solidFill>
                </w14:textFill>
              </w:rPr>
              <w:t>电话外，</w:t>
            </w:r>
            <w:r>
              <w:rPr>
                <w:rFonts w:hint="eastAsia"/>
                <w:color w:val="000000" w:themeColor="text1"/>
                <w:kern w:val="0"/>
                <w:szCs w:val="21"/>
                <w14:textFill>
                  <w14:solidFill>
                    <w14:schemeClr w14:val="tx1"/>
                  </w14:solidFill>
                </w14:textFill>
              </w:rPr>
              <w:t>平均每天使用手机的时间为多少？</w:t>
            </w:r>
          </w:p>
        </w:tc>
        <w:tc>
          <w:tcPr>
            <w:tcW w:w="2210" w:type="pct"/>
            <w:gridSpan w:val="7"/>
          </w:tcPr>
          <w:p>
            <w:pPr>
              <w:keepNext/>
              <w:keepLines/>
              <w:spacing w:before="156" w:beforeLines="50"/>
              <w:ind w:firstLine="360" w:firstLineChars="100"/>
              <w:jc w:val="left"/>
              <w:rPr>
                <w:color w:val="000000" w:themeColor="text1"/>
                <w:kern w:val="0"/>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C40</w:t>
            </w:r>
            <w:r>
              <w:rPr>
                <w:rFonts w:hint="eastAsia"/>
                <w:b/>
                <w:color w:val="000000" w:themeColor="text1"/>
                <w:kern w:val="0"/>
                <w:szCs w:val="21"/>
                <w14:textFill>
                  <w14:solidFill>
                    <w14:schemeClr w14:val="tx1"/>
                  </w14:solidFill>
                </w14:textFill>
              </w:rPr>
              <w:t>d</w:t>
            </w:r>
          </w:p>
        </w:tc>
        <w:tc>
          <w:tcPr>
            <w:tcW w:w="2247" w:type="pct"/>
            <w:vAlign w:val="center"/>
          </w:tcPr>
          <w:p>
            <w:pPr>
              <w:snapToGrid w:val="0"/>
              <w:spacing w:before="93" w:beforeLines="30" w:after="93" w:afterLines="30"/>
              <w:ind w:right="23"/>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您在</w:t>
            </w:r>
            <w:r>
              <w:rPr>
                <w:rFonts w:hint="eastAsia"/>
                <w:color w:val="000000" w:themeColor="text1"/>
                <w:kern w:val="0"/>
                <w:szCs w:val="21"/>
                <w:u w:val="single"/>
                <w14:textFill>
                  <w14:solidFill>
                    <w14:schemeClr w14:val="tx1"/>
                  </w14:solidFill>
                </w14:textFill>
              </w:rPr>
              <w:t>业余</w:t>
            </w:r>
            <w:r>
              <w:rPr>
                <w:rFonts w:hint="eastAsia"/>
                <w:color w:val="000000" w:themeColor="text1"/>
                <w:kern w:val="0"/>
                <w:szCs w:val="21"/>
                <w14:textFill>
                  <w14:solidFill>
                    <w14:schemeClr w14:val="tx1"/>
                  </w14:solidFill>
                </w14:textFill>
              </w:rPr>
              <w:t>时间里，平均每天用于阅读纸质读物的时间为多少？</w:t>
            </w:r>
          </w:p>
        </w:tc>
        <w:tc>
          <w:tcPr>
            <w:tcW w:w="2210" w:type="pct"/>
            <w:gridSpan w:val="7"/>
          </w:tcPr>
          <w:p>
            <w:pPr>
              <w:keepNext/>
              <w:keepLines/>
              <w:spacing w:before="156" w:beforeLines="50"/>
              <w:ind w:firstLine="360" w:firstLineChars="100"/>
              <w:jc w:val="left"/>
              <w:rPr>
                <w:color w:val="000000" w:themeColor="text1"/>
                <w:kern w:val="0"/>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C40</w:t>
            </w:r>
            <w:r>
              <w:rPr>
                <w:rFonts w:hint="eastAsia"/>
                <w:b/>
                <w:color w:val="000000" w:themeColor="text1"/>
                <w:kern w:val="0"/>
                <w:szCs w:val="21"/>
                <w14:textFill>
                  <w14:solidFill>
                    <w14:schemeClr w14:val="tx1"/>
                  </w14:solidFill>
                </w14:textFill>
              </w:rPr>
              <w:t>e</w:t>
            </w:r>
          </w:p>
        </w:tc>
        <w:tc>
          <w:tcPr>
            <w:tcW w:w="2247" w:type="pct"/>
            <w:vAlign w:val="center"/>
          </w:tcPr>
          <w:p>
            <w:pPr>
              <w:snapToGrid w:val="0"/>
              <w:spacing w:before="93" w:beforeLines="30" w:after="93" w:afterLines="30"/>
              <w:ind w:right="23"/>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您</w:t>
            </w:r>
            <w:r>
              <w:rPr>
                <w:color w:val="000000" w:themeColor="text1"/>
                <w:kern w:val="0"/>
                <w:szCs w:val="21"/>
                <w14:textFill>
                  <w14:solidFill>
                    <w14:schemeClr w14:val="tx1"/>
                  </w14:solidFill>
                </w14:textFill>
              </w:rPr>
              <w:t>在业余时间里，</w:t>
            </w:r>
            <w:r>
              <w:rPr>
                <w:rFonts w:hint="eastAsia"/>
                <w:color w:val="000000" w:themeColor="text1"/>
                <w:kern w:val="0"/>
                <w:szCs w:val="21"/>
                <w14:textFill>
                  <w14:solidFill>
                    <w14:schemeClr w14:val="tx1"/>
                  </w14:solidFill>
                </w14:textFill>
              </w:rPr>
              <w:t>除</w:t>
            </w:r>
            <w:r>
              <w:rPr>
                <w:color w:val="000000" w:themeColor="text1"/>
                <w:kern w:val="0"/>
                <w:szCs w:val="21"/>
                <w14:textFill>
                  <w14:solidFill>
                    <w14:schemeClr w14:val="tx1"/>
                  </w14:solidFill>
                </w14:textFill>
              </w:rPr>
              <w:t>上述</w:t>
            </w:r>
            <w:r>
              <w:rPr>
                <w:rFonts w:hint="eastAsia"/>
                <w:color w:val="000000" w:themeColor="text1"/>
                <w:kern w:val="0"/>
                <w:szCs w:val="21"/>
                <w14:textFill>
                  <w14:solidFill>
                    <w14:schemeClr w14:val="tx1"/>
                  </w14:solidFill>
                </w14:textFill>
              </w:rPr>
              <w:t>行为</w:t>
            </w:r>
            <w:r>
              <w:rPr>
                <w:color w:val="000000" w:themeColor="text1"/>
                <w:kern w:val="0"/>
                <w:szCs w:val="21"/>
                <w14:textFill>
                  <w14:solidFill>
                    <w14:schemeClr w14:val="tx1"/>
                  </w14:solidFill>
                </w14:textFill>
              </w:rPr>
              <w:t>以外，</w:t>
            </w:r>
            <w:r>
              <w:rPr>
                <w:rFonts w:hint="eastAsia"/>
                <w:color w:val="000000" w:themeColor="text1"/>
                <w:kern w:val="0"/>
                <w:szCs w:val="21"/>
                <w14:textFill>
                  <w14:solidFill>
                    <w14:schemeClr w14:val="tx1"/>
                  </w14:solidFill>
                </w14:textFill>
              </w:rPr>
              <w:t>平均</w:t>
            </w:r>
            <w:r>
              <w:rPr>
                <w:color w:val="000000" w:themeColor="text1"/>
                <w:kern w:val="0"/>
                <w:szCs w:val="21"/>
                <w14:textFill>
                  <w14:solidFill>
                    <w14:schemeClr w14:val="tx1"/>
                  </w14:solidFill>
                </w14:textFill>
              </w:rPr>
              <w:t>每天进行其他活动</w:t>
            </w:r>
            <w:r>
              <w:rPr>
                <w:rFonts w:hint="eastAsia"/>
                <w:color w:val="000000" w:themeColor="text1"/>
                <w:kern w:val="0"/>
                <w:szCs w:val="21"/>
                <w14:textFill>
                  <w14:solidFill>
                    <w14:schemeClr w14:val="tx1"/>
                  </w14:solidFill>
                </w14:textFill>
              </w:rPr>
              <w:t>，</w:t>
            </w:r>
            <w:r>
              <w:rPr>
                <w:color w:val="000000" w:themeColor="text1"/>
                <w:kern w:val="0"/>
                <w:szCs w:val="21"/>
                <w14:textFill>
                  <w14:solidFill>
                    <w14:schemeClr w14:val="tx1"/>
                  </w14:solidFill>
                </w14:textFill>
              </w:rPr>
              <w:t>如打牌、下棋、聊天、织补</w:t>
            </w:r>
            <w:r>
              <w:rPr>
                <w:rFonts w:hint="eastAsia"/>
                <w:color w:val="000000" w:themeColor="text1"/>
                <w:kern w:val="0"/>
                <w:szCs w:val="21"/>
                <w14:textFill>
                  <w14:solidFill>
                    <w14:schemeClr w14:val="tx1"/>
                  </w14:solidFill>
                </w14:textFill>
              </w:rPr>
              <w:t>等</w:t>
            </w:r>
            <w:r>
              <w:rPr>
                <w:color w:val="000000" w:themeColor="text1"/>
                <w:kern w:val="0"/>
                <w:szCs w:val="21"/>
                <w14:textFill>
                  <w14:solidFill>
                    <w14:schemeClr w14:val="tx1"/>
                  </w14:solidFill>
                </w14:textFill>
              </w:rPr>
              <w:t>的时间</w:t>
            </w:r>
            <w:r>
              <w:rPr>
                <w:rFonts w:hint="eastAsia"/>
                <w:color w:val="000000" w:themeColor="text1"/>
                <w:kern w:val="0"/>
                <w:szCs w:val="21"/>
                <w14:textFill>
                  <w14:solidFill>
                    <w14:schemeClr w14:val="tx1"/>
                  </w14:solidFill>
                </w14:textFill>
              </w:rPr>
              <w:t>为多少</w:t>
            </w:r>
            <w:r>
              <w:rPr>
                <w:color w:val="000000" w:themeColor="text1"/>
                <w:kern w:val="0"/>
                <w:szCs w:val="21"/>
                <w14:textFill>
                  <w14:solidFill>
                    <w14:schemeClr w14:val="tx1"/>
                  </w14:solidFill>
                </w14:textFill>
              </w:rPr>
              <w:t>？</w:t>
            </w:r>
          </w:p>
        </w:tc>
        <w:tc>
          <w:tcPr>
            <w:tcW w:w="2210" w:type="pct"/>
            <w:gridSpan w:val="7"/>
          </w:tcPr>
          <w:p>
            <w:pPr>
              <w:keepNext/>
              <w:keepLines/>
              <w:spacing w:before="156" w:beforeLines="50"/>
              <w:ind w:firstLine="360" w:firstLineChars="100"/>
              <w:jc w:val="left"/>
              <w:rPr>
                <w:color w:val="000000" w:themeColor="text1"/>
                <w:kern w:val="0"/>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5000" w:type="pct"/>
            <w:gridSpan w:val="9"/>
            <w:shd w:val="clear" w:color="auto" w:fill="DDD9C3"/>
          </w:tcPr>
          <w:p>
            <w:pPr>
              <w:rPr>
                <w:b/>
                <w:color w:val="000000" w:themeColor="text1"/>
                <w:kern w:val="0"/>
                <w:szCs w:val="21"/>
                <w14:textFill>
                  <w14:solidFill>
                    <w14:schemeClr w14:val="tx1"/>
                  </w14:solidFill>
                </w14:textFill>
              </w:rPr>
            </w:pPr>
            <w:r>
              <w:rPr>
                <w:rFonts w:hint="eastAsia"/>
                <w:b/>
                <w:color w:val="000000" w:themeColor="text1"/>
                <w:kern w:val="0"/>
                <w:szCs w:val="21"/>
                <w14:textFill>
                  <w14:solidFill>
                    <w14:schemeClr w14:val="tx1"/>
                  </w14:solidFill>
                </w14:textFill>
              </w:rPr>
              <w:t>睡眠行为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jc w:val="center"/>
        </w:trPr>
        <w:tc>
          <w:tcPr>
            <w:tcW w:w="541" w:type="pct"/>
          </w:tcPr>
          <w:p>
            <w:pPr>
              <w:spacing w:before="156" w:beforeLines="50"/>
              <w:jc w:val="left"/>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1</w:t>
            </w:r>
          </w:p>
        </w:tc>
        <w:tc>
          <w:tcPr>
            <w:tcW w:w="2247" w:type="pct"/>
            <w:vAlign w:val="center"/>
          </w:tcPr>
          <w:p>
            <w:pPr>
              <w:rPr>
                <w:color w:val="000000" w:themeColor="text1"/>
                <w:kern w:val="0"/>
                <w:szCs w:val="21"/>
                <w14:textFill>
                  <w14:solidFill>
                    <w14:schemeClr w14:val="tx1"/>
                  </w14:solidFill>
                </w14:textFill>
              </w:rPr>
            </w:pPr>
            <w:r>
              <w:rPr>
                <w:rFonts w:hint="eastAsia"/>
                <w:color w:val="000000" w:themeColor="text1"/>
                <w:kern w:val="0"/>
                <w:szCs w:val="21"/>
                <w:u w:val="single"/>
                <w14:textFill>
                  <w14:solidFill>
                    <w14:schemeClr w14:val="tx1"/>
                  </w14:solidFill>
                </w14:textFill>
              </w:rPr>
              <w:t>通常一天内</w:t>
            </w:r>
            <w:r>
              <w:rPr>
                <w:rFonts w:hint="eastAsia"/>
                <w:color w:val="000000" w:themeColor="text1"/>
                <w:kern w:val="0"/>
                <w:szCs w:val="21"/>
                <w14:textFill>
                  <w14:solidFill>
                    <w14:schemeClr w14:val="tx1"/>
                  </w14:solidFill>
                </w14:textFill>
              </w:rPr>
              <w:t>，您睡觉累计有多少时间？</w:t>
            </w:r>
          </w:p>
          <w:p>
            <w:pPr>
              <w:rPr>
                <w:rFonts w:ascii="黑体" w:hAnsi="黑体" w:eastAsia="黑体"/>
                <w:color w:val="000000" w:themeColor="text1"/>
                <w:kern w:val="0"/>
                <w:szCs w:val="21"/>
                <w:u w:val="single"/>
                <w14:textFill>
                  <w14:solidFill>
                    <w14:schemeClr w14:val="tx1"/>
                  </w14:solidFill>
                </w14:textFill>
              </w:rPr>
            </w:pPr>
            <w:r>
              <w:rPr>
                <w:rFonts w:hint="eastAsia" w:ascii="黑体" w:hAnsi="黑体" w:eastAsia="黑体" w:cs="微软雅黑"/>
                <w:color w:val="000000" w:themeColor="text1"/>
                <w:kern w:val="0"/>
                <w:szCs w:val="21"/>
                <w14:textFill>
                  <w14:solidFill>
                    <w14:schemeClr w14:val="tx1"/>
                  </w14:solidFill>
                </w14:textFill>
              </w:rPr>
              <w:t>调</w:t>
            </w:r>
            <w:r>
              <w:rPr>
                <w:rFonts w:hint="eastAsia" w:ascii="黑体" w:hAnsi="黑体" w:eastAsia="黑体" w:cs="黑T"/>
                <w:color w:val="000000" w:themeColor="text1"/>
                <w:kern w:val="0"/>
                <w:szCs w:val="21"/>
                <w14:textFill>
                  <w14:solidFill>
                    <w14:schemeClr w14:val="tx1"/>
                  </w14:solidFill>
                </w14:textFill>
              </w:rPr>
              <w:t>查</w:t>
            </w:r>
            <w:r>
              <w:rPr>
                <w:rFonts w:hint="eastAsia" w:ascii="黑体" w:hAnsi="黑体" w:eastAsia="黑体" w:cs="微软雅黑"/>
                <w:color w:val="000000" w:themeColor="text1"/>
                <w:kern w:val="0"/>
                <w:szCs w:val="21"/>
                <w14:textFill>
                  <w14:solidFill>
                    <w14:schemeClr w14:val="tx1"/>
                  </w14:solidFill>
                </w14:textFill>
              </w:rPr>
              <w:t>员</w:t>
            </w:r>
            <w:r>
              <w:rPr>
                <w:rFonts w:hint="eastAsia" w:ascii="黑体" w:hAnsi="黑体" w:eastAsia="黑体"/>
                <w:color w:val="000000" w:themeColor="text1"/>
                <w:kern w:val="0"/>
                <w:szCs w:val="21"/>
                <w14:textFill>
                  <w14:solidFill>
                    <w14:schemeClr w14:val="tx1"/>
                  </w14:solidFill>
                </w14:textFill>
              </w:rPr>
              <w:t>注意：包括夜间睡眠和午睡</w:t>
            </w:r>
            <w:r>
              <w:rPr>
                <w:rFonts w:hint="eastAsia" w:ascii="黑体" w:hAnsi="黑体" w:eastAsia="黑体" w:cs="微软雅黑"/>
                <w:color w:val="000000" w:themeColor="text1"/>
                <w:kern w:val="0"/>
                <w:szCs w:val="21"/>
                <w14:textFill>
                  <w14:solidFill>
                    <w14:schemeClr w14:val="tx1"/>
                  </w14:solidFill>
                </w14:textFill>
              </w:rPr>
              <w:t>时</w:t>
            </w:r>
            <w:r>
              <w:rPr>
                <w:rFonts w:hint="eastAsia" w:ascii="黑体" w:hAnsi="黑体" w:eastAsia="黑体" w:cs="黑T"/>
                <w:color w:val="000000" w:themeColor="text1"/>
                <w:kern w:val="0"/>
                <w:szCs w:val="21"/>
                <w14:textFill>
                  <w14:solidFill>
                    <w14:schemeClr w14:val="tx1"/>
                  </w14:solidFill>
                </w14:textFill>
              </w:rPr>
              <w:t>间</w:t>
            </w:r>
          </w:p>
        </w:tc>
        <w:tc>
          <w:tcPr>
            <w:tcW w:w="2210" w:type="pct"/>
            <w:gridSpan w:val="7"/>
            <w:tcBorders>
              <w:bottom w:val="single" w:color="auto" w:sz="4" w:space="0"/>
            </w:tcBorders>
            <w:vAlign w:val="center"/>
          </w:tcPr>
          <w:p>
            <w:pPr>
              <w:ind w:firstLine="360" w:firstLineChars="100"/>
              <w:rPr>
                <w:color w:val="000000" w:themeColor="text1"/>
                <w:kern w:val="0"/>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541" w:type="pct"/>
          </w:tcPr>
          <w:p>
            <w:pPr>
              <w:spacing w:before="156" w:beforeLines="50"/>
              <w:jc w:val="left"/>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1a</w:t>
            </w:r>
          </w:p>
        </w:tc>
        <w:tc>
          <w:tcPr>
            <w:tcW w:w="2247" w:type="pct"/>
            <w:vAlign w:val="center"/>
          </w:tcPr>
          <w:p>
            <w:pPr>
              <w:rPr>
                <w:color w:val="000000" w:themeColor="text1"/>
                <w:kern w:val="0"/>
                <w:szCs w:val="21"/>
                <w:u w:val="single"/>
                <w14:textFill>
                  <w14:solidFill>
                    <w14:schemeClr w14:val="tx1"/>
                  </w14:solidFill>
                </w14:textFill>
              </w:rPr>
            </w:pPr>
            <w:r>
              <w:rPr>
                <w:rFonts w:hint="eastAsia"/>
                <w:color w:val="000000" w:themeColor="text1"/>
                <w:kern w:val="0"/>
                <w:szCs w:val="21"/>
                <w14:textFill>
                  <w14:solidFill>
                    <w14:schemeClr w14:val="tx1"/>
                  </w14:solidFill>
                </w14:textFill>
              </w:rPr>
              <w:t>其中，夜间睡眠为多少</w:t>
            </w:r>
            <w:r>
              <w:rPr>
                <w:color w:val="000000" w:themeColor="text1"/>
                <w:kern w:val="0"/>
                <w:szCs w:val="21"/>
                <w14:textFill>
                  <w14:solidFill>
                    <w14:schemeClr w14:val="tx1"/>
                  </w14:solidFill>
                </w14:textFill>
              </w:rPr>
              <w:t>时间</w:t>
            </w:r>
            <w:r>
              <w:rPr>
                <w:rFonts w:hint="eastAsia"/>
                <w:color w:val="000000" w:themeColor="text1"/>
                <w:kern w:val="0"/>
                <w:szCs w:val="21"/>
                <w14:textFill>
                  <w14:solidFill>
                    <w14:schemeClr w14:val="tx1"/>
                  </w14:solidFill>
                </w14:textFill>
              </w:rPr>
              <w:t>？</w:t>
            </w:r>
          </w:p>
        </w:tc>
        <w:tc>
          <w:tcPr>
            <w:tcW w:w="2210" w:type="pct"/>
            <w:gridSpan w:val="7"/>
            <w:tcBorders>
              <w:bottom w:val="single" w:color="000000" w:sz="4" w:space="0"/>
            </w:tcBorders>
            <w:vAlign w:val="center"/>
          </w:tcPr>
          <w:p>
            <w:pPr>
              <w:ind w:firstLine="360" w:firstLineChars="100"/>
              <w:rPr>
                <w:color w:val="000000" w:themeColor="text1"/>
                <w:kern w:val="0"/>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jc w:val="center"/>
        </w:trPr>
        <w:tc>
          <w:tcPr>
            <w:tcW w:w="541" w:type="pct"/>
            <w:vAlign w:val="center"/>
          </w:tcPr>
          <w:p>
            <w:pPr>
              <w:spacing w:before="156" w:beforeLines="50"/>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2</w:t>
            </w:r>
          </w:p>
        </w:tc>
        <w:tc>
          <w:tcPr>
            <w:tcW w:w="2247" w:type="pct"/>
            <w:tcBorders>
              <w:right w:val="single" w:color="000000" w:sz="4" w:space="0"/>
            </w:tcBorders>
            <w:vAlign w:val="center"/>
          </w:tcPr>
          <w:p>
            <w:pPr>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您</w:t>
            </w:r>
            <w:r>
              <w:rPr>
                <w:color w:val="000000" w:themeColor="text1"/>
                <w:kern w:val="0"/>
                <w:szCs w:val="21"/>
                <w14:textFill>
                  <w14:solidFill>
                    <w14:schemeClr w14:val="tx1"/>
                  </w14:solidFill>
                </w14:textFill>
              </w:rPr>
              <w:t>平时有午睡习惯吗？</w:t>
            </w:r>
          </w:p>
        </w:tc>
        <w:tc>
          <w:tcPr>
            <w:tcW w:w="1706" w:type="pct"/>
            <w:gridSpan w:val="4"/>
            <w:tcBorders>
              <w:top w:val="single" w:color="000000" w:sz="4" w:space="0"/>
              <w:left w:val="single" w:color="000000" w:sz="4" w:space="0"/>
              <w:bottom w:val="single" w:color="000000" w:sz="4" w:space="0"/>
              <w:right w:val="single" w:color="auto" w:sz="4" w:space="0"/>
            </w:tcBorders>
            <w:vAlign w:val="center"/>
          </w:tcPr>
          <w:p>
            <w:pPr>
              <w:spacing w:before="93" w:beforeLines="30"/>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1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从</w:t>
            </w:r>
            <w:r>
              <w:rPr>
                <w:rFonts w:hAnsiTheme="minorEastAsia"/>
                <w:color w:val="000000" w:themeColor="text1"/>
                <w14:textFill>
                  <w14:solidFill>
                    <w14:schemeClr w14:val="tx1"/>
                  </w14:solidFill>
                </w14:textFill>
              </w:rPr>
              <w:t>不</w:t>
            </w:r>
            <w:r>
              <w:rPr>
                <w:color w:val="000000" w:themeColor="text1"/>
                <w:szCs w:val="21"/>
                <w14:textFill>
                  <w14:solidFill>
                    <w14:schemeClr w14:val="tx1"/>
                  </w14:solidFill>
                </w14:textFill>
              </w:rPr>
              <w:t>... ……………..</w:t>
            </w:r>
            <w:r>
              <w:rPr>
                <w:color w:val="000000" w:themeColor="text1"/>
                <w:szCs w:val="20"/>
                <w14:textFill>
                  <w14:solidFill>
                    <w14:schemeClr w14:val="tx1"/>
                  </w14:solidFill>
                </w14:textFill>
              </w:rPr>
              <w:sym w:font="Wingdings" w:char="F0E8"/>
            </w:r>
          </w:p>
          <w:p>
            <w:pPr>
              <w:pStyle w:val="18"/>
              <w:numPr>
                <w:ilvl w:val="0"/>
                <w:numId w:val="39"/>
              </w:numPr>
              <w:spacing w:after="93" w:afterLines="30"/>
              <w:ind w:firstLineChars="0"/>
              <w:rPr>
                <w:rFonts w:hAnsiTheme="minorEastAsia"/>
                <w:color w:val="000000" w:themeColor="text1"/>
                <w14:textFill>
                  <w14:solidFill>
                    <w14:schemeClr w14:val="tx1"/>
                  </w14:solidFill>
                </w14:textFill>
              </w:rPr>
            </w:pPr>
            <w:r>
              <w:rPr>
                <w:rFonts w:hAnsiTheme="minorEastAsia"/>
                <w:color w:val="000000" w:themeColor="text1"/>
                <w14:textFill>
                  <w14:solidFill>
                    <w14:schemeClr w14:val="tx1"/>
                  </w14:solidFill>
                </w14:textFill>
              </w:rPr>
              <w:t>每周不到</w:t>
            </w:r>
            <w:r>
              <w:rPr>
                <w:b/>
                <w:color w:val="000000" w:themeColor="text1"/>
                <w14:textFill>
                  <w14:solidFill>
                    <w14:schemeClr w14:val="tx1"/>
                  </w14:solidFill>
                </w14:textFill>
              </w:rPr>
              <w:t>1</w:t>
            </w:r>
            <w:r>
              <w:rPr>
                <w:rFonts w:hAnsiTheme="minorEastAsia"/>
                <w:color w:val="000000" w:themeColor="text1"/>
                <w14:textFill>
                  <w14:solidFill>
                    <w14:schemeClr w14:val="tx1"/>
                  </w14:solidFill>
                </w14:textFill>
              </w:rPr>
              <w:t>次</w:t>
            </w:r>
          </w:p>
          <w:p>
            <w:pPr>
              <w:pStyle w:val="18"/>
              <w:ind w:firstLine="210" w:firstLineChars="100"/>
              <w:rPr>
                <w:rFonts w:hAnsiTheme="minorEastAsia"/>
                <w:color w:val="000000" w:themeColor="text1"/>
                <w14:textFill>
                  <w14:solidFill>
                    <w14:schemeClr w14:val="tx1"/>
                  </w14:solidFill>
                </w14:textFill>
              </w:rPr>
            </w:pPr>
            <w:r>
              <w:rPr>
                <w:rFonts w:hint="eastAsia" w:hAnsiTheme="minorEastAsia"/>
                <w:color w:val="000000" w:themeColor="text1"/>
                <w14:textFill>
                  <w14:solidFill>
                    <w14:schemeClr w14:val="tx1"/>
                  </w14:solidFill>
                </w14:textFill>
              </w:rPr>
              <w:t xml:space="preserve">3  </w:t>
            </w:r>
            <w:r>
              <w:rPr>
                <w:rFonts w:hAnsiTheme="minorEastAsia"/>
                <w:color w:val="000000" w:themeColor="text1"/>
                <w14:textFill>
                  <w14:solidFill>
                    <w14:schemeClr w14:val="tx1"/>
                  </w14:solidFill>
                </w14:textFill>
              </w:rPr>
              <w:t>每周</w:t>
            </w:r>
            <w:r>
              <w:rPr>
                <w:b/>
                <w:color w:val="000000" w:themeColor="text1"/>
                <w14:textFill>
                  <w14:solidFill>
                    <w14:schemeClr w14:val="tx1"/>
                  </w14:solidFill>
                </w14:textFill>
              </w:rPr>
              <w:t>1-6</w:t>
            </w:r>
            <w:r>
              <w:rPr>
                <w:rFonts w:hAnsiTheme="minorEastAsia"/>
                <w:color w:val="000000" w:themeColor="text1"/>
                <w14:textFill>
                  <w14:solidFill>
                    <w14:schemeClr w14:val="tx1"/>
                  </w14:solidFill>
                </w14:textFill>
              </w:rPr>
              <w:t>次</w:t>
            </w:r>
          </w:p>
          <w:p>
            <w:pPr>
              <w:pStyle w:val="18"/>
              <w:ind w:firstLine="210" w:firstLineChars="100"/>
            </w:pPr>
            <w:r>
              <w:rPr>
                <w:rFonts w:hint="eastAsia" w:hAnsiTheme="minorEastAsia"/>
                <w:color w:val="000000" w:themeColor="text1"/>
                <w14:textFill>
                  <w14:solidFill>
                    <w14:schemeClr w14:val="tx1"/>
                  </w14:solidFill>
                </w14:textFill>
              </w:rPr>
              <w:t xml:space="preserve">4  </w:t>
            </w:r>
            <w:r>
              <w:rPr>
                <w:rFonts w:hAnsiTheme="minorEastAsia"/>
                <w:color w:val="000000" w:themeColor="text1"/>
                <w14:textFill>
                  <w14:solidFill>
                    <w14:schemeClr w14:val="tx1"/>
                  </w14:solidFill>
                </w14:textFill>
              </w:rPr>
              <w:t>每天</w:t>
            </w:r>
          </w:p>
        </w:tc>
        <w:tc>
          <w:tcPr>
            <w:tcW w:w="504" w:type="pct"/>
            <w:gridSpan w:val="3"/>
            <w:tcBorders>
              <w:top w:val="single" w:color="000000" w:sz="4" w:space="0"/>
              <w:left w:val="single" w:color="auto" w:sz="4" w:space="0"/>
              <w:bottom w:val="single" w:color="000000" w:sz="4" w:space="0"/>
              <w:right w:val="single" w:color="000000" w:sz="4" w:space="0"/>
            </w:tcBorders>
          </w:tcPr>
          <w:p>
            <w:pPr>
              <w:widowControl/>
              <w:ind w:firstLine="210" w:firstLineChars="100"/>
              <w:rPr>
                <w:color w:val="000000" w:themeColor="text1"/>
                <w:szCs w:val="20"/>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szCs w:val="20"/>
                <w14:textFill>
                  <w14:solidFill>
                    <w14:schemeClr w14:val="tx1"/>
                  </w14:solidFill>
                </w14:textFill>
              </w:rPr>
              <w:t>C43</w:t>
            </w:r>
          </w:p>
          <w:p>
            <w:pPr>
              <w:widowControl/>
              <w:ind w:firstLine="210" w:firstLineChars="100"/>
              <w:rPr>
                <w:color w:val="000000" w:themeColor="text1"/>
                <w:szCs w:val="20"/>
                <w14:textFill>
                  <w14:solidFill>
                    <w14:schemeClr w14:val="tx1"/>
                  </w14:solidFill>
                </w14:textFill>
              </w:rPr>
            </w:pPr>
          </w:p>
          <w:p>
            <w:pPr>
              <w:widowControl/>
              <w:ind w:firstLine="210" w:firstLineChars="100"/>
              <w:rPr>
                <w:color w:val="000000" w:themeColor="text1"/>
                <w:szCs w:val="20"/>
                <w14:textFill>
                  <w14:solidFill>
                    <w14:schemeClr w14:val="tx1"/>
                  </w14:solidFill>
                </w14:textFill>
              </w:rPr>
            </w:pPr>
          </w:p>
          <w:p>
            <w:pPr>
              <w:widowControl/>
              <w:ind w:firstLine="210" w:firstLineChars="100"/>
              <w:jc w:val="left"/>
              <w:rPr>
                <w:color w:val="000000" w:themeColor="text1"/>
                <w:kern w:val="0"/>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541" w:type="pct"/>
          </w:tcPr>
          <w:p>
            <w:pPr>
              <w:spacing w:before="156" w:beforeLines="50"/>
              <w:jc w:val="left"/>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2</w:t>
            </w:r>
            <w:r>
              <w:rPr>
                <w:b/>
                <w:color w:val="000000" w:themeColor="text1"/>
                <w:szCs w:val="21"/>
                <w14:textFill>
                  <w14:solidFill>
                    <w14:schemeClr w14:val="tx1"/>
                  </w14:solidFill>
                </w14:textFill>
              </w:rPr>
              <w:t>b</w:t>
            </w:r>
          </w:p>
        </w:tc>
        <w:tc>
          <w:tcPr>
            <w:tcW w:w="2247" w:type="pct"/>
            <w:vAlign w:val="center"/>
          </w:tcPr>
          <w:p>
            <w:pPr>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午睡多少</w:t>
            </w:r>
            <w:r>
              <w:rPr>
                <w:color w:val="000000" w:themeColor="text1"/>
                <w:kern w:val="0"/>
                <w:szCs w:val="21"/>
                <w14:textFill>
                  <w14:solidFill>
                    <w14:schemeClr w14:val="tx1"/>
                  </w14:solidFill>
                </w14:textFill>
              </w:rPr>
              <w:t>时间</w:t>
            </w:r>
            <w:r>
              <w:rPr>
                <w:rFonts w:hint="eastAsia"/>
                <w:color w:val="000000" w:themeColor="text1"/>
                <w:kern w:val="0"/>
                <w:szCs w:val="21"/>
                <w14:textFill>
                  <w14:solidFill>
                    <w14:schemeClr w14:val="tx1"/>
                  </w14:solidFill>
                </w14:textFill>
              </w:rPr>
              <w:t>？</w:t>
            </w:r>
          </w:p>
        </w:tc>
        <w:tc>
          <w:tcPr>
            <w:tcW w:w="2210" w:type="pct"/>
            <w:gridSpan w:val="7"/>
            <w:tcBorders>
              <w:top w:val="single" w:color="000000" w:sz="4" w:space="0"/>
              <w:bottom w:val="single" w:color="auto" w:sz="4" w:space="0"/>
            </w:tcBorders>
            <w:vAlign w:val="center"/>
          </w:tcPr>
          <w:p>
            <w:pPr>
              <w:ind w:firstLine="360" w:firstLineChars="100"/>
              <w:rPr>
                <w:color w:val="000000" w:themeColor="text1"/>
                <w:kern w:val="0"/>
                <w:szCs w:val="2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小时</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jc w:val="center"/>
        </w:trPr>
        <w:tc>
          <w:tcPr>
            <w:tcW w:w="541" w:type="pct"/>
          </w:tcPr>
          <w:p>
            <w:pPr>
              <w:spacing w:before="156" w:beforeLines="50"/>
              <w:jc w:val="left"/>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3</w:t>
            </w:r>
          </w:p>
        </w:tc>
        <w:tc>
          <w:tcPr>
            <w:tcW w:w="4458" w:type="pct"/>
            <w:gridSpan w:val="8"/>
            <w:vAlign w:val="center"/>
          </w:tcPr>
          <w:p>
            <w:pPr>
              <w:spacing w:before="62" w:beforeLines="20" w:after="62" w:afterLines="20"/>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过去3</w:t>
            </w:r>
            <w:r>
              <w:rPr>
                <w:color w:val="000000" w:themeColor="text1"/>
                <w:kern w:val="0"/>
                <w:szCs w:val="21"/>
                <w14:textFill>
                  <w14:solidFill>
                    <w14:schemeClr w14:val="tx1"/>
                  </w14:solidFill>
                </w14:textFill>
              </w:rPr>
              <w:t>0</w:t>
            </w:r>
            <w:r>
              <w:rPr>
                <w:rFonts w:hint="eastAsia"/>
                <w:color w:val="000000" w:themeColor="text1"/>
                <w:kern w:val="0"/>
                <w:szCs w:val="21"/>
                <w14:textFill>
                  <w14:solidFill>
                    <w14:schemeClr w14:val="tx1"/>
                  </w14:solidFill>
                </w14:textFill>
              </w:rPr>
              <w:t>天</w:t>
            </w:r>
            <w:r>
              <w:rPr>
                <w:color w:val="000000" w:themeColor="text1"/>
                <w:kern w:val="0"/>
                <w:szCs w:val="21"/>
                <w14:textFill>
                  <w14:solidFill>
                    <w14:schemeClr w14:val="tx1"/>
                  </w14:solidFill>
                </w14:textFill>
              </w:rPr>
              <w:t>内，</w:t>
            </w:r>
            <w:r>
              <w:rPr>
                <w:rFonts w:hint="eastAsia"/>
                <w:color w:val="000000" w:themeColor="text1"/>
                <w:kern w:val="0"/>
                <w:szCs w:val="21"/>
                <w14:textFill>
                  <w14:solidFill>
                    <w14:schemeClr w14:val="tx1"/>
                  </w14:solidFill>
                </w14:textFill>
              </w:rPr>
              <w:t>您是否每周</w:t>
            </w:r>
            <w:r>
              <w:rPr>
                <w:color w:val="000000" w:themeColor="text1"/>
                <w:kern w:val="0"/>
                <w:szCs w:val="21"/>
                <w14:textFill>
                  <w14:solidFill>
                    <w14:schemeClr w14:val="tx1"/>
                  </w14:solidFill>
                </w14:textFill>
              </w:rPr>
              <w:t>至少有</w:t>
            </w:r>
            <w:r>
              <w:rPr>
                <w:rFonts w:hint="eastAsia"/>
                <w:color w:val="000000" w:themeColor="text1"/>
                <w:kern w:val="0"/>
                <w:szCs w:val="21"/>
                <w14:textFill>
                  <w14:solidFill>
                    <w14:schemeClr w14:val="tx1"/>
                  </w14:solidFill>
                </w14:textFill>
              </w:rPr>
              <w:t>3天</w:t>
            </w:r>
            <w:r>
              <w:rPr>
                <w:color w:val="000000" w:themeColor="text1"/>
                <w:kern w:val="0"/>
                <w:szCs w:val="21"/>
                <w14:textFill>
                  <w14:solidFill>
                    <w14:schemeClr w14:val="tx1"/>
                  </w14:solidFill>
                </w14:textFill>
              </w:rPr>
              <w:t>出现</w:t>
            </w:r>
            <w:r>
              <w:rPr>
                <w:rFonts w:hint="eastAsia"/>
                <w:color w:val="000000" w:themeColor="text1"/>
                <w:kern w:val="0"/>
                <w:szCs w:val="21"/>
                <w14:textFill>
                  <w14:solidFill>
                    <w14:schemeClr w14:val="tx1"/>
                  </w14:solidFill>
                </w14:textFill>
              </w:rPr>
              <w:t>下列睡眠</w:t>
            </w:r>
            <w:r>
              <w:rPr>
                <w:color w:val="000000" w:themeColor="text1"/>
                <w:kern w:val="0"/>
                <w:szCs w:val="21"/>
                <w14:textFill>
                  <w14:solidFill>
                    <w14:schemeClr w14:val="tx1"/>
                  </w14:solidFill>
                </w14:textFill>
              </w:rPr>
              <w:t>问题？</w:t>
            </w:r>
            <w:r>
              <w:rPr>
                <w:rFonts w:hint="eastAsia"/>
                <w:color w:val="000000" w:themeColor="text1"/>
                <w:kern w:val="0"/>
                <w:szCs w:val="21"/>
                <w14:textFill>
                  <w14:solidFill>
                    <w14:schemeClr w14:val="tx1"/>
                  </w14:solidFill>
                </w14:textFill>
              </w:rPr>
              <w:t>如果</w:t>
            </w:r>
            <w:r>
              <w:rPr>
                <w:color w:val="000000" w:themeColor="text1"/>
                <w:kern w:val="0"/>
                <w:szCs w:val="21"/>
                <w14:textFill>
                  <w14:solidFill>
                    <w14:schemeClr w14:val="tx1"/>
                  </w14:solidFill>
                </w14:textFill>
              </w:rPr>
              <w:t>有，请您选择相应自我评估结果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3</w:t>
            </w:r>
            <w:r>
              <w:rPr>
                <w:b/>
                <w:color w:val="000000" w:themeColor="text1"/>
                <w:kern w:val="0"/>
                <w:szCs w:val="21"/>
                <w14:textFill>
                  <w14:solidFill>
                    <w14:schemeClr w14:val="tx1"/>
                  </w14:solidFill>
                </w14:textFill>
              </w:rPr>
              <w:t>a</w:t>
            </w:r>
          </w:p>
        </w:tc>
        <w:tc>
          <w:tcPr>
            <w:tcW w:w="2247" w:type="pct"/>
            <w:tcBorders>
              <w:right w:val="single" w:color="000000" w:sz="4" w:space="0"/>
            </w:tcBorders>
            <w:vAlign w:val="center"/>
          </w:tcPr>
          <w:p>
            <w:pPr>
              <w:rPr>
                <w:color w:val="000000" w:themeColor="text1"/>
                <w:kern w:val="0"/>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夜间苏醒</w:t>
            </w:r>
          </w:p>
        </w:tc>
        <w:tc>
          <w:tcPr>
            <w:tcW w:w="1110" w:type="pct"/>
            <w:gridSpan w:val="2"/>
            <w:tcBorders>
              <w:top w:val="single" w:color="000000" w:sz="4" w:space="0"/>
              <w:left w:val="single" w:color="000000" w:sz="4" w:space="0"/>
              <w:bottom w:val="single" w:color="000000" w:sz="4" w:space="0"/>
              <w:right w:val="nil"/>
            </w:tcBorders>
            <w:vAlign w:val="center"/>
          </w:tcPr>
          <w:p>
            <w:pPr>
              <w:pStyle w:val="18"/>
              <w:numPr>
                <w:ilvl w:val="0"/>
                <w:numId w:val="40"/>
              </w:numPr>
              <w:spacing w:before="62" w:beforeLines="20"/>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没问题</w:t>
            </w:r>
          </w:p>
          <w:p>
            <w:pPr>
              <w:pStyle w:val="18"/>
              <w:numPr>
                <w:ilvl w:val="0"/>
                <w:numId w:val="40"/>
              </w:numPr>
              <w:spacing w:after="62" w:afterLines="20"/>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问题</w:t>
            </w:r>
            <w:r>
              <w:rPr>
                <w:color w:val="000000" w:themeColor="text1"/>
                <w:szCs w:val="21"/>
                <w14:textFill>
                  <w14:solidFill>
                    <w14:schemeClr w14:val="tx1"/>
                  </w14:solidFill>
                </w14:textFill>
              </w:rPr>
              <w:t>轻微</w:t>
            </w:r>
          </w:p>
        </w:tc>
        <w:tc>
          <w:tcPr>
            <w:tcW w:w="1100" w:type="pct"/>
            <w:gridSpan w:val="5"/>
            <w:tcBorders>
              <w:top w:val="single" w:color="000000" w:sz="4" w:space="0"/>
              <w:left w:val="nil"/>
              <w:bottom w:val="single" w:color="000000" w:sz="4" w:space="0"/>
              <w:right w:val="single" w:color="000000" w:sz="4" w:space="0"/>
            </w:tcBorders>
          </w:tcPr>
          <w:p>
            <w:pPr>
              <w:pStyle w:val="18"/>
              <w:numPr>
                <w:ilvl w:val="0"/>
                <w:numId w:val="40"/>
              </w:numPr>
              <w:spacing w:before="62" w:beforeLines="20"/>
              <w:ind w:firstLineChars="0"/>
              <w:rPr>
                <w:color w:val="000000" w:themeColor="text1"/>
                <w:kern w:val="0"/>
                <w:szCs w:val="21"/>
                <w14:textFill>
                  <w14:solidFill>
                    <w14:schemeClr w14:val="tx1"/>
                  </w14:solidFill>
                </w14:textFill>
              </w:rPr>
            </w:pPr>
            <w:r>
              <w:rPr>
                <w:rFonts w:hint="eastAsia"/>
                <w:color w:val="000000" w:themeColor="text1"/>
                <w:szCs w:val="21"/>
                <w14:textFill>
                  <w14:solidFill>
                    <w14:schemeClr w14:val="tx1"/>
                  </w14:solidFill>
                </w14:textFill>
              </w:rPr>
              <w:t>问题</w:t>
            </w:r>
            <w:r>
              <w:rPr>
                <w:color w:val="000000" w:themeColor="text1"/>
                <w:szCs w:val="21"/>
                <w14:textFill>
                  <w14:solidFill>
                    <w14:schemeClr w14:val="tx1"/>
                  </w14:solidFill>
                </w14:textFill>
              </w:rPr>
              <w:t>显著</w:t>
            </w:r>
          </w:p>
          <w:p>
            <w:pPr>
              <w:pStyle w:val="18"/>
              <w:numPr>
                <w:ilvl w:val="0"/>
                <w:numId w:val="40"/>
              </w:numPr>
              <w:spacing w:after="62" w:afterLines="20"/>
              <w:ind w:firstLineChars="0"/>
              <w:rPr>
                <w:color w:val="000000" w:themeColor="text1"/>
                <w:kern w:val="0"/>
                <w:szCs w:val="21"/>
                <w14:textFill>
                  <w14:solidFill>
                    <w14:schemeClr w14:val="tx1"/>
                  </w14:solidFill>
                </w14:textFill>
              </w:rPr>
            </w:pPr>
            <w:r>
              <w:rPr>
                <w:rFonts w:hint="eastAsia"/>
                <w:color w:val="000000" w:themeColor="text1"/>
                <w:szCs w:val="21"/>
                <w14:textFill>
                  <w14:solidFill>
                    <w14:schemeClr w14:val="tx1"/>
                  </w14:solidFill>
                </w14:textFill>
              </w:rPr>
              <w:t>问题</w:t>
            </w:r>
            <w:r>
              <w:rPr>
                <w:color w:val="000000" w:themeColor="text1"/>
                <w:szCs w:val="21"/>
                <w14:textFill>
                  <w14:solidFill>
                    <w14:schemeClr w14:val="tx1"/>
                  </w14:solidFill>
                </w14:textFill>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3</w:t>
            </w:r>
            <w:r>
              <w:rPr>
                <w:b/>
                <w:color w:val="000000" w:themeColor="text1"/>
                <w:kern w:val="0"/>
                <w:szCs w:val="21"/>
                <w14:textFill>
                  <w14:solidFill>
                    <w14:schemeClr w14:val="tx1"/>
                  </w14:solidFill>
                </w14:textFill>
              </w:rPr>
              <w:t>b</w:t>
            </w:r>
          </w:p>
        </w:tc>
        <w:tc>
          <w:tcPr>
            <w:tcW w:w="2247" w:type="pct"/>
            <w:tcBorders>
              <w:right w:val="single" w:color="000000" w:sz="4" w:space="0"/>
            </w:tcBorders>
            <w:vAlign w:val="center"/>
          </w:tcPr>
          <w:p>
            <w:pPr>
              <w:rPr>
                <w:color w:val="000000" w:themeColor="text1"/>
                <w:kern w:val="0"/>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比期望的时间早醒</w:t>
            </w:r>
          </w:p>
        </w:tc>
        <w:tc>
          <w:tcPr>
            <w:tcW w:w="1110" w:type="pct"/>
            <w:gridSpan w:val="2"/>
            <w:tcBorders>
              <w:top w:val="single" w:color="000000" w:sz="4" w:space="0"/>
              <w:left w:val="single" w:color="000000" w:sz="4" w:space="0"/>
              <w:bottom w:val="single" w:color="000000" w:sz="4" w:space="0"/>
              <w:right w:val="nil"/>
            </w:tcBorders>
            <w:vAlign w:val="center"/>
          </w:tcPr>
          <w:p>
            <w:pPr>
              <w:pStyle w:val="18"/>
              <w:numPr>
                <w:ilvl w:val="0"/>
                <w:numId w:val="41"/>
              </w:numPr>
              <w:spacing w:before="62" w:beforeLines="20"/>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没问题</w:t>
            </w:r>
          </w:p>
          <w:p>
            <w:pPr>
              <w:pStyle w:val="18"/>
              <w:numPr>
                <w:ilvl w:val="0"/>
                <w:numId w:val="41"/>
              </w:numPr>
              <w:spacing w:after="62" w:afterLines="20"/>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问题</w:t>
            </w:r>
            <w:r>
              <w:rPr>
                <w:color w:val="000000" w:themeColor="text1"/>
                <w:szCs w:val="21"/>
                <w14:textFill>
                  <w14:solidFill>
                    <w14:schemeClr w14:val="tx1"/>
                  </w14:solidFill>
                </w14:textFill>
              </w:rPr>
              <w:t>轻微</w:t>
            </w:r>
          </w:p>
        </w:tc>
        <w:tc>
          <w:tcPr>
            <w:tcW w:w="1100" w:type="pct"/>
            <w:gridSpan w:val="5"/>
            <w:tcBorders>
              <w:top w:val="single" w:color="000000" w:sz="4" w:space="0"/>
              <w:left w:val="nil"/>
              <w:bottom w:val="single" w:color="000000" w:sz="4" w:space="0"/>
              <w:right w:val="single" w:color="000000" w:sz="4" w:space="0"/>
            </w:tcBorders>
          </w:tcPr>
          <w:p>
            <w:pPr>
              <w:pStyle w:val="18"/>
              <w:numPr>
                <w:ilvl w:val="0"/>
                <w:numId w:val="41"/>
              </w:numPr>
              <w:spacing w:before="62" w:beforeLines="20"/>
              <w:ind w:firstLineChars="0"/>
              <w:rPr>
                <w:color w:val="000000" w:themeColor="text1"/>
                <w:kern w:val="0"/>
                <w:szCs w:val="21"/>
                <w14:textFill>
                  <w14:solidFill>
                    <w14:schemeClr w14:val="tx1"/>
                  </w14:solidFill>
                </w14:textFill>
              </w:rPr>
            </w:pPr>
            <w:r>
              <w:rPr>
                <w:rFonts w:hint="eastAsia"/>
                <w:color w:val="000000" w:themeColor="text1"/>
                <w:szCs w:val="21"/>
                <w14:textFill>
                  <w14:solidFill>
                    <w14:schemeClr w14:val="tx1"/>
                  </w14:solidFill>
                </w14:textFill>
              </w:rPr>
              <w:t>问题</w:t>
            </w:r>
            <w:r>
              <w:rPr>
                <w:color w:val="000000" w:themeColor="text1"/>
                <w:szCs w:val="21"/>
                <w14:textFill>
                  <w14:solidFill>
                    <w14:schemeClr w14:val="tx1"/>
                  </w14:solidFill>
                </w14:textFill>
              </w:rPr>
              <w:t>显著</w:t>
            </w:r>
          </w:p>
          <w:p>
            <w:pPr>
              <w:pStyle w:val="18"/>
              <w:numPr>
                <w:ilvl w:val="0"/>
                <w:numId w:val="41"/>
              </w:numPr>
              <w:spacing w:after="62" w:afterLines="20"/>
              <w:ind w:firstLineChars="0"/>
              <w:rPr>
                <w:color w:val="000000" w:themeColor="text1"/>
                <w:kern w:val="0"/>
                <w:szCs w:val="21"/>
                <w14:textFill>
                  <w14:solidFill>
                    <w14:schemeClr w14:val="tx1"/>
                  </w14:solidFill>
                </w14:textFill>
              </w:rPr>
            </w:pPr>
            <w:r>
              <w:rPr>
                <w:rFonts w:hint="eastAsia"/>
                <w:color w:val="000000" w:themeColor="text1"/>
                <w:szCs w:val="21"/>
                <w14:textFill>
                  <w14:solidFill>
                    <w14:schemeClr w14:val="tx1"/>
                  </w14:solidFill>
                </w14:textFill>
              </w:rPr>
              <w:t>问题</w:t>
            </w:r>
            <w:r>
              <w:rPr>
                <w:color w:val="000000" w:themeColor="text1"/>
                <w:szCs w:val="21"/>
                <w14:textFill>
                  <w14:solidFill>
                    <w14:schemeClr w14:val="tx1"/>
                  </w14:solidFill>
                </w14:textFill>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3</w:t>
            </w:r>
            <w:r>
              <w:rPr>
                <w:b/>
                <w:color w:val="000000" w:themeColor="text1"/>
                <w:kern w:val="0"/>
                <w:szCs w:val="21"/>
                <w14:textFill>
                  <w14:solidFill>
                    <w14:schemeClr w14:val="tx1"/>
                  </w14:solidFill>
                </w14:textFill>
              </w:rPr>
              <w:t>c</w:t>
            </w:r>
          </w:p>
        </w:tc>
        <w:tc>
          <w:tcPr>
            <w:tcW w:w="2247" w:type="pct"/>
            <w:tcBorders>
              <w:right w:val="single" w:color="000000" w:sz="4" w:space="0"/>
            </w:tcBorders>
            <w:vAlign w:val="center"/>
          </w:tcPr>
          <w:p>
            <w:pPr>
              <w:rPr>
                <w:color w:val="000000" w:themeColor="text1"/>
                <w:kern w:val="0"/>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总睡眠时间</w:t>
            </w:r>
          </w:p>
        </w:tc>
        <w:tc>
          <w:tcPr>
            <w:tcW w:w="1110" w:type="pct"/>
            <w:gridSpan w:val="2"/>
            <w:tcBorders>
              <w:top w:val="single" w:color="000000" w:sz="4" w:space="0"/>
              <w:left w:val="single" w:color="000000" w:sz="4" w:space="0"/>
              <w:bottom w:val="single" w:color="000000" w:sz="4" w:space="0"/>
              <w:right w:val="nil"/>
            </w:tcBorders>
            <w:vAlign w:val="center"/>
          </w:tcPr>
          <w:p>
            <w:pPr>
              <w:numPr>
                <w:ilvl w:val="0"/>
                <w:numId w:val="42"/>
              </w:numPr>
              <w:spacing w:before="62" w:beforeLines="20"/>
              <w:ind w:left="584"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没问题</w:t>
            </w:r>
          </w:p>
          <w:p>
            <w:pPr>
              <w:numPr>
                <w:ilvl w:val="0"/>
                <w:numId w:val="42"/>
              </w:numPr>
              <w:spacing w:after="62" w:afterLines="20"/>
              <w:ind w:left="584" w:hanging="357"/>
              <w:rPr>
                <w:color w:val="000000" w:themeColor="text1"/>
                <w:szCs w:val="21"/>
                <w14:textFill>
                  <w14:solidFill>
                    <w14:schemeClr w14:val="tx1"/>
                  </w14:solidFill>
                </w14:textFill>
              </w:rPr>
            </w:pPr>
            <w:r>
              <w:rPr>
                <w:color w:val="000000" w:themeColor="text1"/>
                <w:szCs w:val="21"/>
                <w14:textFill>
                  <w14:solidFill>
                    <w14:schemeClr w14:val="tx1"/>
                  </w14:solidFill>
                </w14:textFill>
              </w:rPr>
              <w:t>轻微</w:t>
            </w:r>
            <w:r>
              <w:rPr>
                <w:rFonts w:hint="eastAsia"/>
                <w:color w:val="000000" w:themeColor="text1"/>
                <w:szCs w:val="21"/>
                <w14:textFill>
                  <w14:solidFill>
                    <w14:schemeClr w14:val="tx1"/>
                  </w14:solidFill>
                </w14:textFill>
              </w:rPr>
              <w:t>不足</w:t>
            </w:r>
          </w:p>
        </w:tc>
        <w:tc>
          <w:tcPr>
            <w:tcW w:w="1100" w:type="pct"/>
            <w:gridSpan w:val="5"/>
            <w:tcBorders>
              <w:top w:val="single" w:color="000000" w:sz="4" w:space="0"/>
              <w:left w:val="nil"/>
              <w:bottom w:val="single" w:color="000000" w:sz="4" w:space="0"/>
              <w:right w:val="single" w:color="000000" w:sz="4" w:space="0"/>
            </w:tcBorders>
          </w:tcPr>
          <w:p>
            <w:pPr>
              <w:numPr>
                <w:ilvl w:val="0"/>
                <w:numId w:val="42"/>
              </w:numPr>
              <w:spacing w:before="62" w:beforeLines="20"/>
              <w:ind w:left="584" w:hanging="357"/>
              <w:rPr>
                <w:color w:val="000000" w:themeColor="text1"/>
                <w:kern w:val="0"/>
                <w:szCs w:val="21"/>
                <w14:textFill>
                  <w14:solidFill>
                    <w14:schemeClr w14:val="tx1"/>
                  </w14:solidFill>
                </w14:textFill>
              </w:rPr>
            </w:pPr>
            <w:r>
              <w:rPr>
                <w:color w:val="000000" w:themeColor="text1"/>
                <w:szCs w:val="21"/>
                <w14:textFill>
                  <w14:solidFill>
                    <w14:schemeClr w14:val="tx1"/>
                  </w14:solidFill>
                </w14:textFill>
              </w:rPr>
              <w:t>显著</w:t>
            </w:r>
            <w:r>
              <w:rPr>
                <w:rFonts w:hint="eastAsia"/>
                <w:color w:val="000000" w:themeColor="text1"/>
                <w:szCs w:val="21"/>
                <w14:textFill>
                  <w14:solidFill>
                    <w14:schemeClr w14:val="tx1"/>
                  </w14:solidFill>
                </w14:textFill>
              </w:rPr>
              <w:t>不足</w:t>
            </w:r>
          </w:p>
          <w:p>
            <w:pPr>
              <w:numPr>
                <w:ilvl w:val="0"/>
                <w:numId w:val="42"/>
              </w:numPr>
              <w:rPr>
                <w:color w:val="000000" w:themeColor="text1"/>
                <w:kern w:val="0"/>
                <w:szCs w:val="21"/>
                <w14:textFill>
                  <w14:solidFill>
                    <w14:schemeClr w14:val="tx1"/>
                  </w14:solidFill>
                </w14:textFill>
              </w:rPr>
            </w:pPr>
            <w:r>
              <w:rPr>
                <w:rFonts w:hint="eastAsia"/>
                <w:color w:val="000000" w:themeColor="text1"/>
                <w:szCs w:val="21"/>
                <w14:textFill>
                  <w14:solidFill>
                    <w14:schemeClr w14:val="tx1"/>
                  </w14:solidFill>
                </w14:textFill>
              </w:rPr>
              <w:t>严重不足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3</w:t>
            </w:r>
            <w:r>
              <w:rPr>
                <w:rFonts w:hint="eastAsia"/>
                <w:b/>
                <w:color w:val="000000" w:themeColor="text1"/>
                <w:kern w:val="0"/>
                <w:szCs w:val="21"/>
                <w14:textFill>
                  <w14:solidFill>
                    <w14:schemeClr w14:val="tx1"/>
                  </w14:solidFill>
                </w14:textFill>
              </w:rPr>
              <w:t>d</w:t>
            </w:r>
          </w:p>
        </w:tc>
        <w:tc>
          <w:tcPr>
            <w:tcW w:w="2247" w:type="pct"/>
            <w:tcBorders>
              <w:right w:val="single" w:color="000000" w:sz="4" w:space="0"/>
            </w:tcBorders>
            <w:vAlign w:val="center"/>
          </w:tcPr>
          <w:p>
            <w:pPr>
              <w:rPr>
                <w:color w:val="000000" w:themeColor="text1"/>
                <w:kern w:val="0"/>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总睡眠质量</w:t>
            </w:r>
          </w:p>
        </w:tc>
        <w:tc>
          <w:tcPr>
            <w:tcW w:w="1110" w:type="pct"/>
            <w:gridSpan w:val="2"/>
            <w:tcBorders>
              <w:top w:val="single" w:color="000000" w:sz="4" w:space="0"/>
              <w:left w:val="single" w:color="000000" w:sz="4" w:space="0"/>
              <w:bottom w:val="single" w:color="000000" w:sz="4" w:space="0"/>
              <w:right w:val="nil"/>
            </w:tcBorders>
            <w:vAlign w:val="center"/>
          </w:tcPr>
          <w:p>
            <w:pPr>
              <w:numPr>
                <w:ilvl w:val="0"/>
                <w:numId w:val="43"/>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满意</w:t>
            </w:r>
          </w:p>
          <w:p>
            <w:pPr>
              <w:numPr>
                <w:ilvl w:val="0"/>
                <w:numId w:val="43"/>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稍微不满</w:t>
            </w:r>
          </w:p>
        </w:tc>
        <w:tc>
          <w:tcPr>
            <w:tcW w:w="1100" w:type="pct"/>
            <w:gridSpan w:val="5"/>
            <w:tcBorders>
              <w:top w:val="single" w:color="000000" w:sz="4" w:space="0"/>
              <w:left w:val="nil"/>
              <w:bottom w:val="single" w:color="000000" w:sz="4" w:space="0"/>
              <w:right w:val="single" w:color="000000" w:sz="4" w:space="0"/>
            </w:tcBorders>
          </w:tcPr>
          <w:p>
            <w:pPr>
              <w:numPr>
                <w:ilvl w:val="0"/>
                <w:numId w:val="43"/>
              </w:numPr>
              <w:spacing w:before="62" w:beforeLines="20"/>
              <w:ind w:left="584" w:hanging="357"/>
              <w:rPr>
                <w:color w:val="000000" w:themeColor="text1"/>
                <w:kern w:val="0"/>
                <w:szCs w:val="21"/>
                <w14:textFill>
                  <w14:solidFill>
                    <w14:schemeClr w14:val="tx1"/>
                  </w14:solidFill>
                </w14:textFill>
              </w:rPr>
            </w:pPr>
            <w:r>
              <w:rPr>
                <w:rFonts w:hint="eastAsia"/>
                <w:color w:val="000000" w:themeColor="text1"/>
                <w:szCs w:val="21"/>
                <w14:textFill>
                  <w14:solidFill>
                    <w14:schemeClr w14:val="tx1"/>
                  </w14:solidFill>
                </w14:textFill>
              </w:rPr>
              <w:t>显著不满</w:t>
            </w:r>
          </w:p>
          <w:p>
            <w:pPr>
              <w:numPr>
                <w:ilvl w:val="0"/>
                <w:numId w:val="43"/>
              </w:numPr>
              <w:spacing w:after="62" w:afterLines="20"/>
              <w:ind w:left="584" w:hanging="357"/>
              <w:rPr>
                <w:color w:val="000000" w:themeColor="text1"/>
                <w:kern w:val="0"/>
                <w:szCs w:val="21"/>
                <w14:textFill>
                  <w14:solidFill>
                    <w14:schemeClr w14:val="tx1"/>
                  </w14:solidFill>
                </w14:textFill>
              </w:rPr>
            </w:pPr>
            <w:r>
              <w:rPr>
                <w:rFonts w:hint="eastAsia"/>
                <w:color w:val="000000" w:themeColor="text1"/>
                <w:szCs w:val="21"/>
                <w14:textFill>
                  <w14:solidFill>
                    <w14:schemeClr w14:val="tx1"/>
                  </w14:solidFill>
                </w14:textFill>
              </w:rPr>
              <w:t>严重不满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3</w:t>
            </w:r>
            <w:r>
              <w:rPr>
                <w:rFonts w:hint="eastAsia"/>
                <w:b/>
                <w:color w:val="000000" w:themeColor="text1"/>
                <w:kern w:val="0"/>
                <w:szCs w:val="21"/>
                <w14:textFill>
                  <w14:solidFill>
                    <w14:schemeClr w14:val="tx1"/>
                  </w14:solidFill>
                </w14:textFill>
              </w:rPr>
              <w:t>e</w:t>
            </w:r>
          </w:p>
        </w:tc>
        <w:tc>
          <w:tcPr>
            <w:tcW w:w="2247" w:type="pct"/>
            <w:tcBorders>
              <w:right w:val="single" w:color="000000" w:sz="4" w:space="0"/>
            </w:tcBorders>
            <w:vAlign w:val="center"/>
          </w:tcPr>
          <w:p>
            <w:pPr>
              <w:rPr>
                <w:color w:val="000000" w:themeColor="text1"/>
                <w:kern w:val="0"/>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白天情绪</w:t>
            </w:r>
          </w:p>
        </w:tc>
        <w:tc>
          <w:tcPr>
            <w:tcW w:w="1110" w:type="pct"/>
            <w:gridSpan w:val="2"/>
            <w:tcBorders>
              <w:top w:val="single" w:color="000000" w:sz="4" w:space="0"/>
              <w:left w:val="single" w:color="000000" w:sz="4" w:space="0"/>
              <w:bottom w:val="single" w:color="000000" w:sz="4" w:space="0"/>
              <w:right w:val="nil"/>
            </w:tcBorders>
            <w:vAlign w:val="center"/>
          </w:tcPr>
          <w:p>
            <w:pPr>
              <w:numPr>
                <w:ilvl w:val="0"/>
                <w:numId w:val="44"/>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正常</w:t>
            </w:r>
          </w:p>
          <w:p>
            <w:pPr>
              <w:numPr>
                <w:ilvl w:val="0"/>
                <w:numId w:val="44"/>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轻微</w:t>
            </w:r>
            <w:r>
              <w:rPr>
                <w:rFonts w:hint="eastAsia"/>
                <w:color w:val="000000" w:themeColor="text1"/>
                <w:szCs w:val="21"/>
                <w14:textFill>
                  <w14:solidFill>
                    <w14:schemeClr w14:val="tx1"/>
                  </w14:solidFill>
                </w14:textFill>
              </w:rPr>
              <w:t>低落</w:t>
            </w:r>
          </w:p>
        </w:tc>
        <w:tc>
          <w:tcPr>
            <w:tcW w:w="1100" w:type="pct"/>
            <w:gridSpan w:val="5"/>
            <w:tcBorders>
              <w:top w:val="single" w:color="000000" w:sz="4" w:space="0"/>
              <w:left w:val="nil"/>
              <w:bottom w:val="single" w:color="000000" w:sz="4" w:space="0"/>
              <w:right w:val="single" w:color="000000" w:sz="4" w:space="0"/>
            </w:tcBorders>
          </w:tcPr>
          <w:p>
            <w:pPr>
              <w:numPr>
                <w:ilvl w:val="0"/>
                <w:numId w:val="44"/>
              </w:numPr>
              <w:spacing w:before="62" w:beforeLines="20"/>
              <w:ind w:left="584" w:hanging="357"/>
              <w:rPr>
                <w:color w:val="000000" w:themeColor="text1"/>
                <w:kern w:val="0"/>
                <w:szCs w:val="21"/>
                <w14:textFill>
                  <w14:solidFill>
                    <w14:schemeClr w14:val="tx1"/>
                  </w14:solidFill>
                </w14:textFill>
              </w:rPr>
            </w:pPr>
            <w:r>
              <w:rPr>
                <w:color w:val="000000" w:themeColor="text1"/>
                <w:szCs w:val="21"/>
                <w14:textFill>
                  <w14:solidFill>
                    <w14:schemeClr w14:val="tx1"/>
                  </w14:solidFill>
                </w14:textFill>
              </w:rPr>
              <w:t>显著</w:t>
            </w:r>
            <w:r>
              <w:rPr>
                <w:rFonts w:hint="eastAsia"/>
                <w:color w:val="000000" w:themeColor="text1"/>
                <w:szCs w:val="21"/>
                <w14:textFill>
                  <w14:solidFill>
                    <w14:schemeClr w14:val="tx1"/>
                  </w14:solidFill>
                </w14:textFill>
              </w:rPr>
              <w:t>低落</w:t>
            </w:r>
          </w:p>
          <w:p>
            <w:pPr>
              <w:numPr>
                <w:ilvl w:val="0"/>
                <w:numId w:val="44"/>
              </w:numPr>
              <w:spacing w:after="62" w:afterLines="20"/>
              <w:ind w:left="584" w:hanging="357"/>
              <w:rPr>
                <w:color w:val="000000" w:themeColor="text1"/>
                <w:kern w:val="0"/>
                <w:szCs w:val="21"/>
                <w14:textFill>
                  <w14:solidFill>
                    <w14:schemeClr w14:val="tx1"/>
                  </w14:solidFill>
                </w14:textFill>
              </w:rPr>
            </w:pPr>
            <w:r>
              <w:rPr>
                <w:rFonts w:hint="eastAsia"/>
                <w:color w:val="000000" w:themeColor="text1"/>
                <w:szCs w:val="21"/>
                <w14:textFill>
                  <w14:solidFill>
                    <w14:schemeClr w14:val="tx1"/>
                  </w14:solidFill>
                </w14:textFill>
              </w:rPr>
              <w:t>严重</w:t>
            </w:r>
            <w:r>
              <w:rPr>
                <w:color w:val="000000" w:themeColor="text1"/>
                <w:szCs w:val="21"/>
                <w14:textFill>
                  <w14:solidFill>
                    <w14:schemeClr w14:val="tx1"/>
                  </w14:solidFill>
                </w14:textFill>
              </w:rPr>
              <w:t>低落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3f</w:t>
            </w:r>
          </w:p>
        </w:tc>
        <w:tc>
          <w:tcPr>
            <w:tcW w:w="2247" w:type="pct"/>
            <w:tcBorders>
              <w:right w:val="single" w:color="000000" w:sz="4" w:space="0"/>
            </w:tcBorders>
            <w:vAlign w:val="center"/>
          </w:tcPr>
          <w:p>
            <w:pPr>
              <w:autoSpaceDE w:val="0"/>
              <w:rPr>
                <w:rFonts w:ascii="宋体" w:hAnsi="宋体"/>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白天身体功能（体力或精神：如记忆力、认知力或注意力等）</w:t>
            </w:r>
          </w:p>
        </w:tc>
        <w:tc>
          <w:tcPr>
            <w:tcW w:w="1110" w:type="pct"/>
            <w:gridSpan w:val="2"/>
            <w:tcBorders>
              <w:top w:val="single" w:color="000000" w:sz="4" w:space="0"/>
              <w:left w:val="single" w:color="000000" w:sz="4" w:space="0"/>
              <w:bottom w:val="single" w:color="000000" w:sz="4" w:space="0"/>
              <w:right w:val="nil"/>
            </w:tcBorders>
            <w:vAlign w:val="center"/>
          </w:tcPr>
          <w:p>
            <w:pPr>
              <w:numPr>
                <w:ilvl w:val="0"/>
                <w:numId w:val="45"/>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没影响</w:t>
            </w:r>
          </w:p>
          <w:p>
            <w:pPr>
              <w:numPr>
                <w:ilvl w:val="0"/>
                <w:numId w:val="45"/>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轻微</w:t>
            </w:r>
            <w:r>
              <w:rPr>
                <w:rFonts w:hint="eastAsia"/>
                <w:color w:val="000000" w:themeColor="text1"/>
                <w:szCs w:val="21"/>
                <w14:textFill>
                  <w14:solidFill>
                    <w14:schemeClr w14:val="tx1"/>
                  </w14:solidFill>
                </w14:textFill>
              </w:rPr>
              <w:t>影响</w:t>
            </w:r>
          </w:p>
        </w:tc>
        <w:tc>
          <w:tcPr>
            <w:tcW w:w="1100" w:type="pct"/>
            <w:gridSpan w:val="5"/>
            <w:tcBorders>
              <w:top w:val="single" w:color="000000" w:sz="4" w:space="0"/>
              <w:left w:val="nil"/>
              <w:bottom w:val="single" w:color="000000" w:sz="4" w:space="0"/>
              <w:right w:val="single" w:color="000000" w:sz="4" w:space="0"/>
            </w:tcBorders>
          </w:tcPr>
          <w:p>
            <w:pPr>
              <w:numPr>
                <w:ilvl w:val="0"/>
                <w:numId w:val="45"/>
              </w:numPr>
              <w:spacing w:before="62" w:beforeLines="20"/>
              <w:ind w:left="584" w:hanging="357"/>
              <w:rPr>
                <w:color w:val="000000" w:themeColor="text1"/>
                <w:kern w:val="0"/>
                <w:szCs w:val="21"/>
                <w14:textFill>
                  <w14:solidFill>
                    <w14:schemeClr w14:val="tx1"/>
                  </w14:solidFill>
                </w14:textFill>
              </w:rPr>
            </w:pPr>
            <w:r>
              <w:rPr>
                <w:color w:val="000000" w:themeColor="text1"/>
                <w:szCs w:val="21"/>
                <w14:textFill>
                  <w14:solidFill>
                    <w14:schemeClr w14:val="tx1"/>
                  </w14:solidFill>
                </w14:textFill>
              </w:rPr>
              <w:t>显著</w:t>
            </w:r>
            <w:r>
              <w:rPr>
                <w:rFonts w:hint="eastAsia"/>
                <w:color w:val="000000" w:themeColor="text1"/>
                <w:szCs w:val="21"/>
                <w14:textFill>
                  <w14:solidFill>
                    <w14:schemeClr w14:val="tx1"/>
                  </w14:solidFill>
                </w14:textFill>
              </w:rPr>
              <w:t>影响</w:t>
            </w:r>
          </w:p>
          <w:p>
            <w:pPr>
              <w:numPr>
                <w:ilvl w:val="0"/>
                <w:numId w:val="45"/>
              </w:numPr>
              <w:spacing w:after="62" w:afterLines="20"/>
              <w:ind w:left="584" w:hanging="357"/>
              <w:rPr>
                <w:color w:val="000000" w:themeColor="text1"/>
                <w:kern w:val="0"/>
                <w:szCs w:val="21"/>
                <w14:textFill>
                  <w14:solidFill>
                    <w14:schemeClr w14:val="tx1"/>
                  </w14:solidFill>
                </w14:textFill>
              </w:rPr>
            </w:pPr>
            <w:r>
              <w:rPr>
                <w:rFonts w:hint="eastAsia"/>
                <w:color w:val="000000" w:themeColor="text1"/>
                <w:szCs w:val="21"/>
                <w14:textFill>
                  <w14:solidFill>
                    <w14:schemeClr w14:val="tx1"/>
                  </w14:solidFill>
                </w14:textFill>
              </w:rPr>
              <w:t>严重影响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3g</w:t>
            </w:r>
          </w:p>
        </w:tc>
        <w:tc>
          <w:tcPr>
            <w:tcW w:w="2247" w:type="pct"/>
            <w:tcBorders>
              <w:right w:val="single" w:color="000000" w:sz="4" w:space="0"/>
            </w:tcBorders>
            <w:vAlign w:val="center"/>
          </w:tcPr>
          <w:p>
            <w:pP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白天嗜睡</w:t>
            </w:r>
          </w:p>
        </w:tc>
        <w:tc>
          <w:tcPr>
            <w:tcW w:w="1110" w:type="pct"/>
            <w:gridSpan w:val="2"/>
            <w:tcBorders>
              <w:top w:val="single" w:color="000000" w:sz="4" w:space="0"/>
              <w:left w:val="single" w:color="000000" w:sz="4" w:space="0"/>
              <w:bottom w:val="single" w:color="000000" w:sz="4" w:space="0"/>
              <w:right w:val="nil"/>
            </w:tcBorders>
            <w:vAlign w:val="center"/>
          </w:tcPr>
          <w:p>
            <w:pPr>
              <w:numPr>
                <w:ilvl w:val="0"/>
                <w:numId w:val="46"/>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没有</w:t>
            </w:r>
            <w:r>
              <w:rPr>
                <w:color w:val="000000" w:themeColor="text1"/>
                <w:szCs w:val="21"/>
                <w14:textFill>
                  <w14:solidFill>
                    <w14:schemeClr w14:val="tx1"/>
                  </w14:solidFill>
                </w14:textFill>
              </w:rPr>
              <w:t>嗜睡</w:t>
            </w:r>
          </w:p>
          <w:p>
            <w:pPr>
              <w:numPr>
                <w:ilvl w:val="0"/>
                <w:numId w:val="46"/>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轻度嗜睡</w:t>
            </w:r>
          </w:p>
        </w:tc>
        <w:tc>
          <w:tcPr>
            <w:tcW w:w="1100" w:type="pct"/>
            <w:gridSpan w:val="5"/>
            <w:tcBorders>
              <w:top w:val="single" w:color="000000" w:sz="4" w:space="0"/>
              <w:left w:val="nil"/>
              <w:bottom w:val="single" w:color="000000" w:sz="4" w:space="0"/>
              <w:right w:val="single" w:color="000000" w:sz="4" w:space="0"/>
            </w:tcBorders>
          </w:tcPr>
          <w:p>
            <w:pPr>
              <w:numPr>
                <w:ilvl w:val="0"/>
                <w:numId w:val="46"/>
              </w:numPr>
              <w:spacing w:before="62" w:beforeLines="20"/>
              <w:ind w:left="584" w:hanging="357"/>
              <w:rPr>
                <w:color w:val="000000" w:themeColor="text1"/>
                <w:kern w:val="0"/>
                <w:szCs w:val="21"/>
                <w14:textFill>
                  <w14:solidFill>
                    <w14:schemeClr w14:val="tx1"/>
                  </w14:solidFill>
                </w14:textFill>
              </w:rPr>
            </w:pPr>
            <w:r>
              <w:rPr>
                <w:color w:val="000000" w:themeColor="text1"/>
                <w:szCs w:val="21"/>
                <w14:textFill>
                  <w14:solidFill>
                    <w14:schemeClr w14:val="tx1"/>
                  </w14:solidFill>
                </w14:textFill>
              </w:rPr>
              <w:t>显著</w:t>
            </w:r>
            <w:r>
              <w:rPr>
                <w:rFonts w:hint="eastAsia"/>
                <w:color w:val="000000" w:themeColor="text1"/>
                <w:szCs w:val="21"/>
                <w14:textFill>
                  <w14:solidFill>
                    <w14:schemeClr w14:val="tx1"/>
                  </w14:solidFill>
                </w14:textFill>
              </w:rPr>
              <w:t>嗜睡</w:t>
            </w:r>
          </w:p>
          <w:p>
            <w:pPr>
              <w:numPr>
                <w:ilvl w:val="0"/>
                <w:numId w:val="46"/>
              </w:numPr>
              <w:spacing w:after="62" w:afterLines="20"/>
              <w:ind w:left="584" w:hanging="357"/>
              <w:rPr>
                <w:color w:val="000000" w:themeColor="text1"/>
                <w:kern w:val="0"/>
                <w:szCs w:val="21"/>
                <w14:textFill>
                  <w14:solidFill>
                    <w14:schemeClr w14:val="tx1"/>
                  </w14:solidFill>
                </w14:textFill>
              </w:rPr>
            </w:pPr>
            <w:r>
              <w:rPr>
                <w:rFonts w:hint="eastAsia"/>
                <w:color w:val="000000" w:themeColor="text1"/>
                <w:szCs w:val="21"/>
                <w14:textFill>
                  <w14:solidFill>
                    <w14:schemeClr w14:val="tx1"/>
                  </w14:solidFill>
                </w14:textFill>
              </w:rPr>
              <w:t>严重嗜睡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4</w:t>
            </w:r>
          </w:p>
        </w:tc>
        <w:tc>
          <w:tcPr>
            <w:tcW w:w="2247" w:type="pct"/>
            <w:tcBorders>
              <w:right w:val="single" w:color="000000" w:sz="4" w:space="0"/>
            </w:tcBorders>
            <w:vAlign w:val="center"/>
          </w:tcPr>
          <w:p>
            <w:pPr>
              <w:autoSpaceDE w:val="0"/>
              <w:rPr>
                <w:color w:val="000000" w:themeColor="text1"/>
                <w:kern w:val="0"/>
                <w:szCs w:val="21"/>
                <w14:textFill>
                  <w14:solidFill>
                    <w14:schemeClr w14:val="tx1"/>
                  </w14:solidFill>
                </w14:textFill>
              </w:rPr>
            </w:pPr>
            <w:r>
              <w:rPr>
                <w:rFonts w:hint="eastAsia"/>
                <w:color w:val="000000" w:themeColor="text1"/>
                <w:szCs w:val="21"/>
                <w14:textFill>
                  <w14:solidFill>
                    <w14:schemeClr w14:val="tx1"/>
                  </w14:solidFill>
                </w14:textFill>
              </w:rPr>
              <w:t>在过去的2年里，您是否使用药物改善睡眠（如安眠药等）</w:t>
            </w:r>
          </w:p>
        </w:tc>
        <w:tc>
          <w:tcPr>
            <w:tcW w:w="1110" w:type="pct"/>
            <w:gridSpan w:val="2"/>
            <w:tcBorders>
              <w:top w:val="single" w:color="000000" w:sz="4" w:space="0"/>
              <w:left w:val="single" w:color="000000" w:sz="4" w:space="0"/>
              <w:bottom w:val="single" w:color="000000" w:sz="4" w:space="0"/>
              <w:right w:val="nil"/>
            </w:tcBorders>
            <w:vAlign w:val="center"/>
          </w:tcPr>
          <w:p>
            <w:pPr>
              <w:numPr>
                <w:ilvl w:val="0"/>
                <w:numId w:val="47"/>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从未</w:t>
            </w:r>
            <w:r>
              <w:rPr>
                <w:color w:val="000000" w:themeColor="text1"/>
                <w:szCs w:val="21"/>
                <w14:textFill>
                  <w14:solidFill>
                    <w14:schemeClr w14:val="tx1"/>
                  </w14:solidFill>
                </w14:textFill>
              </w:rPr>
              <w:t>使用</w:t>
            </w:r>
          </w:p>
          <w:p>
            <w:pPr>
              <w:numPr>
                <w:ilvl w:val="0"/>
                <w:numId w:val="47"/>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每月</w:t>
            </w:r>
            <w:r>
              <w:rPr>
                <w:color w:val="000000" w:themeColor="text1"/>
                <w:szCs w:val="21"/>
                <w14:textFill>
                  <w14:solidFill>
                    <w14:schemeClr w14:val="tx1"/>
                  </w14:solidFill>
                </w14:textFill>
              </w:rPr>
              <w:t>不到</w:t>
            </w:r>
            <w:r>
              <w:rPr>
                <w:rFonts w:hint="eastAsia"/>
                <w:b/>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次</w:t>
            </w:r>
          </w:p>
          <w:p>
            <w:pPr>
              <w:numPr>
                <w:ilvl w:val="0"/>
                <w:numId w:val="47"/>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每月</w:t>
            </w:r>
            <w:r>
              <w:rPr>
                <w:rFonts w:hint="eastAsia"/>
                <w:b/>
                <w:color w:val="000000" w:themeColor="text1"/>
                <w:szCs w:val="21"/>
                <w14:textFill>
                  <w14:solidFill>
                    <w14:schemeClr w14:val="tx1"/>
                  </w14:solidFill>
                </w14:textFill>
              </w:rPr>
              <w:t>1</w:t>
            </w:r>
            <w:r>
              <w:rPr>
                <w:b/>
                <w:color w:val="000000" w:themeColor="text1"/>
                <w:szCs w:val="21"/>
                <w14:textFill>
                  <w14:solidFill>
                    <w14:schemeClr w14:val="tx1"/>
                  </w14:solidFill>
                </w14:textFill>
              </w:rPr>
              <w:t>-3</w:t>
            </w:r>
            <w:r>
              <w:rPr>
                <w:rFonts w:hint="eastAsia"/>
                <w:color w:val="000000" w:themeColor="text1"/>
                <w:szCs w:val="21"/>
                <w14:textFill>
                  <w14:solidFill>
                    <w14:schemeClr w14:val="tx1"/>
                  </w14:solidFill>
                </w14:textFill>
              </w:rPr>
              <w:t>次</w:t>
            </w:r>
          </w:p>
        </w:tc>
        <w:tc>
          <w:tcPr>
            <w:tcW w:w="1100" w:type="pct"/>
            <w:gridSpan w:val="5"/>
            <w:tcBorders>
              <w:top w:val="single" w:color="000000" w:sz="4" w:space="0"/>
              <w:left w:val="nil"/>
              <w:bottom w:val="single" w:color="000000" w:sz="4" w:space="0"/>
              <w:right w:val="single" w:color="000000" w:sz="4" w:space="0"/>
            </w:tcBorders>
          </w:tcPr>
          <w:p>
            <w:pPr>
              <w:pStyle w:val="18"/>
              <w:numPr>
                <w:ilvl w:val="0"/>
                <w:numId w:val="47"/>
              </w:numPr>
              <w:spacing w:before="62" w:beforeLines="20"/>
              <w:ind w:left="584" w:hanging="357"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每周</w:t>
            </w:r>
            <w:r>
              <w:rPr>
                <w:rFonts w:hint="eastAsia"/>
                <w:b/>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次</w:t>
            </w:r>
          </w:p>
          <w:p>
            <w:pPr>
              <w:numPr>
                <w:ilvl w:val="0"/>
                <w:numId w:val="47"/>
              </w:numPr>
              <w:rPr>
                <w:color w:val="000000" w:themeColor="text1"/>
                <w:kern w:val="0"/>
                <w:szCs w:val="21"/>
                <w14:textFill>
                  <w14:solidFill>
                    <w14:schemeClr w14:val="tx1"/>
                  </w14:solidFill>
                </w14:textFill>
              </w:rPr>
            </w:pPr>
            <w:r>
              <w:rPr>
                <w:rFonts w:hint="eastAsia"/>
                <w:color w:val="000000" w:themeColor="text1"/>
                <w:szCs w:val="21"/>
                <w14:textFill>
                  <w14:solidFill>
                    <w14:schemeClr w14:val="tx1"/>
                  </w14:solidFill>
                </w14:textFill>
              </w:rPr>
              <w:t>每周</w:t>
            </w:r>
            <w:r>
              <w:rPr>
                <w:rFonts w:hint="eastAsia"/>
                <w:b/>
                <w:color w:val="000000" w:themeColor="text1"/>
                <w:szCs w:val="21"/>
                <w14:textFill>
                  <w14:solidFill>
                    <w14:schemeClr w14:val="tx1"/>
                  </w14:solidFill>
                </w14:textFill>
              </w:rPr>
              <w:t>2</w:t>
            </w:r>
            <w:r>
              <w:rPr>
                <w:b/>
                <w:color w:val="000000" w:themeColor="text1"/>
                <w:szCs w:val="21"/>
                <w14:textFill>
                  <w14:solidFill>
                    <w14:schemeClr w14:val="tx1"/>
                  </w14:solidFill>
                </w14:textFill>
              </w:rPr>
              <w:t>-6</w:t>
            </w:r>
            <w:r>
              <w:rPr>
                <w:rFonts w:hint="eastAsia"/>
                <w:color w:val="000000" w:themeColor="text1"/>
                <w:szCs w:val="21"/>
                <w14:textFill>
                  <w14:solidFill>
                    <w14:schemeClr w14:val="tx1"/>
                  </w14:solidFill>
                </w14:textFill>
              </w:rPr>
              <w:t>次</w:t>
            </w:r>
          </w:p>
          <w:p>
            <w:pPr>
              <w:numPr>
                <w:ilvl w:val="0"/>
                <w:numId w:val="47"/>
              </w:numPr>
              <w:spacing w:after="62" w:afterLines="20"/>
              <w:ind w:left="584" w:hanging="357"/>
              <w:rPr>
                <w:color w:val="000000" w:themeColor="text1"/>
                <w:kern w:val="0"/>
                <w:szCs w:val="21"/>
                <w14:textFill>
                  <w14:solidFill>
                    <w14:schemeClr w14:val="tx1"/>
                  </w14:solidFill>
                </w14:textFill>
              </w:rPr>
            </w:pPr>
            <w:r>
              <w:rPr>
                <w:rFonts w:hint="eastAsia"/>
                <w:color w:val="000000" w:themeColor="text1"/>
                <w:szCs w:val="21"/>
                <w14:textFill>
                  <w14:solidFill>
                    <w14:schemeClr w14:val="tx1"/>
                  </w14:solidFill>
                </w14:textFill>
              </w:rPr>
              <w:t>每天</w:t>
            </w:r>
            <w:r>
              <w:rPr>
                <w:color w:val="000000" w:themeColor="text1"/>
                <w:szCs w:val="21"/>
                <w14:textFill>
                  <w14:solidFill>
                    <w14:schemeClr w14:val="tx1"/>
                  </w14:solidFill>
                </w14:textFill>
              </w:rPr>
              <w:t>都用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541" w:type="pct"/>
            <w:vAlign w:val="center"/>
          </w:tcPr>
          <w:p>
            <w:pPr>
              <w:spacing w:before="156" w:beforeLines="50"/>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5</w:t>
            </w:r>
          </w:p>
        </w:tc>
        <w:tc>
          <w:tcPr>
            <w:tcW w:w="2247" w:type="pct"/>
            <w:vAlign w:val="center"/>
          </w:tcPr>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您</w:t>
            </w:r>
            <w:r>
              <w:rPr>
                <w:rFonts w:ascii="宋体" w:hAnsi="宋体"/>
                <w:color w:val="000000" w:themeColor="text1"/>
                <w14:textFill>
                  <w14:solidFill>
                    <w14:schemeClr w14:val="tx1"/>
                  </w14:solidFill>
                </w14:textFill>
              </w:rPr>
              <w:t>睡觉的时候</w:t>
            </w:r>
            <w:r>
              <w:rPr>
                <w:rFonts w:hint="eastAsia" w:ascii="宋体" w:hAnsi="宋体"/>
                <w:color w:val="000000" w:themeColor="text1"/>
                <w14:textFill>
                  <w14:solidFill>
                    <w14:schemeClr w14:val="tx1"/>
                  </w14:solidFill>
                </w14:textFill>
              </w:rPr>
              <w:t>打鼾</w:t>
            </w:r>
            <w:r>
              <w:rPr>
                <w:rFonts w:ascii="宋体" w:hAnsi="宋体"/>
                <w:color w:val="000000" w:themeColor="text1"/>
                <w14:textFill>
                  <w14:solidFill>
                    <w14:schemeClr w14:val="tx1"/>
                  </w14:solidFill>
                </w14:textFill>
              </w:rPr>
              <w:t>吗？</w:t>
            </w:r>
          </w:p>
        </w:tc>
        <w:tc>
          <w:tcPr>
            <w:tcW w:w="1701" w:type="pct"/>
            <w:gridSpan w:val="3"/>
            <w:tcBorders>
              <w:top w:val="single" w:color="000000" w:sz="4" w:space="0"/>
              <w:bottom w:val="single" w:color="auto" w:sz="4" w:space="0"/>
              <w:right w:val="single" w:color="auto" w:sz="4" w:space="0"/>
            </w:tcBorders>
            <w:vAlign w:val="center"/>
          </w:tcPr>
          <w:p>
            <w:pPr>
              <w:numPr>
                <w:ilvl w:val="0"/>
                <w:numId w:val="48"/>
              </w:numPr>
              <w:spacing w:before="62" w:beforeLines="20"/>
              <w:ind w:left="584"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从不</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p>
            <w:pPr>
              <w:numPr>
                <w:ilvl w:val="0"/>
                <w:numId w:val="48"/>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偶尔</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每周</w:t>
            </w:r>
            <w:r>
              <w:rPr>
                <w:color w:val="000000" w:themeColor="text1"/>
                <w:szCs w:val="21"/>
                <w14:textFill>
                  <w14:solidFill>
                    <w14:schemeClr w14:val="tx1"/>
                  </w14:solidFill>
                </w14:textFill>
              </w:rPr>
              <w:t>不到</w:t>
            </w:r>
            <w:r>
              <w:rPr>
                <w:rFonts w:hint="eastAsia"/>
                <w:b/>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次</w:t>
            </w:r>
          </w:p>
          <w:p>
            <w:pPr>
              <w:numPr>
                <w:ilvl w:val="0"/>
                <w:numId w:val="48"/>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每周</w:t>
            </w:r>
            <w:r>
              <w:rPr>
                <w:b/>
                <w:color w:val="000000" w:themeColor="text1"/>
                <w:szCs w:val="21"/>
                <w14:textFill>
                  <w14:solidFill>
                    <w14:schemeClr w14:val="tx1"/>
                  </w14:solidFill>
                </w14:textFill>
              </w:rPr>
              <w:t>1-6</w:t>
            </w:r>
            <w:r>
              <w:rPr>
                <w:rFonts w:hint="eastAsia"/>
                <w:color w:val="000000" w:themeColor="text1"/>
                <w:szCs w:val="21"/>
                <w14:textFill>
                  <w14:solidFill>
                    <w14:schemeClr w14:val="tx1"/>
                  </w14:solidFill>
                </w14:textFill>
              </w:rPr>
              <w:t>次</w:t>
            </w:r>
          </w:p>
          <w:p>
            <w:pPr>
              <w:numPr>
                <w:ilvl w:val="0"/>
                <w:numId w:val="48"/>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每天     </w:t>
            </w:r>
          </w:p>
          <w:p>
            <w:pPr>
              <w:ind w:left="225"/>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9  不知道</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color w:val="000000" w:themeColor="text1"/>
                <w:szCs w:val="20"/>
                <w14:textFill>
                  <w14:solidFill>
                    <w14:schemeClr w14:val="tx1"/>
                  </w14:solidFill>
                </w14:textFill>
              </w:rPr>
              <w:sym w:font="Wingdings" w:char="F0E8"/>
            </w:r>
          </w:p>
        </w:tc>
        <w:tc>
          <w:tcPr>
            <w:tcW w:w="509" w:type="pct"/>
            <w:gridSpan w:val="4"/>
            <w:tcBorders>
              <w:top w:val="single" w:color="000000" w:sz="4" w:space="0"/>
              <w:left w:val="single" w:color="auto" w:sz="4" w:space="0"/>
              <w:bottom w:val="single" w:color="auto" w:sz="4" w:space="0"/>
            </w:tcBorders>
          </w:tcPr>
          <w:p>
            <w:pPr>
              <w:spacing w:before="62" w:beforeLines="20"/>
              <w:rPr>
                <w:b/>
                <w:color w:val="000000" w:themeColor="text1"/>
                <w14:textFill>
                  <w14:solidFill>
                    <w14:schemeClr w14:val="tx1"/>
                  </w14:solidFill>
                </w14:textFill>
              </w:rPr>
            </w:pPr>
            <w:r>
              <w:rPr>
                <w:rFonts w:hint="eastAsia"/>
                <w:b/>
                <w:color w:val="000000" w:themeColor="text1"/>
                <w14:textFill>
                  <w14:solidFill>
                    <w14:schemeClr w14:val="tx1"/>
                  </w14:solidFill>
                </w14:textFill>
              </w:rPr>
              <w:t>D1</w:t>
            </w:r>
          </w:p>
          <w:p>
            <w:pPr>
              <w:spacing w:before="62" w:beforeLines="20"/>
              <w:rPr>
                <w:b/>
                <w:color w:val="000000" w:themeColor="text1"/>
                <w14:textFill>
                  <w14:solidFill>
                    <w14:schemeClr w14:val="tx1"/>
                  </w14:solidFill>
                </w14:textFill>
              </w:rPr>
            </w:pPr>
          </w:p>
          <w:p>
            <w:pPr>
              <w:spacing w:before="62" w:beforeLines="20"/>
              <w:rPr>
                <w:b/>
                <w:color w:val="000000" w:themeColor="text1"/>
                <w14:textFill>
                  <w14:solidFill>
                    <w14:schemeClr w14:val="tx1"/>
                  </w14:solidFill>
                </w14:textFill>
              </w:rPr>
            </w:pPr>
          </w:p>
          <w:p>
            <w:pPr>
              <w:spacing w:before="249" w:beforeLines="80"/>
              <w:rPr>
                <w:b/>
                <w:color w:val="000000" w:themeColor="text1"/>
                <w14:textFill>
                  <w14:solidFill>
                    <w14:schemeClr w14:val="tx1"/>
                  </w14:solidFill>
                </w14:textFill>
              </w:rPr>
            </w:pPr>
            <w:r>
              <w:rPr>
                <w:rFonts w:hint="eastAsia"/>
                <w:b/>
                <w:color w:val="000000" w:themeColor="text1"/>
                <w14:textFill>
                  <w14:solidFill>
                    <w14:schemeClr w14:val="tx1"/>
                  </w14:solidFill>
                </w14:textFill>
              </w:rPr>
              <w:t>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5</w:t>
            </w:r>
            <w:r>
              <w:rPr>
                <w:b/>
                <w:color w:val="000000" w:themeColor="text1"/>
                <w:szCs w:val="21"/>
                <w14:textFill>
                  <w14:solidFill>
                    <w14:schemeClr w14:val="tx1"/>
                  </w14:solidFill>
                </w14:textFill>
              </w:rPr>
              <w:t>a</w:t>
            </w:r>
          </w:p>
        </w:tc>
        <w:tc>
          <w:tcPr>
            <w:tcW w:w="2247" w:type="pct"/>
            <w:vAlign w:val="center"/>
          </w:tcPr>
          <w:p>
            <w:pPr>
              <w:autoSpaceDE w:val="0"/>
              <w:rPr>
                <w:rFonts w:ascii="宋体" w:hAnsi="宋体"/>
                <w:color w:val="000000" w:themeColor="text1"/>
                <w14:textFill>
                  <w14:solidFill>
                    <w14:schemeClr w14:val="tx1"/>
                  </w14:solidFill>
                </w14:textFill>
              </w:rPr>
            </w:pPr>
            <w:r>
              <w:rPr>
                <w:rFonts w:hint="eastAsia"/>
                <w:color w:val="000000" w:themeColor="text1"/>
                <w:szCs w:val="21"/>
                <w14:textFill>
                  <w14:solidFill>
                    <w14:schemeClr w14:val="tx1"/>
                  </w14:solidFill>
                </w14:textFill>
              </w:rPr>
              <w:t>鼾声比平时说话声还响或关着门也能听到吗？</w:t>
            </w:r>
          </w:p>
        </w:tc>
        <w:tc>
          <w:tcPr>
            <w:tcW w:w="2210" w:type="pct"/>
            <w:gridSpan w:val="7"/>
            <w:vAlign w:val="center"/>
          </w:tcPr>
          <w:p>
            <w:pPr>
              <w:numPr>
                <w:ilvl w:val="0"/>
                <w:numId w:val="49"/>
              </w:numPr>
              <w:spacing w:before="62" w:beforeLines="20"/>
              <w:ind w:left="584"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是      2  否      9  不知道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jc w:val="center"/>
        </w:trPr>
        <w:tc>
          <w:tcPr>
            <w:tcW w:w="541" w:type="pct"/>
          </w:tcPr>
          <w:p>
            <w:pPr>
              <w:spacing w:before="156" w:beforeLines="50"/>
              <w:jc w:val="left"/>
              <w:rPr>
                <w:b/>
                <w:color w:val="000000" w:themeColor="text1"/>
                <w:kern w:val="0"/>
                <w:szCs w:val="21"/>
                <w14:textFill>
                  <w14:solidFill>
                    <w14:schemeClr w14:val="tx1"/>
                  </w14:solidFill>
                </w14:textFill>
              </w:rPr>
            </w:pPr>
            <w:r>
              <w:rPr>
                <w:rFonts w:hint="eastAsia"/>
                <w:b/>
                <w:color w:val="000000" w:themeColor="text1"/>
                <w:szCs w:val="21"/>
                <w14:textFill>
                  <w14:solidFill>
                    <w14:schemeClr w14:val="tx1"/>
                  </w14:solidFill>
                </w14:textFill>
              </w:rPr>
              <w:t>C</w:t>
            </w:r>
            <w:r>
              <w:rPr>
                <w:b/>
                <w:color w:val="000000" w:themeColor="text1"/>
                <w:szCs w:val="21"/>
                <w14:textFill>
                  <w14:solidFill>
                    <w14:schemeClr w14:val="tx1"/>
                  </w14:solidFill>
                </w14:textFill>
              </w:rPr>
              <w:t>4</w:t>
            </w:r>
            <w:r>
              <w:rPr>
                <w:rFonts w:hint="eastAsia"/>
                <w:b/>
                <w:color w:val="000000" w:themeColor="text1"/>
                <w:szCs w:val="21"/>
                <w14:textFill>
                  <w14:solidFill>
                    <w14:schemeClr w14:val="tx1"/>
                  </w14:solidFill>
                </w14:textFill>
              </w:rPr>
              <w:t>6</w:t>
            </w:r>
          </w:p>
        </w:tc>
        <w:tc>
          <w:tcPr>
            <w:tcW w:w="2247" w:type="pct"/>
            <w:vAlign w:val="center"/>
          </w:tcPr>
          <w:p>
            <w:pPr>
              <w:spacing w:before="93" w:beforeLines="30" w:after="93" w:afterLines="3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有人说你睡觉时有呼吸暂停吗？（</w:t>
            </w:r>
            <w:r>
              <w:rPr>
                <w:b/>
                <w:color w:val="000000" w:themeColor="text1"/>
                <w14:textFill>
                  <w14:solidFill>
                    <w14:schemeClr w14:val="tx1"/>
                  </w14:solidFill>
                </w14:textFill>
              </w:rPr>
              <w:t>&gt;10</w:t>
            </w:r>
            <w:r>
              <w:rPr>
                <w:rFonts w:hAnsi="宋体"/>
                <w:b/>
                <w:color w:val="000000" w:themeColor="text1"/>
                <w14:textFill>
                  <w14:solidFill>
                    <w14:schemeClr w14:val="tx1"/>
                  </w14:solidFill>
                </w14:textFill>
              </w:rPr>
              <w:t>秒</w:t>
            </w:r>
            <w:r>
              <w:rPr>
                <w:rFonts w:hint="eastAsia" w:ascii="宋体" w:hAnsi="宋体"/>
                <w:color w:val="000000" w:themeColor="text1"/>
                <w14:textFill>
                  <w14:solidFill>
                    <w14:schemeClr w14:val="tx1"/>
                  </w14:solidFill>
                </w14:textFill>
              </w:rPr>
              <w:t>）</w:t>
            </w:r>
          </w:p>
        </w:tc>
        <w:tc>
          <w:tcPr>
            <w:tcW w:w="2210" w:type="pct"/>
            <w:gridSpan w:val="7"/>
            <w:vAlign w:val="center"/>
          </w:tcPr>
          <w:p>
            <w:pPr>
              <w:numPr>
                <w:ilvl w:val="0"/>
                <w:numId w:val="50"/>
              </w:numPr>
              <w:spacing w:before="62" w:beforeLines="20"/>
              <w:ind w:left="584" w:hanging="357"/>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是      2  否      9  不知道</w:t>
            </w:r>
          </w:p>
        </w:tc>
      </w:tr>
    </w:tbl>
    <w:p>
      <w:pPr>
        <w:rPr>
          <w:b/>
          <w:bCs/>
        </w:rPr>
      </w:pPr>
    </w:p>
    <w:p>
      <w:pPr>
        <w:rPr>
          <w:b/>
          <w:bCs/>
        </w:rPr>
      </w:pPr>
    </w:p>
    <w:tbl>
      <w:tblPr>
        <w:tblStyle w:val="12"/>
        <w:tblW w:w="535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28" w:type="dxa"/>
        </w:tblCellMar>
      </w:tblPr>
      <w:tblGrid>
        <w:gridCol w:w="2332"/>
        <w:gridCol w:w="1172"/>
        <w:gridCol w:w="647"/>
        <w:gridCol w:w="651"/>
        <w:gridCol w:w="649"/>
        <w:gridCol w:w="1190"/>
        <w:gridCol w:w="2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03" w:hRule="atLeast"/>
          <w:tblHeader/>
          <w:jc w:val="center"/>
        </w:trPr>
        <w:tc>
          <w:tcPr>
            <w:tcW w:w="5000" w:type="pct"/>
            <w:gridSpan w:val="7"/>
            <w:shd w:val="clear" w:color="auto" w:fill="DDD9C3"/>
          </w:tcPr>
          <w:p>
            <w:pPr>
              <w:rPr>
                <w:rFonts w:ascii="宋体"/>
                <w:b/>
                <w:color w:val="000000" w:themeColor="text1"/>
                <w14:textFill>
                  <w14:solidFill>
                    <w14:schemeClr w14:val="tx1"/>
                  </w14:solidFill>
                </w14:textFill>
              </w:rPr>
            </w:pPr>
            <w:r>
              <w:rPr>
                <w:rFonts w:hint="eastAsia" w:ascii="黑体" w:eastAsia="黑体"/>
                <w:color w:val="000000" w:themeColor="text1"/>
                <w:sz w:val="28"/>
                <w:szCs w:val="28"/>
                <w14:textFill>
                  <w14:solidFill>
                    <w14:schemeClr w14:val="tx1"/>
                  </w14:solidFill>
                </w14:textFill>
              </w:rPr>
              <w:t>第四部分 饮食情况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03" w:hRule="atLeast"/>
          <w:tblHeader/>
          <w:jc w:val="center"/>
        </w:trPr>
        <w:tc>
          <w:tcPr>
            <w:tcW w:w="5000" w:type="pct"/>
            <w:gridSpan w:val="7"/>
            <w:shd w:val="clear" w:color="auto" w:fill="DDD9C3"/>
          </w:tcPr>
          <w:p>
            <w:pPr>
              <w:rPr>
                <w:color w:val="000000" w:themeColor="text1"/>
                <w:kern w:val="0"/>
                <w:sz w:val="20"/>
                <w:szCs w:val="20"/>
                <w14:textFill>
                  <w14:solidFill>
                    <w14:schemeClr w14:val="tx1"/>
                  </w14:solidFill>
                </w14:textFill>
              </w:rPr>
            </w:pPr>
            <w:r>
              <w:rPr>
                <w:rFonts w:hint="eastAsia" w:ascii="宋体"/>
                <w:b/>
                <w:color w:val="000000" w:themeColor="text1"/>
                <w14:textFill>
                  <w14:solidFill>
                    <w14:schemeClr w14:val="tx1"/>
                  </w14:solidFill>
                </w14:textFill>
              </w:rPr>
              <w:t>D10</w:t>
            </w:r>
            <w:r>
              <w:rPr>
                <w:rFonts w:ascii="宋体"/>
                <w:b/>
                <w:color w:val="000000" w:themeColor="text1"/>
                <w14:textFill>
                  <w14:solidFill>
                    <w14:schemeClr w14:val="tx1"/>
                  </w14:solidFill>
                </w14:textFill>
              </w:rPr>
              <w:t>.</w:t>
            </w:r>
            <w:r>
              <w:rPr>
                <w:rFonts w:hint="eastAsia" w:ascii="宋体"/>
                <w:color w:val="000000" w:themeColor="text1"/>
                <w14:textFill>
                  <w14:solidFill>
                    <w14:schemeClr w14:val="tx1"/>
                  </w14:solidFill>
                </w14:textFill>
              </w:rPr>
              <w:t>请回忆在过去一年里，你是否吃过以下食物，并估计这些食物的平均食用量和次数。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03" w:hRule="atLeast"/>
          <w:tblHeader/>
          <w:jc w:val="center"/>
        </w:trPr>
        <w:tc>
          <w:tcPr>
            <w:tcW w:w="1301" w:type="pct"/>
            <w:vMerge w:val="restart"/>
            <w:shd w:val="clear" w:color="auto" w:fill="DDD9C3"/>
          </w:tcPr>
          <w:p>
            <w:pPr>
              <w:adjustRightInd w:val="0"/>
              <w:snapToGrid w:val="0"/>
              <w:ind w:right="206"/>
              <w:rPr>
                <w:rFonts w:ascii="宋体" w:hAnsi="Arial"/>
                <w:color w:val="000000" w:themeColor="text1"/>
                <w:sz w:val="24"/>
                <w14:textFill>
                  <w14:solidFill>
                    <w14:schemeClr w14:val="tx1"/>
                  </w14:solidFill>
                </w14:textFill>
              </w:rPr>
            </w:pPr>
          </w:p>
          <w:p>
            <w:pPr>
              <w:adjustRightInd w:val="0"/>
              <w:snapToGrid w:val="0"/>
              <w:ind w:right="206"/>
              <w:rPr>
                <w:rFonts w:ascii="宋体" w:hAnsi="Arial"/>
                <w:color w:val="000000" w:themeColor="text1"/>
                <w:sz w:val="24"/>
                <w14:textFill>
                  <w14:solidFill>
                    <w14:schemeClr w14:val="tx1"/>
                  </w14:solidFill>
                </w14:textFill>
              </w:rPr>
            </w:pPr>
            <w:r>
              <w:rPr>
                <w:rFonts w:hint="eastAsia" w:ascii="宋体" w:hAnsi="Arial"/>
                <w:color w:val="000000" w:themeColor="text1"/>
                <w:sz w:val="24"/>
                <w14:textFill>
                  <w14:solidFill>
                    <w14:schemeClr w14:val="tx1"/>
                  </w14:solidFill>
                </w14:textFill>
              </w:rPr>
              <w:t>食物名称D11A</w:t>
            </w:r>
          </w:p>
        </w:tc>
        <w:tc>
          <w:tcPr>
            <w:tcW w:w="654" w:type="pct"/>
            <w:vMerge w:val="restart"/>
            <w:shd w:val="clear" w:color="auto" w:fill="DDD9C3"/>
          </w:tcPr>
          <w:p>
            <w:pPr>
              <w:adjustRightInd w:val="0"/>
              <w:snapToGrid w:val="0"/>
              <w:ind w:left="210" w:right="206" w:hanging="210" w:hangingChars="100"/>
              <w:jc w:val="center"/>
              <w:rPr>
                <w:rFonts w:ascii="宋体" w:hAnsi="Arial"/>
                <w:color w:val="000000" w:themeColor="text1"/>
                <w14:textFill>
                  <w14:solidFill>
                    <w14:schemeClr w14:val="tx1"/>
                  </w14:solidFill>
                </w14:textFill>
              </w:rPr>
            </w:pPr>
            <w:r>
              <w:rPr>
                <w:rFonts w:hint="eastAsia" w:ascii="宋体" w:hAnsi="Arial"/>
                <w:color w:val="000000" w:themeColor="text1"/>
                <w14:textFill>
                  <w14:solidFill>
                    <w14:schemeClr w14:val="tx1"/>
                  </w14:solidFill>
                </w14:textFill>
              </w:rPr>
              <w:t>是否吃</w:t>
            </w:r>
          </w:p>
          <w:p>
            <w:pPr>
              <w:adjustRightInd w:val="0"/>
              <w:snapToGrid w:val="0"/>
              <w:ind w:left="211" w:right="206" w:hanging="211" w:hangingChars="100"/>
              <w:jc w:val="center"/>
              <w:rPr>
                <w:rFonts w:ascii="宋体" w:hAnsi="Arial"/>
                <w:color w:val="000000" w:themeColor="text1"/>
                <w14:textFill>
                  <w14:solidFill>
                    <w14:schemeClr w14:val="tx1"/>
                  </w14:solidFill>
                </w14:textFill>
              </w:rPr>
            </w:pPr>
            <w:r>
              <w:rPr>
                <w:rFonts w:hint="eastAsia" w:ascii="宋体" w:hAnsi="宋体"/>
                <w:b/>
                <w:color w:val="000000" w:themeColor="text1"/>
                <w14:textFill>
                  <w14:solidFill>
                    <w14:schemeClr w14:val="tx1"/>
                  </w14:solidFill>
                </w14:textFill>
              </w:rPr>
              <w:t>D11B</w:t>
            </w:r>
          </w:p>
          <w:p>
            <w:pPr>
              <w:adjustRightInd w:val="0"/>
              <w:snapToGrid w:val="0"/>
              <w:ind w:right="206" w:firstLine="210" w:firstLineChars="1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1 吃 </w:t>
            </w:r>
          </w:p>
          <w:p>
            <w:pPr>
              <w:adjustRightInd w:val="0"/>
              <w:snapToGrid w:val="0"/>
              <w:ind w:right="206" w:firstLine="210" w:firstLineChars="1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2 不吃</w:t>
            </w:r>
          </w:p>
        </w:tc>
        <w:tc>
          <w:tcPr>
            <w:tcW w:w="1750" w:type="pct"/>
            <w:gridSpan w:val="4"/>
            <w:shd w:val="clear" w:color="auto" w:fill="DDD9C3"/>
          </w:tcPr>
          <w:p>
            <w:pPr>
              <w:adjustRightInd w:val="0"/>
              <w:snapToGrid w:val="0"/>
              <w:ind w:right="206"/>
              <w:jc w:val="center"/>
              <w:rPr>
                <w:rFonts w:ascii="宋体" w:hAnsi="Arial"/>
                <w:color w:val="000000" w:themeColor="text1"/>
                <w14:textFill>
                  <w14:solidFill>
                    <w14:schemeClr w14:val="tx1"/>
                  </w14:solidFill>
                </w14:textFill>
              </w:rPr>
            </w:pPr>
            <w:r>
              <w:rPr>
                <w:rFonts w:hint="eastAsia" w:ascii="宋体" w:hAnsi="Arial"/>
                <w:color w:val="000000" w:themeColor="text1"/>
                <w14:textFill>
                  <w14:solidFill>
                    <w14:schemeClr w14:val="tx1"/>
                  </w14:solidFill>
                </w14:textFill>
              </w:rPr>
              <w:t>进 食 次 数</w:t>
            </w:r>
          </w:p>
        </w:tc>
        <w:tc>
          <w:tcPr>
            <w:tcW w:w="1294" w:type="pct"/>
            <w:vMerge w:val="restart"/>
            <w:shd w:val="clear" w:color="auto" w:fill="DDD9C3"/>
            <w:vAlign w:val="center"/>
          </w:tcPr>
          <w:p>
            <w:pPr>
              <w:jc w:val="center"/>
              <w:rPr>
                <w:color w:val="000000" w:themeColor="text1"/>
                <w:kern w:val="0"/>
                <w:sz w:val="20"/>
                <w:szCs w:val="21"/>
                <w14:textFill>
                  <w14:solidFill>
                    <w14:schemeClr w14:val="tx1"/>
                  </w14:solidFill>
                </w14:textFill>
              </w:rPr>
            </w:pPr>
            <w:r>
              <w:rPr>
                <w:rFonts w:hint="eastAsia"/>
                <w:b/>
                <w:color w:val="000000" w:themeColor="text1"/>
                <w:kern w:val="0"/>
                <w:sz w:val="20"/>
                <w:szCs w:val="20"/>
                <w14:textFill>
                  <w14:solidFill>
                    <w14:schemeClr w14:val="tx1"/>
                  </w14:solidFill>
                </w14:textFill>
              </w:rPr>
              <w:t>D16</w:t>
            </w:r>
            <w:r>
              <w:rPr>
                <w:rFonts w:hint="eastAsia"/>
                <w:color w:val="000000" w:themeColor="text1"/>
                <w:kern w:val="0"/>
                <w:sz w:val="20"/>
                <w:szCs w:val="21"/>
                <w14:textFill>
                  <w14:solidFill>
                    <w14:schemeClr w14:val="tx1"/>
                  </w14:solidFill>
                </w14:textFill>
              </w:rPr>
              <w:t>平均每次</w:t>
            </w:r>
          </w:p>
          <w:p>
            <w:pPr>
              <w:adjustRightInd w:val="0"/>
              <w:snapToGrid w:val="0"/>
              <w:ind w:right="-1"/>
              <w:jc w:val="center"/>
              <w:rPr>
                <w:rFonts w:ascii="宋体" w:hAnsi="Arial"/>
                <w:color w:val="000000" w:themeColor="text1"/>
                <w14:textFill>
                  <w14:solidFill>
                    <w14:schemeClr w14:val="tx1"/>
                  </w14:solidFill>
                </w14:textFill>
              </w:rPr>
            </w:pPr>
            <w:r>
              <w:rPr>
                <w:rFonts w:hint="eastAsia"/>
                <w:color w:val="000000" w:themeColor="text1"/>
                <w:kern w:val="0"/>
                <w:sz w:val="20"/>
                <w:szCs w:val="21"/>
                <w14:textFill>
                  <w14:solidFill>
                    <w14:schemeClr w14:val="tx1"/>
                  </w14:solidFill>
                </w14:textFill>
              </w:rPr>
              <w:t>食用量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834" w:hRule="atLeast"/>
          <w:tblHeader/>
          <w:jc w:val="center"/>
        </w:trPr>
        <w:tc>
          <w:tcPr>
            <w:tcW w:w="1301" w:type="pct"/>
            <w:vMerge w:val="continue"/>
            <w:tcBorders>
              <w:bottom w:val="single" w:color="auto" w:sz="4" w:space="0"/>
            </w:tcBorders>
            <w:shd w:val="clear" w:color="auto" w:fill="767171" w:themeFill="background2" w:themeFillShade="80"/>
          </w:tcPr>
          <w:p>
            <w:pPr>
              <w:ind w:right="206"/>
              <w:rPr>
                <w:rFonts w:ascii="宋体" w:hAnsi="Arial"/>
                <w:color w:val="000000" w:themeColor="text1"/>
                <w:sz w:val="24"/>
                <w14:textFill>
                  <w14:solidFill>
                    <w14:schemeClr w14:val="tx1"/>
                  </w14:solidFill>
                </w14:textFill>
              </w:rPr>
            </w:pPr>
          </w:p>
        </w:tc>
        <w:tc>
          <w:tcPr>
            <w:tcW w:w="654" w:type="pct"/>
            <w:vMerge w:val="continue"/>
            <w:tcBorders>
              <w:bottom w:val="single" w:color="auto" w:sz="4" w:space="0"/>
            </w:tcBorders>
            <w:shd w:val="clear" w:color="auto" w:fill="767171" w:themeFill="background2" w:themeFillShade="80"/>
          </w:tcPr>
          <w:p>
            <w:pPr>
              <w:ind w:right="206"/>
              <w:rPr>
                <w:rFonts w:ascii="宋体" w:hAnsi="Arial"/>
                <w:color w:val="000000" w:themeColor="text1"/>
                <w:sz w:val="24"/>
                <w14:textFill>
                  <w14:solidFill>
                    <w14:schemeClr w14:val="tx1"/>
                  </w14:solidFill>
                </w14:textFill>
              </w:rPr>
            </w:pPr>
          </w:p>
        </w:tc>
        <w:tc>
          <w:tcPr>
            <w:tcW w:w="361" w:type="pct"/>
            <w:tcBorders>
              <w:bottom w:val="single" w:color="auto" w:sz="4" w:space="0"/>
            </w:tcBorders>
            <w:shd w:val="clear" w:color="auto" w:fill="DDD9C3"/>
          </w:tcPr>
          <w:p>
            <w:pPr>
              <w:jc w:val="center"/>
              <w:rPr>
                <w:b/>
                <w:color w:val="000000" w:themeColor="text1"/>
                <w:kern w:val="0"/>
                <w:sz w:val="20"/>
                <w:szCs w:val="21"/>
                <w14:textFill>
                  <w14:solidFill>
                    <w14:schemeClr w14:val="tx1"/>
                  </w14:solidFill>
                </w14:textFill>
              </w:rPr>
            </w:pPr>
            <w:r>
              <w:rPr>
                <w:rFonts w:hint="eastAsia"/>
                <w:b/>
                <w:color w:val="000000" w:themeColor="text1"/>
                <w:kern w:val="0"/>
                <w:sz w:val="20"/>
                <w:szCs w:val="21"/>
                <w14:textFill>
                  <w14:solidFill>
                    <w14:schemeClr w14:val="tx1"/>
                  </w14:solidFill>
                </w14:textFill>
              </w:rPr>
              <w:t>D12</w:t>
            </w:r>
          </w:p>
          <w:p>
            <w:pPr>
              <w:jc w:val="center"/>
              <w:rPr>
                <w:color w:val="000000" w:themeColor="text1"/>
                <w:kern w:val="0"/>
                <w:sz w:val="20"/>
                <w:szCs w:val="21"/>
                <w14:textFill>
                  <w14:solidFill>
                    <w14:schemeClr w14:val="tx1"/>
                  </w14:solidFill>
                </w14:textFill>
              </w:rPr>
            </w:pPr>
            <w:r>
              <w:rPr>
                <w:rFonts w:hint="eastAsia"/>
                <w:color w:val="000000" w:themeColor="text1"/>
                <w:kern w:val="0"/>
                <w:sz w:val="20"/>
                <w:szCs w:val="21"/>
                <w14:textFill>
                  <w14:solidFill>
                    <w14:schemeClr w14:val="tx1"/>
                  </w14:solidFill>
                </w14:textFill>
              </w:rPr>
              <w:t>次</w:t>
            </w:r>
            <w:r>
              <w:rPr>
                <w:color w:val="000000" w:themeColor="text1"/>
                <w:kern w:val="0"/>
                <w:sz w:val="20"/>
                <w:szCs w:val="21"/>
                <w14:textFill>
                  <w14:solidFill>
                    <w14:schemeClr w14:val="tx1"/>
                  </w14:solidFill>
                </w14:textFill>
              </w:rPr>
              <w:t>/</w:t>
            </w:r>
            <w:r>
              <w:rPr>
                <w:rFonts w:hint="eastAsia"/>
                <w:color w:val="000000" w:themeColor="text1"/>
                <w:kern w:val="0"/>
                <w:sz w:val="20"/>
                <w:szCs w:val="21"/>
                <w14:textFill>
                  <w14:solidFill>
                    <w14:schemeClr w14:val="tx1"/>
                  </w14:solidFill>
                </w14:textFill>
              </w:rPr>
              <w:t>天</w:t>
            </w:r>
          </w:p>
        </w:tc>
        <w:tc>
          <w:tcPr>
            <w:tcW w:w="363" w:type="pct"/>
            <w:tcBorders>
              <w:bottom w:val="single" w:color="auto" w:sz="4" w:space="0"/>
            </w:tcBorders>
            <w:shd w:val="clear" w:color="auto" w:fill="DDD9C3"/>
          </w:tcPr>
          <w:p>
            <w:pPr>
              <w:jc w:val="center"/>
              <w:rPr>
                <w:b/>
                <w:color w:val="000000" w:themeColor="text1"/>
                <w:kern w:val="0"/>
                <w:sz w:val="20"/>
                <w:szCs w:val="21"/>
                <w14:textFill>
                  <w14:solidFill>
                    <w14:schemeClr w14:val="tx1"/>
                  </w14:solidFill>
                </w14:textFill>
              </w:rPr>
            </w:pPr>
            <w:r>
              <w:rPr>
                <w:rFonts w:hint="eastAsia"/>
                <w:b/>
                <w:color w:val="000000" w:themeColor="text1"/>
                <w:kern w:val="0"/>
                <w:sz w:val="20"/>
                <w:szCs w:val="21"/>
                <w14:textFill>
                  <w14:solidFill>
                    <w14:schemeClr w14:val="tx1"/>
                  </w14:solidFill>
                </w14:textFill>
              </w:rPr>
              <w:t>D</w:t>
            </w:r>
            <w:r>
              <w:rPr>
                <w:b/>
                <w:color w:val="000000" w:themeColor="text1"/>
                <w:kern w:val="0"/>
                <w:sz w:val="20"/>
                <w:szCs w:val="21"/>
                <w14:textFill>
                  <w14:solidFill>
                    <w14:schemeClr w14:val="tx1"/>
                  </w14:solidFill>
                </w14:textFill>
              </w:rPr>
              <w:t>1</w:t>
            </w:r>
            <w:r>
              <w:rPr>
                <w:rFonts w:hint="eastAsia"/>
                <w:b/>
                <w:color w:val="000000" w:themeColor="text1"/>
                <w:kern w:val="0"/>
                <w:sz w:val="20"/>
                <w:szCs w:val="21"/>
                <w14:textFill>
                  <w14:solidFill>
                    <w14:schemeClr w14:val="tx1"/>
                  </w14:solidFill>
                </w14:textFill>
              </w:rPr>
              <w:t>3</w:t>
            </w:r>
          </w:p>
          <w:p>
            <w:pPr>
              <w:jc w:val="center"/>
              <w:rPr>
                <w:color w:val="000000" w:themeColor="text1"/>
                <w:kern w:val="0"/>
                <w:sz w:val="20"/>
                <w:szCs w:val="21"/>
                <w14:textFill>
                  <w14:solidFill>
                    <w14:schemeClr w14:val="tx1"/>
                  </w14:solidFill>
                </w14:textFill>
              </w:rPr>
            </w:pPr>
            <w:r>
              <w:rPr>
                <w:rFonts w:hint="eastAsia"/>
                <w:color w:val="000000" w:themeColor="text1"/>
                <w:kern w:val="0"/>
                <w:sz w:val="20"/>
                <w:szCs w:val="21"/>
                <w14:textFill>
                  <w14:solidFill>
                    <w14:schemeClr w14:val="tx1"/>
                  </w14:solidFill>
                </w14:textFill>
              </w:rPr>
              <w:t>次</w:t>
            </w:r>
            <w:r>
              <w:rPr>
                <w:color w:val="000000" w:themeColor="text1"/>
                <w:kern w:val="0"/>
                <w:sz w:val="20"/>
                <w:szCs w:val="21"/>
                <w14:textFill>
                  <w14:solidFill>
                    <w14:schemeClr w14:val="tx1"/>
                  </w14:solidFill>
                </w14:textFill>
              </w:rPr>
              <w:t>/</w:t>
            </w:r>
            <w:r>
              <w:rPr>
                <w:rFonts w:hint="eastAsia"/>
                <w:color w:val="000000" w:themeColor="text1"/>
                <w:kern w:val="0"/>
                <w:sz w:val="20"/>
                <w:szCs w:val="21"/>
                <w14:textFill>
                  <w14:solidFill>
                    <w14:schemeClr w14:val="tx1"/>
                  </w14:solidFill>
                </w14:textFill>
              </w:rPr>
              <w:t>周</w:t>
            </w:r>
          </w:p>
        </w:tc>
        <w:tc>
          <w:tcPr>
            <w:tcW w:w="362" w:type="pct"/>
            <w:tcBorders>
              <w:bottom w:val="single" w:color="auto" w:sz="4" w:space="0"/>
            </w:tcBorders>
            <w:shd w:val="clear" w:color="auto" w:fill="DDD9C3"/>
          </w:tcPr>
          <w:p>
            <w:pPr>
              <w:jc w:val="center"/>
              <w:rPr>
                <w:b/>
                <w:color w:val="000000" w:themeColor="text1"/>
                <w:kern w:val="0"/>
                <w:sz w:val="20"/>
                <w:szCs w:val="21"/>
                <w14:textFill>
                  <w14:solidFill>
                    <w14:schemeClr w14:val="tx1"/>
                  </w14:solidFill>
                </w14:textFill>
              </w:rPr>
            </w:pPr>
            <w:r>
              <w:rPr>
                <w:rFonts w:hint="eastAsia"/>
                <w:b/>
                <w:color w:val="000000" w:themeColor="text1"/>
                <w:kern w:val="0"/>
                <w:sz w:val="20"/>
                <w:szCs w:val="21"/>
                <w14:textFill>
                  <w14:solidFill>
                    <w14:schemeClr w14:val="tx1"/>
                  </w14:solidFill>
                </w14:textFill>
              </w:rPr>
              <w:t>D14</w:t>
            </w:r>
          </w:p>
          <w:p>
            <w:pPr>
              <w:jc w:val="center"/>
              <w:rPr>
                <w:color w:val="000000" w:themeColor="text1"/>
                <w:kern w:val="0"/>
                <w:sz w:val="20"/>
                <w:szCs w:val="21"/>
                <w14:textFill>
                  <w14:solidFill>
                    <w14:schemeClr w14:val="tx1"/>
                  </w14:solidFill>
                </w14:textFill>
              </w:rPr>
            </w:pPr>
            <w:r>
              <w:rPr>
                <w:rFonts w:hint="eastAsia"/>
                <w:color w:val="000000" w:themeColor="text1"/>
                <w:kern w:val="0"/>
                <w:sz w:val="20"/>
                <w:szCs w:val="21"/>
                <w14:textFill>
                  <w14:solidFill>
                    <w14:schemeClr w14:val="tx1"/>
                  </w14:solidFill>
                </w14:textFill>
              </w:rPr>
              <w:t>次</w:t>
            </w:r>
            <w:r>
              <w:rPr>
                <w:color w:val="000000" w:themeColor="text1"/>
                <w:kern w:val="0"/>
                <w:sz w:val="20"/>
                <w:szCs w:val="21"/>
                <w14:textFill>
                  <w14:solidFill>
                    <w14:schemeClr w14:val="tx1"/>
                  </w14:solidFill>
                </w14:textFill>
              </w:rPr>
              <w:t>/</w:t>
            </w:r>
            <w:r>
              <w:rPr>
                <w:rFonts w:hint="eastAsia"/>
                <w:color w:val="000000" w:themeColor="text1"/>
                <w:kern w:val="0"/>
                <w:sz w:val="20"/>
                <w:szCs w:val="21"/>
                <w14:textFill>
                  <w14:solidFill>
                    <w14:schemeClr w14:val="tx1"/>
                  </w14:solidFill>
                </w14:textFill>
              </w:rPr>
              <w:t>月</w:t>
            </w:r>
          </w:p>
        </w:tc>
        <w:tc>
          <w:tcPr>
            <w:tcW w:w="664" w:type="pct"/>
            <w:tcBorders>
              <w:bottom w:val="single" w:color="auto" w:sz="4" w:space="0"/>
            </w:tcBorders>
            <w:shd w:val="clear" w:color="auto" w:fill="DDD9C3"/>
          </w:tcPr>
          <w:p>
            <w:pPr>
              <w:jc w:val="center"/>
              <w:rPr>
                <w:b/>
                <w:color w:val="000000" w:themeColor="text1"/>
                <w:kern w:val="0"/>
                <w:sz w:val="20"/>
                <w:szCs w:val="21"/>
                <w14:textFill>
                  <w14:solidFill>
                    <w14:schemeClr w14:val="tx1"/>
                  </w14:solidFill>
                </w14:textFill>
              </w:rPr>
            </w:pPr>
            <w:r>
              <w:rPr>
                <w:rFonts w:hint="eastAsia"/>
                <w:b/>
                <w:color w:val="000000" w:themeColor="text1"/>
                <w:kern w:val="0"/>
                <w:sz w:val="20"/>
                <w:szCs w:val="21"/>
                <w14:textFill>
                  <w14:solidFill>
                    <w14:schemeClr w14:val="tx1"/>
                  </w14:solidFill>
                </w14:textFill>
              </w:rPr>
              <w:t>D15</w:t>
            </w:r>
          </w:p>
          <w:p>
            <w:pPr>
              <w:jc w:val="center"/>
              <w:rPr>
                <w:color w:val="000000" w:themeColor="text1"/>
                <w:kern w:val="0"/>
                <w:sz w:val="20"/>
                <w:szCs w:val="21"/>
                <w14:textFill>
                  <w14:solidFill>
                    <w14:schemeClr w14:val="tx1"/>
                  </w14:solidFill>
                </w14:textFill>
              </w:rPr>
            </w:pPr>
            <w:r>
              <w:rPr>
                <w:rFonts w:hint="eastAsia"/>
                <w:color w:val="000000" w:themeColor="text1"/>
                <w:kern w:val="0"/>
                <w:sz w:val="20"/>
                <w:szCs w:val="21"/>
                <w14:textFill>
                  <w14:solidFill>
                    <w14:schemeClr w14:val="tx1"/>
                  </w14:solidFill>
                </w14:textFill>
              </w:rPr>
              <w:t>次</w:t>
            </w:r>
            <w:r>
              <w:rPr>
                <w:color w:val="000000" w:themeColor="text1"/>
                <w:kern w:val="0"/>
                <w:sz w:val="20"/>
                <w:szCs w:val="21"/>
                <w14:textFill>
                  <w14:solidFill>
                    <w14:schemeClr w14:val="tx1"/>
                  </w14:solidFill>
                </w14:textFill>
              </w:rPr>
              <w:t>/</w:t>
            </w:r>
            <w:r>
              <w:rPr>
                <w:rFonts w:hint="eastAsia"/>
                <w:color w:val="000000" w:themeColor="text1"/>
                <w:kern w:val="0"/>
                <w:sz w:val="20"/>
                <w:szCs w:val="21"/>
                <w14:textFill>
                  <w14:solidFill>
                    <w14:schemeClr w14:val="tx1"/>
                  </w14:solidFill>
                </w14:textFill>
              </w:rPr>
              <w:t>年</w:t>
            </w:r>
          </w:p>
        </w:tc>
        <w:tc>
          <w:tcPr>
            <w:tcW w:w="1294" w:type="pct"/>
            <w:vMerge w:val="continue"/>
            <w:tcBorders>
              <w:bottom w:val="single" w:color="auto" w:sz="4" w:space="0"/>
            </w:tcBorders>
            <w:shd w:val="clear" w:color="auto" w:fill="767171" w:themeFill="background2" w:themeFillShade="80"/>
          </w:tcPr>
          <w:p>
            <w:pPr>
              <w:ind w:right="206"/>
              <w:jc w:val="right"/>
              <w:rPr>
                <w:rFonts w:ascii="宋体" w:hAnsi="Arial"/>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6" w:hRule="exact"/>
          <w:jc w:val="center"/>
        </w:trPr>
        <w:tc>
          <w:tcPr>
            <w:tcW w:w="1301" w:type="pct"/>
            <w:tcBorders>
              <w:bottom w:val="dotted" w:color="auto" w:sz="4" w:space="0"/>
              <w:right w:val="dotted" w:color="auto" w:sz="4" w:space="0"/>
            </w:tcBorders>
          </w:tcPr>
          <w:p>
            <w:pPr>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1</w:t>
            </w:r>
            <w:r>
              <w:rPr>
                <w:rFonts w:hAnsi="宋体"/>
                <w:color w:val="000000" w:themeColor="text1"/>
                <w:kern w:val="0"/>
                <w:szCs w:val="21"/>
                <w14:textFill>
                  <w14:solidFill>
                    <w14:schemeClr w14:val="tx1"/>
                  </w14:solidFill>
                </w14:textFill>
              </w:rPr>
              <w:t>大米及制品</w:t>
            </w:r>
            <w:r>
              <w:rPr>
                <w:color w:val="000000" w:themeColor="text1"/>
                <w:kern w:val="0"/>
                <w:szCs w:val="21"/>
                <w14:textFill>
                  <w14:solidFill>
                    <w14:schemeClr w14:val="tx1"/>
                  </w14:solidFill>
                </w14:textFill>
              </w:rPr>
              <w:t>(</w:t>
            </w:r>
            <w:r>
              <w:rPr>
                <w:rFonts w:hAnsi="宋体"/>
                <w:color w:val="000000" w:themeColor="text1"/>
                <w:kern w:val="0"/>
                <w:szCs w:val="21"/>
                <w14:textFill>
                  <w14:solidFill>
                    <w14:schemeClr w14:val="tx1"/>
                  </w14:solidFill>
                </w14:textFill>
              </w:rPr>
              <w:t>米饭</w:t>
            </w:r>
            <w:r>
              <w:rPr>
                <w:color w:val="000000" w:themeColor="text1"/>
                <w:kern w:val="0"/>
                <w:szCs w:val="21"/>
                <w14:textFill>
                  <w14:solidFill>
                    <w14:schemeClr w14:val="tx1"/>
                  </w14:solidFill>
                </w14:textFill>
              </w:rPr>
              <w:t>/</w:t>
            </w:r>
            <w:r>
              <w:rPr>
                <w:rFonts w:hAnsi="宋体"/>
                <w:color w:val="000000" w:themeColor="text1"/>
                <w:kern w:val="0"/>
                <w:szCs w:val="21"/>
                <w14:textFill>
                  <w14:solidFill>
                    <w14:schemeClr w14:val="tx1"/>
                  </w14:solidFill>
                </w14:textFill>
              </w:rPr>
              <w:t>米粉等</w:t>
            </w:r>
            <w:r>
              <w:rPr>
                <w:color w:val="000000" w:themeColor="text1"/>
                <w:kern w:val="0"/>
                <w:szCs w:val="21"/>
                <w14:textFill>
                  <w14:solidFill>
                    <w14:schemeClr w14:val="tx1"/>
                  </w14:solidFill>
                </w14:textFill>
              </w:rPr>
              <w:t>)</w:t>
            </w:r>
            <w:r>
              <w:rPr>
                <w:rFonts w:eastAsia="黑体"/>
                <w:color w:val="000000" w:themeColor="text1"/>
                <w:kern w:val="0"/>
                <w:szCs w:val="21"/>
                <w14:textFill>
                  <w14:solidFill>
                    <w14:schemeClr w14:val="tx1"/>
                  </w14:solidFill>
                </w14:textFill>
              </w:rPr>
              <w:t>（按生重记录）</w:t>
            </w:r>
          </w:p>
        </w:tc>
        <w:tc>
          <w:tcPr>
            <w:tcW w:w="654" w:type="pct"/>
            <w:tcBorders>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p>
        </w:tc>
        <w:tc>
          <w:tcPr>
            <w:tcW w:w="361" w:type="pct"/>
            <w:tcBorders>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704" w:hRule="exact"/>
          <w:jc w:val="center"/>
        </w:trPr>
        <w:tc>
          <w:tcPr>
            <w:tcW w:w="1301" w:type="pct"/>
            <w:tcBorders>
              <w:top w:val="dotted" w:color="auto" w:sz="4" w:space="0"/>
              <w:bottom w:val="dotted" w:color="auto" w:sz="4" w:space="0"/>
              <w:right w:val="dotted" w:color="auto" w:sz="4" w:space="0"/>
            </w:tcBorders>
          </w:tcPr>
          <w:p>
            <w:pPr>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2</w:t>
            </w:r>
            <w:r>
              <w:rPr>
                <w:rFonts w:hAnsi="宋体"/>
                <w:color w:val="000000" w:themeColor="text1"/>
                <w:kern w:val="0"/>
                <w:szCs w:val="21"/>
                <w14:textFill>
                  <w14:solidFill>
                    <w14:schemeClr w14:val="tx1"/>
                  </w14:solidFill>
                </w14:textFill>
              </w:rPr>
              <w:t>小麦面粉及制品</w:t>
            </w:r>
            <w:r>
              <w:rPr>
                <w:color w:val="000000" w:themeColor="text1"/>
                <w:kern w:val="0"/>
                <w:szCs w:val="21"/>
                <w14:textFill>
                  <w14:solidFill>
                    <w14:schemeClr w14:val="tx1"/>
                  </w14:solidFill>
                </w14:textFill>
              </w:rPr>
              <w:t>(</w:t>
            </w:r>
            <w:r>
              <w:rPr>
                <w:rFonts w:hAnsi="宋体"/>
                <w:color w:val="000000" w:themeColor="text1"/>
                <w:kern w:val="0"/>
                <w:szCs w:val="21"/>
                <w14:textFill>
                  <w14:solidFill>
                    <w14:schemeClr w14:val="tx1"/>
                  </w14:solidFill>
                </w14:textFill>
              </w:rPr>
              <w:t>馒头</w:t>
            </w:r>
            <w:r>
              <w:rPr>
                <w:color w:val="000000" w:themeColor="text1"/>
                <w:szCs w:val="21"/>
                <w14:textFill>
                  <w14:solidFill>
                    <w14:schemeClr w14:val="tx1"/>
                  </w14:solidFill>
                </w14:textFill>
              </w:rPr>
              <w:t>/</w:t>
            </w:r>
            <w:r>
              <w:rPr>
                <w:rFonts w:hAnsi="宋体"/>
                <w:color w:val="000000" w:themeColor="text1"/>
                <w:kern w:val="0"/>
                <w:szCs w:val="21"/>
                <w14:textFill>
                  <w14:solidFill>
                    <w14:schemeClr w14:val="tx1"/>
                  </w14:solidFill>
                </w14:textFill>
              </w:rPr>
              <w:t>面条等</w:t>
            </w:r>
            <w:r>
              <w:rPr>
                <w:color w:val="000000" w:themeColor="text1"/>
                <w:kern w:val="0"/>
                <w:szCs w:val="21"/>
                <w14:textFill>
                  <w14:solidFill>
                    <w14:schemeClr w14:val="tx1"/>
                  </w14:solidFill>
                </w14:textFill>
              </w:rPr>
              <w:t>)</w:t>
            </w:r>
            <w:r>
              <w:rPr>
                <w:rFonts w:eastAsia="黑体"/>
                <w:color w:val="000000" w:themeColor="text1"/>
                <w:kern w:val="0"/>
                <w:szCs w:val="21"/>
                <w14:textFill>
                  <w14:solidFill>
                    <w14:schemeClr w14:val="tx1"/>
                  </w14:solidFill>
                </w14:textFill>
              </w:rPr>
              <w:t>（按生重记录）</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680" w:hRule="exact"/>
          <w:jc w:val="center"/>
        </w:trPr>
        <w:tc>
          <w:tcPr>
            <w:tcW w:w="1301" w:type="pct"/>
            <w:tcBorders>
              <w:top w:val="dotted" w:color="auto" w:sz="4" w:space="0"/>
              <w:bottom w:val="dotted" w:color="auto" w:sz="4" w:space="0"/>
              <w:right w:val="dotted" w:color="auto" w:sz="4" w:space="0"/>
            </w:tcBorders>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3杂粮（小米/高粱/玉米等）</w:t>
            </w:r>
            <w:r>
              <w:rPr>
                <w:rFonts w:eastAsia="黑体"/>
                <w:color w:val="000000" w:themeColor="text1"/>
                <w:kern w:val="0"/>
                <w:szCs w:val="21"/>
                <w14:textFill>
                  <w14:solidFill>
                    <w14:schemeClr w14:val="tx1"/>
                  </w14:solidFill>
                </w14:textFill>
              </w:rPr>
              <w:t>（按生重记录）</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680" w:hRule="exact"/>
          <w:jc w:val="center"/>
        </w:trPr>
        <w:tc>
          <w:tcPr>
            <w:tcW w:w="1301" w:type="pct"/>
            <w:tcBorders>
              <w:top w:val="dotted" w:color="auto" w:sz="4" w:space="0"/>
              <w:bottom w:val="dotted" w:color="auto" w:sz="4" w:space="0"/>
              <w:right w:val="dotted" w:color="auto" w:sz="4" w:space="0"/>
            </w:tcBorders>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4</w:t>
            </w:r>
            <w:r>
              <w:rPr>
                <w:rFonts w:hint="eastAsia"/>
                <w:color w:val="000000" w:themeColor="text1"/>
                <w:spacing w:val="-20"/>
                <w:szCs w:val="21"/>
                <w14:textFill>
                  <w14:solidFill>
                    <w14:schemeClr w14:val="tx1"/>
                  </w14:solidFill>
                </w14:textFill>
              </w:rPr>
              <w:t>薯类</w:t>
            </w:r>
            <w:r>
              <w:rPr>
                <w:color w:val="000000" w:themeColor="text1"/>
                <w:spacing w:val="-20"/>
                <w:szCs w:val="21"/>
                <w14:textFill>
                  <w14:solidFill>
                    <w14:schemeClr w14:val="tx1"/>
                  </w14:solidFill>
                </w14:textFill>
              </w:rPr>
              <w:t xml:space="preserve"> (</w:t>
            </w:r>
            <w:r>
              <w:rPr>
                <w:rFonts w:hint="eastAsia"/>
                <w:color w:val="000000" w:themeColor="text1"/>
                <w:spacing w:val="-20"/>
                <w:szCs w:val="21"/>
                <w14:textFill>
                  <w14:solidFill>
                    <w14:schemeClr w14:val="tx1"/>
                  </w14:solidFill>
                </w14:textFill>
              </w:rPr>
              <w:t>红薯</w:t>
            </w:r>
            <w:r>
              <w:rPr>
                <w:color w:val="000000" w:themeColor="text1"/>
                <w:spacing w:val="-20"/>
                <w:szCs w:val="21"/>
                <w14:textFill>
                  <w14:solidFill>
                    <w14:schemeClr w14:val="tx1"/>
                  </w14:solidFill>
                </w14:textFill>
              </w:rPr>
              <w:t>/</w:t>
            </w:r>
            <w:r>
              <w:rPr>
                <w:rFonts w:hint="eastAsia"/>
                <w:color w:val="000000" w:themeColor="text1"/>
                <w:spacing w:val="-20"/>
                <w:szCs w:val="21"/>
                <w14:textFill>
                  <w14:solidFill>
                    <w14:schemeClr w14:val="tx1"/>
                  </w14:solidFill>
                </w14:textFill>
              </w:rPr>
              <w:t>山药</w:t>
            </w:r>
            <w:r>
              <w:rPr>
                <w:color w:val="000000" w:themeColor="text1"/>
                <w:spacing w:val="-20"/>
                <w:szCs w:val="21"/>
                <w14:textFill>
                  <w14:solidFill>
                    <w14:schemeClr w14:val="tx1"/>
                  </w14:solidFill>
                </w14:textFill>
              </w:rPr>
              <w:t>/</w:t>
            </w:r>
            <w:r>
              <w:rPr>
                <w:rFonts w:hint="eastAsia"/>
                <w:color w:val="000000" w:themeColor="text1"/>
                <w:spacing w:val="-20"/>
                <w:szCs w:val="21"/>
                <w14:textFill>
                  <w14:solidFill>
                    <w14:schemeClr w14:val="tx1"/>
                  </w14:solidFill>
                </w14:textFill>
              </w:rPr>
              <w:t>芋头</w:t>
            </w:r>
            <w:r>
              <w:rPr>
                <w:color w:val="000000" w:themeColor="text1"/>
                <w:spacing w:val="-20"/>
                <w:szCs w:val="21"/>
                <w14:textFill>
                  <w14:solidFill>
                    <w14:schemeClr w14:val="tx1"/>
                  </w14:solidFill>
                </w14:textFill>
              </w:rPr>
              <w:t>)</w:t>
            </w:r>
            <w:r>
              <w:rPr>
                <w:rFonts w:hint="eastAsia" w:eastAsia="黑体"/>
                <w:color w:val="000000" w:themeColor="text1"/>
                <w:kern w:val="0"/>
                <w:szCs w:val="21"/>
                <w14:textFill>
                  <w14:solidFill>
                    <w14:schemeClr w14:val="tx1"/>
                  </w14:solidFill>
                </w14:textFill>
              </w:rPr>
              <w:t>（按生重记录）</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77" w:hRule="exact"/>
          <w:jc w:val="center"/>
        </w:trPr>
        <w:tc>
          <w:tcPr>
            <w:tcW w:w="1301" w:type="pct"/>
            <w:tcBorders>
              <w:top w:val="dotted" w:color="auto" w:sz="4" w:space="0"/>
              <w:bottom w:val="dotted" w:color="auto" w:sz="4" w:space="0"/>
              <w:right w:val="dotted" w:color="auto" w:sz="4" w:space="0"/>
            </w:tcBorders>
            <w:vAlign w:val="center"/>
          </w:tcPr>
          <w:p>
            <w:pPr>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4a</w:t>
            </w:r>
            <w:r>
              <w:rPr>
                <w:rFonts w:hint="eastAsia"/>
                <w:color w:val="000000" w:themeColor="text1"/>
                <w:szCs w:val="21"/>
                <w14:textFill>
                  <w14:solidFill>
                    <w14:schemeClr w14:val="tx1"/>
                  </w14:solidFill>
                </w14:textFill>
              </w:rPr>
              <w:t>新鲜</w:t>
            </w:r>
            <w:r>
              <w:rPr>
                <w:rFonts w:hint="eastAsia"/>
                <w:color w:val="000000" w:themeColor="text1"/>
                <w:spacing w:val="-20"/>
                <w:szCs w:val="21"/>
                <w14:textFill>
                  <w14:solidFill>
                    <w14:schemeClr w14:val="tx1"/>
                  </w14:solidFill>
                </w14:textFill>
              </w:rPr>
              <w:t>土豆</w:t>
            </w:r>
            <w:r>
              <w:rPr>
                <w:rFonts w:hint="eastAsia" w:eastAsia="黑体"/>
                <w:color w:val="000000" w:themeColor="text1"/>
                <w:kern w:val="0"/>
                <w:szCs w:val="21"/>
                <w14:textFill>
                  <w14:solidFill>
                    <w14:schemeClr w14:val="tx1"/>
                  </w14:solidFill>
                </w14:textFill>
              </w:rPr>
              <w:t>（按生重记录）</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77" w:hRule="exact"/>
          <w:jc w:val="center"/>
        </w:trPr>
        <w:tc>
          <w:tcPr>
            <w:tcW w:w="1301" w:type="pct"/>
            <w:tcBorders>
              <w:top w:val="dotted" w:color="auto" w:sz="4" w:space="0"/>
              <w:bottom w:val="dotted" w:color="auto" w:sz="4" w:space="0"/>
              <w:right w:val="dotted" w:color="auto" w:sz="4" w:space="0"/>
            </w:tcBorders>
            <w:vAlign w:val="center"/>
          </w:tcPr>
          <w:p>
            <w:pPr>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4</w:t>
            </w:r>
            <w:r>
              <w:rPr>
                <w:rFonts w:hint="eastAsia"/>
                <w:color w:val="000000" w:themeColor="text1"/>
                <w:szCs w:val="21"/>
                <w14:textFill>
                  <w14:solidFill>
                    <w14:schemeClr w14:val="tx1"/>
                  </w14:solidFill>
                </w14:textFill>
              </w:rPr>
              <w:t>b</w:t>
            </w:r>
            <w:r>
              <w:rPr>
                <w:rFonts w:hint="eastAsia"/>
                <w:color w:val="000000" w:themeColor="text1"/>
                <w:spacing w:val="-20"/>
                <w:szCs w:val="21"/>
                <w14:textFill>
                  <w14:solidFill>
                    <w14:schemeClr w14:val="tx1"/>
                  </w14:solidFill>
                </w14:textFill>
              </w:rPr>
              <w:t>土豆制品</w:t>
            </w:r>
            <w:r>
              <w:rPr>
                <w:rFonts w:hint="eastAsia" w:eastAsia="黑体"/>
                <w:color w:val="000000" w:themeColor="text1"/>
                <w:kern w:val="0"/>
                <w:szCs w:val="21"/>
                <w14:textFill>
                  <w14:solidFill>
                    <w14:schemeClr w14:val="tx1"/>
                  </w14:solidFill>
                </w14:textFill>
              </w:rPr>
              <w:t>（按生重记录）</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5</w:t>
            </w:r>
            <w:r>
              <w:rPr>
                <w:rFonts w:hint="eastAsia"/>
                <w:color w:val="000000" w:themeColor="text1"/>
                <w:szCs w:val="21"/>
                <w14:textFill>
                  <w14:solidFill>
                    <w14:schemeClr w14:val="tx1"/>
                  </w14:solidFill>
                </w14:textFill>
              </w:rPr>
              <w:t>油炸面食</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油条</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油饼等</w:t>
            </w:r>
            <w:r>
              <w:rPr>
                <w:color w:val="000000" w:themeColor="text1"/>
                <w:szCs w:val="21"/>
                <w14:textFill>
                  <w14:solidFill>
                    <w14:schemeClr w14:val="tx1"/>
                  </w14:solidFill>
                </w14:textFill>
              </w:rPr>
              <w:t>)</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6"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6</w:t>
            </w:r>
            <w:r>
              <w:rPr>
                <w:rFonts w:hint="eastAsia"/>
                <w:color w:val="000000" w:themeColor="text1"/>
                <w:szCs w:val="21"/>
                <w14:textFill>
                  <w14:solidFill>
                    <w14:schemeClr w14:val="tx1"/>
                  </w14:solidFill>
                </w14:textFill>
              </w:rPr>
              <w:t>猪肉</w:t>
            </w:r>
          </w:p>
        </w:tc>
        <w:tc>
          <w:tcPr>
            <w:tcW w:w="654" w:type="pct"/>
            <w:tcBorders>
              <w:top w:val="dotted" w:color="auto" w:sz="4" w:space="0"/>
              <w:left w:val="dotted" w:color="auto" w:sz="4" w:space="0"/>
              <w:bottom w:val="dotted" w:color="auto" w:sz="4" w:space="0"/>
              <w:right w:val="dotted" w:color="auto" w:sz="4" w:space="0"/>
            </w:tcBorders>
          </w:tcPr>
          <w:p>
            <w:pPr>
              <w:spacing w:line="0"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7</w:t>
            </w:r>
            <w:r>
              <w:rPr>
                <w:rFonts w:hint="eastAsia"/>
                <w:color w:val="000000" w:themeColor="text1"/>
                <w:szCs w:val="21"/>
                <w14:textFill>
                  <w14:solidFill>
                    <w14:schemeClr w14:val="tx1"/>
                  </w14:solidFill>
                </w14:textFill>
              </w:rPr>
              <w:t>牛、羊肉</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8</w:t>
            </w:r>
            <w:r>
              <w:rPr>
                <w:rFonts w:hint="eastAsia"/>
                <w:color w:val="000000" w:themeColor="text1"/>
                <w:szCs w:val="21"/>
                <w14:textFill>
                  <w14:solidFill>
                    <w14:schemeClr w14:val="tx1"/>
                  </w14:solidFill>
                </w14:textFill>
              </w:rPr>
              <w:t>禽肉</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9</w:t>
            </w:r>
            <w:r>
              <w:rPr>
                <w:rFonts w:hint="eastAsia"/>
                <w:color w:val="000000" w:themeColor="text1"/>
                <w:szCs w:val="21"/>
                <w14:textFill>
                  <w14:solidFill>
                    <w14:schemeClr w14:val="tx1"/>
                  </w14:solidFill>
                </w14:textFill>
              </w:rPr>
              <w:t>内脏类</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10</w:t>
            </w:r>
            <w:r>
              <w:rPr>
                <w:rFonts w:hint="eastAsia"/>
                <w:color w:val="000000" w:themeColor="text1"/>
                <w:szCs w:val="21"/>
                <w14:textFill>
                  <w14:solidFill>
                    <w14:schemeClr w14:val="tx1"/>
                  </w14:solidFill>
                </w14:textFill>
              </w:rPr>
              <w:t>水产品</w:t>
            </w:r>
          </w:p>
        </w:tc>
        <w:tc>
          <w:tcPr>
            <w:tcW w:w="654" w:type="pct"/>
            <w:tcBorders>
              <w:top w:val="dotted" w:color="auto" w:sz="4" w:space="0"/>
              <w:left w:val="dotted" w:color="auto" w:sz="4" w:space="0"/>
              <w:bottom w:val="dotted" w:color="auto" w:sz="4" w:space="0"/>
              <w:right w:val="dotted" w:color="auto" w:sz="4" w:space="0"/>
            </w:tcBorders>
          </w:tcPr>
          <w:p>
            <w:pPr>
              <w:spacing w:line="0"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11</w:t>
            </w:r>
            <w:r>
              <w:rPr>
                <w:rFonts w:hint="eastAsia"/>
                <w:color w:val="000000" w:themeColor="text1"/>
                <w:szCs w:val="21"/>
                <w14:textFill>
                  <w14:solidFill>
                    <w14:schemeClr w14:val="tx1"/>
                  </w14:solidFill>
                </w14:textFill>
              </w:rPr>
              <w:t>鲜奶</w:t>
            </w:r>
            <w:r>
              <w:rPr>
                <w:color w:val="000000" w:themeColor="text1"/>
                <w:szCs w:val="21"/>
                <w14:textFill>
                  <w14:solidFill>
                    <w14:schemeClr w14:val="tx1"/>
                  </w14:solidFill>
                </w14:textFill>
              </w:rPr>
              <w:t xml:space="preserve"> </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12</w:t>
            </w:r>
            <w:r>
              <w:rPr>
                <w:rFonts w:hint="eastAsia"/>
                <w:color w:val="000000" w:themeColor="text1"/>
                <w:szCs w:val="21"/>
                <w14:textFill>
                  <w14:solidFill>
                    <w14:schemeClr w14:val="tx1"/>
                  </w14:solidFill>
                </w14:textFill>
              </w:rPr>
              <w:t>奶粉</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13</w:t>
            </w:r>
            <w:r>
              <w:rPr>
                <w:rFonts w:hint="eastAsia"/>
                <w:color w:val="000000" w:themeColor="text1"/>
                <w:szCs w:val="21"/>
                <w14:textFill>
                  <w14:solidFill>
                    <w14:schemeClr w14:val="tx1"/>
                  </w14:solidFill>
                </w14:textFill>
              </w:rPr>
              <w:t>奶酪</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14</w:t>
            </w:r>
            <w:r>
              <w:rPr>
                <w:rFonts w:hint="eastAsia"/>
                <w:color w:val="000000" w:themeColor="text1"/>
                <w:szCs w:val="21"/>
                <w14:textFill>
                  <w14:solidFill>
                    <w14:schemeClr w14:val="tx1"/>
                  </w14:solidFill>
                </w14:textFill>
              </w:rPr>
              <w:t>酸奶</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15</w:t>
            </w:r>
            <w:r>
              <w:rPr>
                <w:rFonts w:hint="eastAsia"/>
                <w:color w:val="000000" w:themeColor="text1"/>
                <w:szCs w:val="21"/>
                <w14:textFill>
                  <w14:solidFill>
                    <w14:schemeClr w14:val="tx1"/>
                  </w14:solidFill>
                </w14:textFill>
              </w:rPr>
              <w:t>蛋类</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16</w:t>
            </w:r>
            <w:r>
              <w:rPr>
                <w:rFonts w:hint="eastAsia"/>
                <w:color w:val="000000" w:themeColor="text1"/>
                <w:szCs w:val="21"/>
                <w14:textFill>
                  <w14:solidFill>
                    <w14:schemeClr w14:val="tx1"/>
                  </w14:solidFill>
                </w14:textFill>
              </w:rPr>
              <w:t>豆腐</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17</w:t>
            </w:r>
            <w:r>
              <w:rPr>
                <w:rFonts w:hint="eastAsia"/>
                <w:color w:val="000000" w:themeColor="text1"/>
                <w:szCs w:val="21"/>
                <w14:textFill>
                  <w14:solidFill>
                    <w14:schemeClr w14:val="tx1"/>
                  </w14:solidFill>
                </w14:textFill>
              </w:rPr>
              <w:t>豆腐丝</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豆腐皮</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豆腐干</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18</w:t>
            </w:r>
            <w:r>
              <w:rPr>
                <w:rFonts w:hint="eastAsia"/>
                <w:color w:val="000000" w:themeColor="text1"/>
                <w:szCs w:val="21"/>
                <w14:textFill>
                  <w14:solidFill>
                    <w14:schemeClr w14:val="tx1"/>
                  </w14:solidFill>
                </w14:textFill>
              </w:rPr>
              <w:t>豆浆</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ind w:right="206"/>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19</w:t>
            </w:r>
            <w:r>
              <w:rPr>
                <w:rFonts w:hint="eastAsia"/>
                <w:color w:val="000000" w:themeColor="text1"/>
                <w:szCs w:val="21"/>
                <w14:textFill>
                  <w14:solidFill>
                    <w14:schemeClr w14:val="tx1"/>
                  </w14:solidFill>
                </w14:textFill>
              </w:rPr>
              <w:t>干豆类</w:t>
            </w:r>
            <w:r>
              <w:rPr>
                <w:color w:val="000000" w:themeColor="text1"/>
                <w:szCs w:val="21"/>
                <w14:textFill>
                  <w14:solidFill>
                    <w14:schemeClr w14:val="tx1"/>
                  </w14:solidFill>
                </w14:textFill>
              </w:rPr>
              <w:t xml:space="preserve"> </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828" w:hRule="atLeas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20</w:t>
            </w:r>
            <w:r>
              <w:rPr>
                <w:rFonts w:hint="eastAsia"/>
                <w:color w:val="000000" w:themeColor="text1"/>
                <w:szCs w:val="21"/>
                <w14:textFill>
                  <w14:solidFill>
                    <w14:schemeClr w14:val="tx1"/>
                  </w14:solidFill>
                </w14:textFill>
              </w:rPr>
              <w:t>新鲜蔬菜</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不包括青椒和番茄</w:t>
            </w:r>
            <w:r>
              <w:rPr>
                <w:color w:val="000000" w:themeColor="text1"/>
                <w:szCs w:val="21"/>
                <w14:textFill>
                  <w14:solidFill>
                    <w14:schemeClr w14:val="tx1"/>
                  </w14:solidFill>
                </w14:textFill>
              </w:rPr>
              <w:t>)</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20a</w:t>
            </w:r>
            <w:r>
              <w:rPr>
                <w:rFonts w:hint="eastAsia"/>
                <w:color w:val="000000" w:themeColor="text1"/>
                <w:szCs w:val="21"/>
                <w14:textFill>
                  <w14:solidFill>
                    <w14:schemeClr w14:val="tx1"/>
                  </w14:solidFill>
                </w14:textFill>
              </w:rPr>
              <w:t>青椒（细的、辣的）</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20b新鲜</w:t>
            </w:r>
            <w:r>
              <w:rPr>
                <w:rFonts w:hint="eastAsia"/>
                <w:color w:val="000000" w:themeColor="text1"/>
                <w:szCs w:val="21"/>
                <w14:textFill>
                  <w14:solidFill>
                    <w14:schemeClr w14:val="tx1"/>
                  </w14:solidFill>
                </w14:textFill>
              </w:rPr>
              <w:t>番茄</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20c番茄制品</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842" w:hRule="atLeas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21</w:t>
            </w:r>
            <w:r>
              <w:rPr>
                <w:rFonts w:hint="eastAsia"/>
                <w:color w:val="000000" w:themeColor="text1"/>
                <w:szCs w:val="21"/>
                <w14:textFill>
                  <w14:solidFill>
                    <w14:schemeClr w14:val="tx1"/>
                  </w14:solidFill>
                </w14:textFill>
              </w:rPr>
              <w:t>干菜（梅干菜、黄花菜等晒干的蔬菜）</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22</w:t>
            </w:r>
            <w:r>
              <w:rPr>
                <w:rFonts w:hint="eastAsia"/>
                <w:color w:val="000000" w:themeColor="text1"/>
                <w:szCs w:val="21"/>
                <w14:textFill>
                  <w14:solidFill>
                    <w14:schemeClr w14:val="tx1"/>
                  </w14:solidFill>
                </w14:textFill>
              </w:rPr>
              <w:t>咸菜</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23</w:t>
            </w:r>
            <w:r>
              <w:rPr>
                <w:rFonts w:hint="eastAsia"/>
                <w:color w:val="000000" w:themeColor="text1"/>
                <w:szCs w:val="21"/>
                <w14:textFill>
                  <w14:solidFill>
                    <w14:schemeClr w14:val="tx1"/>
                  </w14:solidFill>
                </w14:textFill>
              </w:rPr>
              <w:t>泡菜</w:t>
            </w:r>
          </w:p>
        </w:tc>
        <w:tc>
          <w:tcPr>
            <w:tcW w:w="654" w:type="pct"/>
            <w:tcBorders>
              <w:top w:val="dotted" w:color="auto" w:sz="4" w:space="0"/>
              <w:left w:val="dotted" w:color="auto" w:sz="4" w:space="0"/>
              <w:bottom w:val="dotted" w:color="auto" w:sz="4" w:space="0"/>
              <w:right w:val="dotted" w:color="auto" w:sz="4" w:space="0"/>
            </w:tcBorders>
          </w:tcPr>
          <w:p>
            <w:pPr>
              <w:spacing w:line="18" w:lineRule="atLeas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24 </w:t>
            </w:r>
            <w:r>
              <w:rPr>
                <w:rFonts w:hint="eastAsia"/>
                <w:color w:val="000000" w:themeColor="text1"/>
                <w:szCs w:val="21"/>
                <w14:textFill>
                  <w14:solidFill>
                    <w14:schemeClr w14:val="tx1"/>
                  </w14:solidFill>
                </w14:textFill>
              </w:rPr>
              <w:t>酸菜</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szCs w:val="20"/>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25</w:t>
            </w:r>
            <w:r>
              <w:rPr>
                <w:rFonts w:hAnsi="宋体"/>
                <w:color w:val="000000" w:themeColor="text1"/>
                <w:kern w:val="0"/>
                <w:szCs w:val="21"/>
                <w14:textFill>
                  <w14:solidFill>
                    <w14:schemeClr w14:val="tx1"/>
                  </w14:solidFill>
                </w14:textFill>
              </w:rPr>
              <w:t>新鲜蘑菇</w:t>
            </w:r>
            <w:r>
              <w:rPr>
                <w:rFonts w:hint="eastAsia" w:eastAsia="黑体"/>
                <w:color w:val="000000" w:themeColor="text1"/>
                <w:kern w:val="0"/>
                <w:szCs w:val="21"/>
                <w14:textFill>
                  <w14:solidFill>
                    <w14:schemeClr w14:val="tx1"/>
                  </w14:solidFill>
                </w14:textFill>
              </w:rPr>
              <w:t>（鲜重）</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szCs w:val="20"/>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26</w:t>
            </w:r>
            <w:r>
              <w:rPr>
                <w:rFonts w:hAnsi="宋体"/>
                <w:color w:val="000000" w:themeColor="text1"/>
                <w:kern w:val="0"/>
                <w:szCs w:val="21"/>
                <w14:textFill>
                  <w14:solidFill>
                    <w14:schemeClr w14:val="tx1"/>
                  </w14:solidFill>
                </w14:textFill>
              </w:rPr>
              <w:t>干蘑菇</w:t>
            </w:r>
            <w:r>
              <w:rPr>
                <w:rFonts w:hint="eastAsia" w:eastAsia="黑体"/>
                <w:color w:val="000000" w:themeColor="text1"/>
                <w:kern w:val="0"/>
                <w:szCs w:val="21"/>
                <w14:textFill>
                  <w14:solidFill>
                    <w14:schemeClr w14:val="tx1"/>
                  </w14:solidFill>
                </w14:textFill>
              </w:rPr>
              <w:t>（干重）</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szCs w:val="20"/>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680" w:hRule="exact"/>
          <w:jc w:val="center"/>
        </w:trPr>
        <w:tc>
          <w:tcPr>
            <w:tcW w:w="1301" w:type="pct"/>
            <w:tcBorders>
              <w:top w:val="dotted" w:color="auto" w:sz="4" w:space="0"/>
              <w:bottom w:val="dotted" w:color="auto" w:sz="4" w:space="0"/>
              <w:right w:val="dotted" w:color="auto" w:sz="4" w:space="0"/>
            </w:tcBorders>
          </w:tcPr>
          <w:p>
            <w:pPr>
              <w:spacing w:before="62" w:beforeLines="2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27</w:t>
            </w:r>
            <w:r>
              <w:rPr>
                <w:rFonts w:hAnsi="宋体"/>
                <w:color w:val="000000" w:themeColor="text1"/>
                <w:kern w:val="0"/>
                <w:szCs w:val="21"/>
                <w14:textFill>
                  <w14:solidFill>
                    <w14:schemeClr w14:val="tx1"/>
                  </w14:solidFill>
                </w14:textFill>
              </w:rPr>
              <w:t>木耳、银耳、竹荪等</w:t>
            </w:r>
            <w:r>
              <w:rPr>
                <w:rFonts w:hint="eastAsia" w:eastAsia="黑体"/>
                <w:color w:val="000000" w:themeColor="text1"/>
                <w:kern w:val="0"/>
                <w:szCs w:val="21"/>
                <w14:textFill>
                  <w14:solidFill>
                    <w14:schemeClr w14:val="tx1"/>
                  </w14:solidFill>
                </w14:textFill>
              </w:rPr>
              <w:t>（干重）</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szCs w:val="20"/>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28</w:t>
            </w:r>
            <w:r>
              <w:rPr>
                <w:rFonts w:hint="eastAsia"/>
                <w:color w:val="000000" w:themeColor="text1"/>
                <w:szCs w:val="21"/>
                <w14:textFill>
                  <w14:solidFill>
                    <w14:schemeClr w14:val="tx1"/>
                  </w14:solidFill>
                </w14:textFill>
              </w:rPr>
              <w:t>糕点</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szCs w:val="20"/>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29</w:t>
            </w:r>
            <w:r>
              <w:rPr>
                <w:rFonts w:hint="eastAsia"/>
                <w:color w:val="000000" w:themeColor="text1"/>
                <w:szCs w:val="21"/>
                <w14:textFill>
                  <w14:solidFill>
                    <w14:schemeClr w14:val="tx1"/>
                  </w14:solidFill>
                </w14:textFill>
              </w:rPr>
              <w:t>新鲜水果</w:t>
            </w:r>
          </w:p>
        </w:tc>
        <w:tc>
          <w:tcPr>
            <w:tcW w:w="65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30 </w:t>
            </w:r>
            <w:r>
              <w:rPr>
                <w:rFonts w:hint="eastAsia"/>
                <w:color w:val="000000" w:themeColor="text1"/>
                <w:szCs w:val="21"/>
                <w14:textFill>
                  <w14:solidFill>
                    <w14:schemeClr w14:val="tx1"/>
                  </w14:solidFill>
                </w14:textFill>
              </w:rPr>
              <w:t>坚果</w:t>
            </w:r>
          </w:p>
        </w:tc>
        <w:tc>
          <w:tcPr>
            <w:tcW w:w="65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31</w:t>
            </w:r>
            <w:r>
              <w:rPr>
                <w:rFonts w:hint="eastAsia"/>
                <w:color w:val="000000" w:themeColor="text1"/>
                <w:szCs w:val="21"/>
                <w14:textFill>
                  <w14:solidFill>
                    <w14:schemeClr w14:val="tx1"/>
                  </w14:solidFill>
                </w14:textFill>
              </w:rPr>
              <w:t>低度白酒(≤38度</w:t>
            </w:r>
            <w:r>
              <w:rPr>
                <w:color w:val="000000" w:themeColor="text1"/>
                <w:szCs w:val="21"/>
                <w14:textFill>
                  <w14:solidFill>
                    <w14:schemeClr w14:val="tx1"/>
                  </w14:solidFill>
                </w14:textFill>
              </w:rPr>
              <w:t>)</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32</w:t>
            </w:r>
            <w:r>
              <w:rPr>
                <w:rFonts w:hint="eastAsia"/>
                <w:color w:val="000000" w:themeColor="text1"/>
                <w:szCs w:val="21"/>
                <w14:textFill>
                  <w14:solidFill>
                    <w14:schemeClr w14:val="tx1"/>
                  </w14:solidFill>
                </w14:textFill>
              </w:rPr>
              <w:t>高度白酒</w:t>
            </w:r>
            <w:r>
              <w:rPr>
                <w:color w:val="000000" w:themeColor="text1"/>
                <w:szCs w:val="21"/>
                <w14:textFill>
                  <w14:solidFill>
                    <w14:schemeClr w14:val="tx1"/>
                  </w14:solidFill>
                </w14:textFill>
              </w:rPr>
              <w:t>(&gt;38</w:t>
            </w:r>
            <w:r>
              <w:rPr>
                <w:rFonts w:hint="eastAsia"/>
                <w:color w:val="000000" w:themeColor="text1"/>
                <w:szCs w:val="21"/>
                <w14:textFill>
                  <w14:solidFill>
                    <w14:schemeClr w14:val="tx1"/>
                  </w14:solidFill>
                </w14:textFill>
              </w:rPr>
              <w:t>度</w:t>
            </w:r>
            <w:r>
              <w:rPr>
                <w:color w:val="000000" w:themeColor="text1"/>
                <w:szCs w:val="21"/>
                <w14:textFill>
                  <w14:solidFill>
                    <w14:schemeClr w14:val="tx1"/>
                  </w14:solidFill>
                </w14:textFill>
              </w:rPr>
              <w:t>)</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600"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33</w:t>
            </w:r>
            <w:r>
              <w:rPr>
                <w:rFonts w:hint="eastAsia"/>
                <w:color w:val="000000" w:themeColor="text1"/>
                <w:szCs w:val="21"/>
                <w14:textFill>
                  <w14:solidFill>
                    <w14:schemeClr w14:val="tx1"/>
                  </w14:solidFill>
                </w14:textFill>
              </w:rPr>
              <w:t>啤酒</w:t>
            </w:r>
            <w:r>
              <w:rPr>
                <w:color w:val="000000" w:themeColor="text1"/>
                <w:szCs w:val="21"/>
                <w14:textFill>
                  <w14:solidFill>
                    <w14:schemeClr w14:val="tx1"/>
                  </w14:solidFill>
                </w14:textFill>
              </w:rPr>
              <w:t xml:space="preserve"> </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ind w:right="206"/>
              <w:jc w:val="left"/>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毫升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szCs w:val="21"/>
                <w14:textFill>
                  <w14:solidFill>
                    <w14:schemeClr w14:val="tx1"/>
                  </w14:solidFill>
                </w14:textFill>
              </w:rPr>
            </w:pPr>
            <w:r>
              <w:rPr>
                <w:color w:val="000000" w:themeColor="text1"/>
                <w:szCs w:val="21"/>
                <w14:textFill>
                  <w14:solidFill>
                    <w14:schemeClr w14:val="tx1"/>
                  </w14:solidFill>
                </w14:textFill>
              </w:rPr>
              <w:t>34</w:t>
            </w:r>
            <w:r>
              <w:rPr>
                <w:rFonts w:hint="eastAsia"/>
                <w:color w:val="000000" w:themeColor="text1"/>
                <w:szCs w:val="21"/>
                <w14:textFill>
                  <w14:solidFill>
                    <w14:schemeClr w14:val="tx1"/>
                  </w14:solidFill>
                </w14:textFill>
              </w:rPr>
              <w:t>果酒</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35</w:t>
            </w:r>
            <w:r>
              <w:rPr>
                <w:rFonts w:hAnsi="宋体"/>
                <w:color w:val="000000" w:themeColor="text1"/>
                <w:kern w:val="0"/>
                <w:szCs w:val="21"/>
                <w14:textFill>
                  <w14:solidFill>
                    <w14:schemeClr w14:val="tx1"/>
                  </w14:solidFill>
                </w14:textFill>
              </w:rPr>
              <w:t>鲜榨果、蔬汁</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毫升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610" w:hRule="exact"/>
          <w:jc w:val="center"/>
        </w:trPr>
        <w:tc>
          <w:tcPr>
            <w:tcW w:w="1301" w:type="pct"/>
            <w:tcBorders>
              <w:top w:val="dotted" w:color="auto" w:sz="4" w:space="0"/>
              <w:bottom w:val="dotted" w:color="auto" w:sz="4" w:space="0"/>
              <w:right w:val="dotted" w:color="auto" w:sz="4" w:space="0"/>
            </w:tcBorders>
          </w:tcPr>
          <w:p>
            <w:pPr>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36</w:t>
            </w:r>
            <w:r>
              <w:rPr>
                <w:rFonts w:hAnsi="宋体"/>
                <w:color w:val="000000" w:themeColor="text1"/>
                <w:kern w:val="0"/>
                <w:szCs w:val="21"/>
                <w14:textFill>
                  <w14:solidFill>
                    <w14:schemeClr w14:val="tx1"/>
                  </w14:solidFill>
                </w14:textFill>
              </w:rPr>
              <w:t>果、蔬汁饮料（预包装产品）</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毫升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48" w:hRule="exact"/>
          <w:jc w:val="center"/>
        </w:trPr>
        <w:tc>
          <w:tcPr>
            <w:tcW w:w="1301" w:type="pct"/>
            <w:tcBorders>
              <w:top w:val="dotted" w:color="auto" w:sz="4" w:space="0"/>
              <w:bottom w:val="dotted" w:color="auto" w:sz="4" w:space="0"/>
              <w:right w:val="dotted" w:color="auto" w:sz="4" w:space="0"/>
            </w:tcBorders>
            <w:vAlign w:val="center"/>
          </w:tcPr>
          <w:p>
            <w:pPr>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36a</w:t>
            </w:r>
            <w:r>
              <w:rPr>
                <w:rFonts w:hint="eastAsia"/>
                <w:color w:val="000000" w:themeColor="text1"/>
                <w:kern w:val="0"/>
                <w:szCs w:val="21"/>
                <w14:textFill>
                  <w14:solidFill>
                    <w14:schemeClr w14:val="tx1"/>
                  </w14:solidFill>
                </w14:textFill>
              </w:rPr>
              <w:t>番茄汁</w:t>
            </w:r>
          </w:p>
        </w:tc>
        <w:tc>
          <w:tcPr>
            <w:tcW w:w="654" w:type="pct"/>
            <w:tcBorders>
              <w:top w:val="dotted" w:color="auto" w:sz="4" w:space="0"/>
              <w:left w:val="dotted" w:color="auto" w:sz="4" w:space="0"/>
              <w:bottom w:val="dotted" w:color="auto" w:sz="4" w:space="0"/>
              <w:right w:val="dotted" w:color="auto" w:sz="4" w:space="0"/>
            </w:tcBorders>
          </w:tcPr>
          <w:p>
            <w:pP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毫升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70" w:hRule="exact"/>
          <w:jc w:val="center"/>
        </w:trPr>
        <w:tc>
          <w:tcPr>
            <w:tcW w:w="1301" w:type="pct"/>
            <w:tcBorders>
              <w:top w:val="dotted" w:color="auto" w:sz="4" w:space="0"/>
              <w:bottom w:val="dotted" w:color="auto" w:sz="4" w:space="0"/>
              <w:right w:val="dotted" w:color="auto" w:sz="4" w:space="0"/>
            </w:tcBorders>
          </w:tcPr>
          <w:p>
            <w:pPr>
              <w:spacing w:before="156" w:beforeLines="5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37</w:t>
            </w:r>
            <w:r>
              <w:rPr>
                <w:rFonts w:hAnsi="宋体"/>
                <w:color w:val="000000" w:themeColor="text1"/>
                <w:kern w:val="0"/>
                <w:szCs w:val="21"/>
                <w14:textFill>
                  <w14:solidFill>
                    <w14:schemeClr w14:val="tx1"/>
                  </w14:solidFill>
                </w14:textFill>
              </w:rPr>
              <w:t>咖啡</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rPr>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毫升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680" w:hRule="exact"/>
          <w:jc w:val="center"/>
        </w:trPr>
        <w:tc>
          <w:tcPr>
            <w:tcW w:w="1301" w:type="pct"/>
            <w:tcBorders>
              <w:top w:val="dotted" w:color="auto" w:sz="4" w:space="0"/>
              <w:bottom w:val="dotted" w:color="auto" w:sz="4" w:space="0"/>
              <w:right w:val="dotted" w:color="auto" w:sz="4" w:space="0"/>
            </w:tcBorders>
          </w:tcPr>
          <w:p>
            <w:pPr>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38</w:t>
            </w:r>
            <w:r>
              <w:rPr>
                <w:rFonts w:hAnsi="宋体"/>
                <w:color w:val="000000" w:themeColor="text1"/>
                <w:kern w:val="0"/>
                <w:szCs w:val="21"/>
                <w14:textFill>
                  <w14:solidFill>
                    <w14:schemeClr w14:val="tx1"/>
                  </w14:solidFill>
                </w14:textFill>
              </w:rPr>
              <w:t>含糖饮料（如各类含糖茶饮料、可乐、雪碧、功能饮料等）</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ind w:left="44" w:leftChars="21"/>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毫升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680" w:hRule="exact"/>
          <w:jc w:val="center"/>
        </w:trPr>
        <w:tc>
          <w:tcPr>
            <w:tcW w:w="1301" w:type="pct"/>
            <w:tcBorders>
              <w:top w:val="dotted" w:color="auto" w:sz="4" w:space="0"/>
              <w:bottom w:val="dotted" w:color="auto" w:sz="4" w:space="0"/>
              <w:right w:val="dotted" w:color="auto" w:sz="4" w:space="0"/>
            </w:tcBorders>
          </w:tcPr>
          <w:p>
            <w:pPr>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39</w:t>
            </w:r>
            <w:r>
              <w:rPr>
                <w:rFonts w:hAnsi="宋体"/>
                <w:color w:val="000000" w:themeColor="text1"/>
                <w:kern w:val="0"/>
                <w:szCs w:val="21"/>
                <w14:textFill>
                  <w14:solidFill>
                    <w14:schemeClr w14:val="tx1"/>
                  </w14:solidFill>
                </w14:textFill>
              </w:rPr>
              <w:t>不含糖饮料（如</w:t>
            </w:r>
            <w:r>
              <w:rPr>
                <w:color w:val="000000" w:themeColor="text1"/>
                <w:kern w:val="0"/>
                <w:szCs w:val="21"/>
                <w14:textFill>
                  <w14:solidFill>
                    <w14:schemeClr w14:val="tx1"/>
                  </w14:solidFill>
                </w14:textFill>
              </w:rPr>
              <w:t>0</w:t>
            </w:r>
            <w:r>
              <w:rPr>
                <w:rFonts w:hAnsi="宋体"/>
                <w:color w:val="000000" w:themeColor="text1"/>
                <w:kern w:val="0"/>
                <w:szCs w:val="21"/>
                <w14:textFill>
                  <w14:solidFill>
                    <w14:schemeClr w14:val="tx1"/>
                  </w14:solidFill>
                </w14:textFill>
              </w:rPr>
              <w:t>度可乐等不含能量的饮料）</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ind w:left="44" w:leftChars="21"/>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毫升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680" w:hRule="exact"/>
          <w:jc w:val="center"/>
        </w:trPr>
        <w:tc>
          <w:tcPr>
            <w:tcW w:w="1301" w:type="pct"/>
            <w:tcBorders>
              <w:top w:val="dotted" w:color="auto" w:sz="4" w:space="0"/>
              <w:bottom w:val="dotted" w:color="auto" w:sz="4" w:space="0"/>
              <w:right w:val="dotted" w:color="auto" w:sz="4" w:space="0"/>
            </w:tcBorders>
          </w:tcPr>
          <w:p>
            <w:pPr>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40</w:t>
            </w:r>
            <w:r>
              <w:rPr>
                <w:rFonts w:hAnsi="宋体"/>
                <w:color w:val="000000" w:themeColor="text1"/>
                <w:kern w:val="0"/>
                <w:szCs w:val="21"/>
                <w14:textFill>
                  <w14:solidFill>
                    <w14:schemeClr w14:val="tx1"/>
                  </w14:solidFill>
                </w14:textFill>
              </w:rPr>
              <w:t>白水（如矿泉水、桶装水、白开水）</w:t>
            </w:r>
          </w:p>
        </w:tc>
        <w:tc>
          <w:tcPr>
            <w:tcW w:w="654" w:type="pct"/>
            <w:tcBorders>
              <w:top w:val="dotted" w:color="auto" w:sz="4" w:space="0"/>
              <w:left w:val="dotted" w:color="auto" w:sz="4" w:space="0"/>
              <w:bottom w:val="dotted"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sym w:font="Wingdings 2" w:char="00A3"/>
            </w:r>
          </w:p>
        </w:tc>
        <w:tc>
          <w:tcPr>
            <w:tcW w:w="361"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dotted"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dotted" w:color="auto" w:sz="4" w:space="0"/>
            </w:tcBorders>
          </w:tcPr>
          <w:p>
            <w:pPr>
              <w:ind w:left="44" w:leftChars="21"/>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毫升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680" w:hRule="exact"/>
          <w:jc w:val="center"/>
        </w:trPr>
        <w:tc>
          <w:tcPr>
            <w:tcW w:w="1301" w:type="pct"/>
            <w:tcBorders>
              <w:top w:val="dotted" w:color="auto" w:sz="4" w:space="0"/>
              <w:bottom w:val="single" w:color="auto" w:sz="4" w:space="0"/>
              <w:right w:val="dotted" w:color="auto" w:sz="4" w:space="0"/>
            </w:tcBorders>
          </w:tcPr>
          <w:p>
            <w:pPr>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41</w:t>
            </w:r>
            <w:r>
              <w:rPr>
                <w:rFonts w:hAnsi="宋体"/>
                <w:color w:val="000000" w:themeColor="text1"/>
                <w:kern w:val="0"/>
                <w:szCs w:val="21"/>
                <w14:textFill>
                  <w14:solidFill>
                    <w14:schemeClr w14:val="tx1"/>
                  </w14:solidFill>
                </w14:textFill>
              </w:rPr>
              <w:t>茶水（自己沏茶，如红茶、绿茶、花茶等）</w:t>
            </w:r>
          </w:p>
        </w:tc>
        <w:tc>
          <w:tcPr>
            <w:tcW w:w="654" w:type="pct"/>
            <w:tcBorders>
              <w:top w:val="dotted" w:color="auto" w:sz="4" w:space="0"/>
              <w:left w:val="dotted" w:color="auto" w:sz="4" w:space="0"/>
              <w:bottom w:val="single" w:color="auto" w:sz="4" w:space="0"/>
              <w:right w:val="dotted" w:color="auto" w:sz="4" w:space="0"/>
            </w:tcBorders>
          </w:tcPr>
          <w:p>
            <w:pPr>
              <w:rPr>
                <w:rFonts w:ascii="宋体" w:hAnsi="Arial"/>
                <w:color w:val="000000" w:themeColor="text1"/>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1" w:type="pct"/>
            <w:tcBorders>
              <w:top w:val="dotted" w:color="auto" w:sz="4" w:space="0"/>
              <w:left w:val="dotted" w:color="auto" w:sz="4" w:space="0"/>
              <w:bottom w:val="single"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3" w:type="pct"/>
            <w:tcBorders>
              <w:top w:val="dotted" w:color="auto" w:sz="4" w:space="0"/>
              <w:left w:val="dotted" w:color="auto" w:sz="4" w:space="0"/>
              <w:bottom w:val="single"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362" w:type="pct"/>
            <w:tcBorders>
              <w:top w:val="dotted" w:color="auto" w:sz="4" w:space="0"/>
              <w:left w:val="dotted" w:color="auto" w:sz="4" w:space="0"/>
              <w:bottom w:val="single"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664" w:type="pct"/>
            <w:tcBorders>
              <w:top w:val="dotted" w:color="auto" w:sz="4" w:space="0"/>
              <w:left w:val="dotted" w:color="auto" w:sz="4" w:space="0"/>
              <w:bottom w:val="single" w:color="auto" w:sz="4" w:space="0"/>
              <w:right w:val="dotted" w:color="auto" w:sz="4" w:space="0"/>
            </w:tcBorders>
          </w:tcPr>
          <w:p>
            <w:pPr>
              <w:ind w:right="206"/>
              <w:rPr>
                <w:rFonts w:ascii="宋体" w:hAnsi="Arial"/>
                <w:color w:val="000000" w:themeColor="text1"/>
                <w:sz w:val="24"/>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w:t>
            </w:r>
          </w:p>
        </w:tc>
        <w:tc>
          <w:tcPr>
            <w:tcW w:w="1294" w:type="pct"/>
            <w:tcBorders>
              <w:top w:val="dotted" w:color="auto" w:sz="4" w:space="0"/>
              <w:left w:val="dotted" w:color="auto" w:sz="4" w:space="0"/>
              <w:bottom w:val="single" w:color="auto" w:sz="4" w:space="0"/>
            </w:tcBorders>
          </w:tcPr>
          <w:p>
            <w:pPr>
              <w:ind w:left="44" w:leftChars="21"/>
              <w:rPr>
                <w:rFonts w:asciiTheme="minorEastAsia" w:hAnsiTheme="minorEastAsia"/>
                <w:color w:val="000000" w:themeColor="text1"/>
                <w:spacing w:val="-60"/>
                <w:sz w:val="48"/>
                <w:szCs w:val="48"/>
                <w14:textFill>
                  <w14:solidFill>
                    <w14:schemeClr w14:val="tx1"/>
                  </w14:solidFill>
                </w14:textFill>
              </w:rPr>
            </w:pP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kern w:val="0"/>
                <w:sz w:val="20"/>
                <w:szCs w:val="21"/>
                <w14:textFill>
                  <w14:solidFill>
                    <w14:schemeClr w14:val="tx1"/>
                  </w14:solidFill>
                </w14:textFill>
              </w:rPr>
              <w:t>毫升</w:t>
            </w:r>
          </w:p>
        </w:tc>
      </w:tr>
    </w:tbl>
    <w:p>
      <w:pPr>
        <w:rPr>
          <w:b/>
          <w:bCs/>
        </w:rPr>
      </w:pPr>
    </w:p>
    <w:tbl>
      <w:tblPr>
        <w:tblStyle w:val="13"/>
        <w:tblpPr w:leftFromText="180" w:rightFromText="180" w:vertAnchor="text" w:horzAnchor="margin" w:tblpXSpec="center" w:tblpY="497"/>
        <w:tblW w:w="526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1"/>
        <w:gridCol w:w="3445"/>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5000" w:type="pct"/>
            <w:gridSpan w:val="3"/>
            <w:shd w:val="clear" w:color="auto" w:fill="DDD9C3"/>
            <w:vAlign w:val="center"/>
          </w:tcPr>
          <w:p>
            <w:pPr>
              <w:spacing w:before="200" w:after="156" w:afterLines="50" w:line="320" w:lineRule="exact"/>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kern w:val="0"/>
                <w:szCs w:val="21"/>
                <w14:textFill>
                  <w14:solidFill>
                    <w14:schemeClr w14:val="tx1"/>
                  </w14:solidFill>
                </w14:textFill>
              </w:rPr>
              <w:t>D</w:t>
            </w:r>
            <w:r>
              <w:rPr>
                <w:rFonts w:asciiTheme="minorEastAsia" w:hAnsiTheme="minorEastAsia"/>
                <w:b/>
                <w:color w:val="000000" w:themeColor="text1"/>
                <w:kern w:val="0"/>
                <w:szCs w:val="21"/>
                <w14:textFill>
                  <w14:solidFill>
                    <w14:schemeClr w14:val="tx1"/>
                  </w14:solidFill>
                </w14:textFill>
              </w:rPr>
              <w:t>1</w:t>
            </w:r>
            <w:r>
              <w:rPr>
                <w:rFonts w:hint="eastAsia" w:asciiTheme="minorEastAsia" w:hAnsiTheme="minorEastAsia"/>
                <w:b/>
                <w:color w:val="000000" w:themeColor="text1"/>
                <w:kern w:val="0"/>
                <w:szCs w:val="21"/>
                <w14:textFill>
                  <w14:solidFill>
                    <w14:schemeClr w14:val="tx1"/>
                  </w14:solidFill>
                </w14:textFill>
              </w:rPr>
              <w:t>5营养补充剂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exact"/>
        </w:trPr>
        <w:tc>
          <w:tcPr>
            <w:tcW w:w="1778" w:type="pct"/>
            <w:vAlign w:val="center"/>
          </w:tcPr>
          <w:p>
            <w:pPr>
              <w:spacing w:line="320" w:lineRule="exact"/>
              <w:rPr>
                <w:rFonts w:ascii="宋体"/>
                <w:color w:val="000000" w:themeColor="text1"/>
                <w:kern w:val="0"/>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42多种复合维生素</w:t>
            </w:r>
          </w:p>
        </w:tc>
        <w:tc>
          <w:tcPr>
            <w:tcW w:w="1919" w:type="pct"/>
            <w:vAlign w:val="center"/>
          </w:tcPr>
          <w:p>
            <w:pPr>
              <w:spacing w:line="320" w:lineRule="exact"/>
              <w:rPr>
                <w:rFonts w:ascii="宋体"/>
                <w:color w:val="000000" w:themeColor="text1"/>
                <w:kern w:val="0"/>
                <w:sz w:val="24"/>
                <w14:textFill>
                  <w14:solidFill>
                    <w14:schemeClr w14:val="tx1"/>
                  </w14:solidFill>
                </w14:textFill>
              </w:rPr>
            </w:pPr>
            <w:r>
              <w:rPr>
                <w:rFonts w:hint="eastAsia" w:ascii="宋体"/>
                <w:color w:val="000000" w:themeColor="text1"/>
                <w:kern w:val="0"/>
                <w:sz w:val="24"/>
                <w14:textFill>
                  <w14:solidFill>
                    <w14:schemeClr w14:val="tx1"/>
                  </w14:solidFill>
                </w14:textFill>
              </w:rPr>
              <w:t xml:space="preserve">1 吃      </w:t>
            </w:r>
            <w:r>
              <w:rPr>
                <w:rFonts w:hint="eastAsia"/>
                <w:color w:val="000000" w:themeColor="text1"/>
                <w:kern w:val="0"/>
                <w:sz w:val="36"/>
                <w:szCs w:val="36"/>
                <w14:textFill>
                  <w14:solidFill>
                    <w14:schemeClr w14:val="tx1"/>
                  </w14:solidFill>
                </w14:textFill>
              </w:rPr>
              <w:t>□</w:t>
            </w:r>
            <w:r>
              <w:rPr>
                <w:rFonts w:hint="eastAsia" w:ascii="宋体" w:hAnsi="Arial"/>
                <w:color w:val="000000" w:themeColor="text1"/>
                <w:kern w:val="0"/>
                <w:sz w:val="24"/>
                <w14:textFill>
                  <w14:solidFill>
                    <w14:schemeClr w14:val="tx1"/>
                  </w14:solidFill>
                </w14:textFill>
              </w:rPr>
              <w:t>天/周</w:t>
            </w:r>
          </w:p>
        </w:tc>
        <w:tc>
          <w:tcPr>
            <w:tcW w:w="1303" w:type="pct"/>
            <w:vAlign w:val="center"/>
          </w:tcPr>
          <w:p>
            <w:pPr>
              <w:spacing w:after="93" w:afterLines="30" w:line="320" w:lineRule="exact"/>
              <w:jc w:val="center"/>
              <w:rPr>
                <w:rFonts w:ascii="宋体"/>
                <w:color w:val="000000" w:themeColor="text1"/>
                <w:kern w:val="0"/>
                <w:sz w:val="24"/>
                <w14:textFill>
                  <w14:solidFill>
                    <w14:schemeClr w14:val="tx1"/>
                  </w14:solidFill>
                </w14:textFill>
              </w:rPr>
            </w:pPr>
            <w:r>
              <w:rPr>
                <w:color w:val="000000" w:themeColor="text1"/>
                <w:kern w:val="0"/>
                <w:sz w:val="24"/>
                <w:szCs w:val="52"/>
                <w14:textFill>
                  <w14:solidFill>
                    <w14:schemeClr w14:val="tx1"/>
                  </w14:solidFill>
                </w14:textFill>
              </w:rPr>
              <w:t xml:space="preserve">2 </w:t>
            </w:r>
            <w:r>
              <w:rPr>
                <w:rFonts w:hint="eastAsia"/>
                <w:color w:val="000000" w:themeColor="text1"/>
                <w:kern w:val="0"/>
                <w:sz w:val="24"/>
                <w:szCs w:val="52"/>
                <w14:textFill>
                  <w14:solidFill>
                    <w14:schemeClr w14:val="tx1"/>
                  </w14:solidFill>
                </w14:textFill>
              </w:rPr>
              <w:t>不吃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exact"/>
        </w:trPr>
        <w:tc>
          <w:tcPr>
            <w:tcW w:w="1778" w:type="pct"/>
            <w:vAlign w:val="center"/>
          </w:tcPr>
          <w:p>
            <w:pPr>
              <w:spacing w:line="320" w:lineRule="exact"/>
              <w:rPr>
                <w:rFonts w:ascii="宋体"/>
                <w:color w:val="000000" w:themeColor="text1"/>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43单种维生素</w:t>
            </w:r>
          </w:p>
        </w:tc>
        <w:tc>
          <w:tcPr>
            <w:tcW w:w="1919" w:type="pct"/>
            <w:vAlign w:val="center"/>
          </w:tcPr>
          <w:p>
            <w:pPr>
              <w:spacing w:line="320" w:lineRule="exact"/>
              <w:rPr>
                <w:rFonts w:ascii="宋体"/>
                <w:color w:val="000000" w:themeColor="text1"/>
                <w:sz w:val="32"/>
                <w14:textFill>
                  <w14:solidFill>
                    <w14:schemeClr w14:val="tx1"/>
                  </w14:solidFill>
                </w14:textFill>
              </w:rPr>
            </w:pPr>
            <w:r>
              <w:rPr>
                <w:rFonts w:hint="eastAsia" w:ascii="宋体"/>
                <w:color w:val="000000" w:themeColor="text1"/>
                <w:kern w:val="0"/>
                <w:sz w:val="24"/>
                <w14:textFill>
                  <w14:solidFill>
                    <w14:schemeClr w14:val="tx1"/>
                  </w14:solidFill>
                </w14:textFill>
              </w:rPr>
              <w:t xml:space="preserve">1 吃      </w:t>
            </w:r>
            <w:r>
              <w:rPr>
                <w:rFonts w:hint="eastAsia"/>
                <w:color w:val="000000" w:themeColor="text1"/>
                <w:kern w:val="0"/>
                <w:sz w:val="36"/>
                <w:szCs w:val="36"/>
                <w14:textFill>
                  <w14:solidFill>
                    <w14:schemeClr w14:val="tx1"/>
                  </w14:solidFill>
                </w14:textFill>
              </w:rPr>
              <w:t>□</w:t>
            </w:r>
            <w:r>
              <w:rPr>
                <w:rFonts w:hint="eastAsia" w:ascii="宋体" w:hAnsi="Arial"/>
                <w:color w:val="000000" w:themeColor="text1"/>
                <w:kern w:val="0"/>
                <w:sz w:val="24"/>
                <w14:textFill>
                  <w14:solidFill>
                    <w14:schemeClr w14:val="tx1"/>
                  </w14:solidFill>
                </w14:textFill>
              </w:rPr>
              <w:t>天/周</w:t>
            </w:r>
          </w:p>
        </w:tc>
        <w:tc>
          <w:tcPr>
            <w:tcW w:w="1303" w:type="pct"/>
            <w:vAlign w:val="center"/>
          </w:tcPr>
          <w:p>
            <w:pPr>
              <w:spacing w:after="93" w:afterLines="30" w:line="320" w:lineRule="exact"/>
              <w:jc w:val="center"/>
              <w:rPr>
                <w:rFonts w:ascii="宋体"/>
                <w:color w:val="000000" w:themeColor="text1"/>
                <w:sz w:val="32"/>
                <w14:textFill>
                  <w14:solidFill>
                    <w14:schemeClr w14:val="tx1"/>
                  </w14:solidFill>
                </w14:textFill>
              </w:rPr>
            </w:pPr>
            <w:r>
              <w:rPr>
                <w:rFonts w:hint="eastAsia"/>
                <w:color w:val="000000" w:themeColor="text1"/>
                <w:kern w:val="0"/>
                <w:sz w:val="24"/>
                <w:szCs w:val="52"/>
                <w14:textFill>
                  <w14:solidFill>
                    <w14:schemeClr w14:val="tx1"/>
                  </w14:solidFill>
                </w14:textFill>
              </w:rPr>
              <w:t>2 不吃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exact"/>
        </w:trPr>
        <w:tc>
          <w:tcPr>
            <w:tcW w:w="1778" w:type="pct"/>
            <w:vAlign w:val="center"/>
          </w:tcPr>
          <w:p>
            <w:pPr>
              <w:spacing w:line="320" w:lineRule="exact"/>
              <w:rPr>
                <w:rFonts w:ascii="宋体"/>
                <w:color w:val="000000" w:themeColor="text1"/>
                <w:kern w:val="0"/>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44钙片（胶囊）</w:t>
            </w:r>
          </w:p>
        </w:tc>
        <w:tc>
          <w:tcPr>
            <w:tcW w:w="1919" w:type="pct"/>
            <w:vAlign w:val="center"/>
          </w:tcPr>
          <w:p>
            <w:pPr>
              <w:spacing w:line="320" w:lineRule="exact"/>
              <w:rPr>
                <w:rFonts w:ascii="宋体"/>
                <w:color w:val="000000" w:themeColor="text1"/>
                <w:sz w:val="32"/>
                <w14:textFill>
                  <w14:solidFill>
                    <w14:schemeClr w14:val="tx1"/>
                  </w14:solidFill>
                </w14:textFill>
              </w:rPr>
            </w:pPr>
            <w:r>
              <w:rPr>
                <w:rFonts w:hint="eastAsia" w:ascii="宋体"/>
                <w:color w:val="000000" w:themeColor="text1"/>
                <w:kern w:val="0"/>
                <w:sz w:val="24"/>
                <w14:textFill>
                  <w14:solidFill>
                    <w14:schemeClr w14:val="tx1"/>
                  </w14:solidFill>
                </w14:textFill>
              </w:rPr>
              <w:t xml:space="preserve">1 吃      </w:t>
            </w:r>
            <w:r>
              <w:rPr>
                <w:rFonts w:hint="eastAsia"/>
                <w:color w:val="000000" w:themeColor="text1"/>
                <w:kern w:val="0"/>
                <w:sz w:val="36"/>
                <w:szCs w:val="36"/>
                <w14:textFill>
                  <w14:solidFill>
                    <w14:schemeClr w14:val="tx1"/>
                  </w14:solidFill>
                </w14:textFill>
              </w:rPr>
              <w:t>□</w:t>
            </w:r>
            <w:r>
              <w:rPr>
                <w:rFonts w:hint="eastAsia" w:ascii="宋体" w:hAnsi="Arial"/>
                <w:color w:val="000000" w:themeColor="text1"/>
                <w:kern w:val="0"/>
                <w:sz w:val="24"/>
                <w14:textFill>
                  <w14:solidFill>
                    <w14:schemeClr w14:val="tx1"/>
                  </w14:solidFill>
                </w14:textFill>
              </w:rPr>
              <w:t>天/周</w:t>
            </w:r>
          </w:p>
        </w:tc>
        <w:tc>
          <w:tcPr>
            <w:tcW w:w="1303" w:type="pct"/>
            <w:vAlign w:val="center"/>
          </w:tcPr>
          <w:p>
            <w:pPr>
              <w:spacing w:after="93" w:afterLines="30" w:line="320" w:lineRule="exact"/>
              <w:jc w:val="center"/>
              <w:rPr>
                <w:rFonts w:ascii="宋体"/>
                <w:color w:val="000000" w:themeColor="text1"/>
                <w:sz w:val="32"/>
                <w14:textFill>
                  <w14:solidFill>
                    <w14:schemeClr w14:val="tx1"/>
                  </w14:solidFill>
                </w14:textFill>
              </w:rPr>
            </w:pPr>
            <w:r>
              <w:rPr>
                <w:rFonts w:hint="eastAsia"/>
                <w:color w:val="000000" w:themeColor="text1"/>
                <w:kern w:val="0"/>
                <w:sz w:val="24"/>
                <w:szCs w:val="52"/>
                <w14:textFill>
                  <w14:solidFill>
                    <w14:schemeClr w14:val="tx1"/>
                  </w14:solidFill>
                </w14:textFill>
              </w:rPr>
              <w:t>2 不吃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78" w:type="pct"/>
            <w:vAlign w:val="center"/>
          </w:tcPr>
          <w:p>
            <w:pPr>
              <w:spacing w:line="320" w:lineRule="exact"/>
              <w:rPr>
                <w:rFonts w:ascii="宋体"/>
                <w:color w:val="000000" w:themeColor="text1"/>
                <w:kern w:val="0"/>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45其他保健食品</w:t>
            </w:r>
          </w:p>
        </w:tc>
        <w:tc>
          <w:tcPr>
            <w:tcW w:w="1919" w:type="pct"/>
            <w:vAlign w:val="center"/>
          </w:tcPr>
          <w:p>
            <w:pPr>
              <w:spacing w:line="320" w:lineRule="exact"/>
              <w:rPr>
                <w:rFonts w:ascii="宋体"/>
                <w:color w:val="000000" w:themeColor="text1"/>
                <w:sz w:val="32"/>
                <w14:textFill>
                  <w14:solidFill>
                    <w14:schemeClr w14:val="tx1"/>
                  </w14:solidFill>
                </w14:textFill>
              </w:rPr>
            </w:pPr>
            <w:r>
              <w:rPr>
                <w:rFonts w:hint="eastAsia" w:ascii="宋体"/>
                <w:color w:val="000000" w:themeColor="text1"/>
                <w:kern w:val="0"/>
                <w:sz w:val="24"/>
                <w14:textFill>
                  <w14:solidFill>
                    <w14:schemeClr w14:val="tx1"/>
                  </w14:solidFill>
                </w14:textFill>
              </w:rPr>
              <w:t xml:space="preserve">1 吃      </w:t>
            </w:r>
            <w:r>
              <w:rPr>
                <w:rFonts w:hint="eastAsia"/>
                <w:color w:val="000000" w:themeColor="text1"/>
                <w:kern w:val="0"/>
                <w:sz w:val="36"/>
                <w:szCs w:val="36"/>
                <w14:textFill>
                  <w14:solidFill>
                    <w14:schemeClr w14:val="tx1"/>
                  </w14:solidFill>
                </w14:textFill>
              </w:rPr>
              <w:t>□</w:t>
            </w:r>
            <w:r>
              <w:rPr>
                <w:rFonts w:hint="eastAsia" w:ascii="宋体" w:hAnsi="Arial"/>
                <w:color w:val="000000" w:themeColor="text1"/>
                <w:kern w:val="0"/>
                <w:sz w:val="24"/>
                <w14:textFill>
                  <w14:solidFill>
                    <w14:schemeClr w14:val="tx1"/>
                  </w14:solidFill>
                </w14:textFill>
              </w:rPr>
              <w:t>天/周</w:t>
            </w:r>
          </w:p>
        </w:tc>
        <w:tc>
          <w:tcPr>
            <w:tcW w:w="1303" w:type="pct"/>
            <w:vAlign w:val="center"/>
          </w:tcPr>
          <w:p>
            <w:pPr>
              <w:spacing w:after="93" w:afterLines="30" w:line="320" w:lineRule="exact"/>
              <w:jc w:val="center"/>
              <w:rPr>
                <w:rFonts w:ascii="宋体"/>
                <w:color w:val="000000" w:themeColor="text1"/>
                <w:sz w:val="32"/>
                <w14:textFill>
                  <w14:solidFill>
                    <w14:schemeClr w14:val="tx1"/>
                  </w14:solidFill>
                </w14:textFill>
              </w:rPr>
            </w:pPr>
            <w:r>
              <w:rPr>
                <w:rFonts w:hint="eastAsia"/>
                <w:color w:val="000000" w:themeColor="text1"/>
                <w:kern w:val="0"/>
                <w:sz w:val="24"/>
                <w:szCs w:val="52"/>
                <w14:textFill>
                  <w14:solidFill>
                    <w14:schemeClr w14:val="tx1"/>
                  </w14:solidFill>
                </w14:textFill>
              </w:rPr>
              <w:t>2 不吃</w:t>
            </w:r>
          </w:p>
        </w:tc>
      </w:tr>
    </w:tbl>
    <w:p>
      <w:pPr>
        <w:rPr>
          <w:rFonts w:ascii="Times New Roman" w:hAnsi="Times New Roman" w:cs="Times New Roman"/>
          <w:sz w:val="24"/>
          <w:szCs w:val="24"/>
        </w:rPr>
      </w:pPr>
    </w:p>
    <w:p>
      <w:pPr>
        <w:rPr>
          <w:rFonts w:ascii="Times New Roman" w:hAnsi="Times New Roman" w:cs="Times New Roman"/>
          <w:sz w:val="24"/>
          <w:szCs w:val="24"/>
        </w:rPr>
      </w:pPr>
    </w:p>
    <w:tbl>
      <w:tblPr>
        <w:tblStyle w:val="12"/>
        <w:tblW w:w="5282" w:type="pct"/>
        <w:tblInd w:w="-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51"/>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5000" w:type="pct"/>
            <w:gridSpan w:val="2"/>
            <w:shd w:val="clear" w:color="auto" w:fill="DDD9C3"/>
            <w:vAlign w:val="center"/>
          </w:tcPr>
          <w:p>
            <w:pPr>
              <w:jc w:val="left"/>
              <w:rPr>
                <w:b/>
                <w:color w:val="000000" w:themeColor="text1"/>
                <w14:textFill>
                  <w14:solidFill>
                    <w14:schemeClr w14:val="tx1"/>
                  </w14:solidFill>
                </w14:textFill>
              </w:rPr>
            </w:pPr>
            <w:r>
              <w:rPr>
                <w:rFonts w:hint="eastAsia" w:asciiTheme="minorEastAsia" w:hAnsiTheme="minorEastAsia"/>
                <w:b/>
                <w:color w:val="000000" w:themeColor="text1"/>
                <w:kern w:val="0"/>
                <w:szCs w:val="21"/>
                <w14:textFill>
                  <w14:solidFill>
                    <w14:schemeClr w14:val="tx1"/>
                  </w14:solidFill>
                </w14:textFill>
              </w:rPr>
              <w:t>D</w:t>
            </w:r>
            <w:r>
              <w:rPr>
                <w:rFonts w:asciiTheme="minorEastAsia" w:hAnsiTheme="minorEastAsia"/>
                <w:b/>
                <w:color w:val="000000" w:themeColor="text1"/>
                <w:kern w:val="0"/>
                <w:szCs w:val="21"/>
                <w14:textFill>
                  <w14:solidFill>
                    <w14:schemeClr w14:val="tx1"/>
                  </w14:solidFill>
                </w14:textFill>
              </w:rPr>
              <w:t>1</w:t>
            </w:r>
            <w:r>
              <w:rPr>
                <w:rFonts w:hint="eastAsia" w:asciiTheme="minorEastAsia" w:hAnsiTheme="minorEastAsia"/>
                <w:b/>
                <w:color w:val="000000" w:themeColor="text1"/>
                <w:kern w:val="0"/>
                <w:szCs w:val="21"/>
                <w14:textFill>
                  <w14:solidFill>
                    <w14:schemeClr w14:val="tx1"/>
                  </w14:solidFill>
                </w14:textFill>
              </w:rPr>
              <w:t>6口腔健康状况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trPr>
        <w:tc>
          <w:tcPr>
            <w:tcW w:w="2194" w:type="pct"/>
            <w:vAlign w:val="center"/>
          </w:tcPr>
          <w:p>
            <w:pPr>
              <w:spacing w:line="276" w:lineRule="auto"/>
              <w:jc w:val="left"/>
              <w:rPr>
                <w:color w:val="000000" w:themeColor="text1"/>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46您口腔内缺牙的数量？</w:t>
            </w:r>
          </w:p>
        </w:tc>
        <w:tc>
          <w:tcPr>
            <w:tcW w:w="2805" w:type="pct"/>
            <w:tcBorders>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不缺牙</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 1-5颗</w:t>
            </w:r>
          </w:p>
          <w:p>
            <w:pPr>
              <w:widowControl/>
              <w:spacing w:after="156" w:afterLines="50"/>
              <w:ind w:firstLine="210" w:firstLineChars="100"/>
              <w:rPr>
                <w:b/>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 大于5颗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 w:hRule="atLeast"/>
        </w:trPr>
        <w:tc>
          <w:tcPr>
            <w:tcW w:w="2194" w:type="pct"/>
            <w:vAlign w:val="center"/>
          </w:tcPr>
          <w:p>
            <w:pPr>
              <w:spacing w:line="276" w:lineRule="auto"/>
              <w:jc w:val="left"/>
              <w:rPr>
                <w:color w:val="000000" w:themeColor="text1"/>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47您是否出现过口腔健康方面问题？</w:t>
            </w:r>
          </w:p>
        </w:tc>
        <w:tc>
          <w:tcPr>
            <w:tcW w:w="2805" w:type="pct"/>
            <w:tcBorders>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有</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 无</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color w:val="000000" w:themeColor="text1"/>
                <w14:textFill>
                  <w14:solidFill>
                    <w14:schemeClr w14:val="tx1"/>
                  </w14:solidFill>
                </w14:textFill>
              </w:rPr>
              <w:t>....</w:t>
            </w:r>
            <w:r>
              <w:rPr>
                <w:color w:val="000000" w:themeColor="text1"/>
                <w:szCs w:val="20"/>
                <w14:textFill>
                  <w14:solidFill>
                    <w14:schemeClr w14:val="tx1"/>
                  </w14:solidFill>
                </w14:textFill>
              </w:rPr>
              <w:sym w:font="Wingdings" w:char="F0E8"/>
            </w:r>
            <w:r>
              <w:rPr>
                <w:rFonts w:hint="eastAsia"/>
                <w:color w:val="000000" w:themeColor="text1"/>
                <w:szCs w:val="20"/>
                <w14:textFill>
                  <w14:solidFill>
                    <w14:schemeClr w14:val="tx1"/>
                  </w14:solidFill>
                </w14:textFill>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2194" w:type="pct"/>
            <w:vAlign w:val="center"/>
          </w:tcPr>
          <w:p>
            <w:pPr>
              <w:jc w:val="left"/>
              <w:rPr>
                <w:color w:val="000000" w:themeColor="text1"/>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48您是在过去一年内出现过哪些情况？</w:t>
            </w:r>
          </w:p>
        </w:tc>
        <w:tc>
          <w:tcPr>
            <w:tcW w:w="2805" w:type="pct"/>
            <w:tcBorders>
              <w:top w:val="single" w:color="auto" w:sz="4" w:space="0"/>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蛀牙（龋齿）    6 牙痛</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  牙龈出血        7 牙结石</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  牙龈萎缩        8 塞牙</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  牙齿缺损        9 口腔溃疡</w:t>
            </w:r>
          </w:p>
          <w:p>
            <w:pPr>
              <w:ind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5  牙列不齐        10 口腔异味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2194" w:type="pct"/>
            <w:vAlign w:val="center"/>
          </w:tcPr>
          <w:p>
            <w:pPr>
              <w:jc w:val="left"/>
              <w:rPr>
                <w:rFonts w:ascii="宋体" w:hAnsi="Arial"/>
                <w:color w:val="000000" w:themeColor="text1"/>
                <w:kern w:val="0"/>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49您近一年来有做过哪些口腔治疗？</w:t>
            </w:r>
          </w:p>
        </w:tc>
        <w:tc>
          <w:tcPr>
            <w:tcW w:w="2805" w:type="pct"/>
            <w:tcBorders>
              <w:top w:val="single" w:color="auto" w:sz="4" w:space="0"/>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修复    6 未进行治疗</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2  拔牙        </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3  牙周        </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4  根管        </w:t>
            </w:r>
          </w:p>
          <w:p>
            <w:pPr>
              <w:ind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5  洗牙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2194" w:type="pct"/>
            <w:vAlign w:val="center"/>
          </w:tcPr>
          <w:p>
            <w:pPr>
              <w:jc w:val="left"/>
              <w:rPr>
                <w:rFonts w:ascii="宋体" w:hAnsi="Arial"/>
                <w:color w:val="000000" w:themeColor="text1"/>
                <w:kern w:val="0"/>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50您近平均多长时间进行一次洗牙？</w:t>
            </w:r>
          </w:p>
        </w:tc>
        <w:tc>
          <w:tcPr>
            <w:tcW w:w="2805" w:type="pct"/>
            <w:tcBorders>
              <w:top w:val="single" w:color="auto" w:sz="4" w:space="0"/>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半个月   6 从来没有</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2  一个月        </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3  三个月        </w:t>
            </w:r>
          </w:p>
          <w:p>
            <w:pPr>
              <w:pStyle w:val="30"/>
              <w:ind w:left="5"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4  半年        </w:t>
            </w:r>
          </w:p>
          <w:p>
            <w:pPr>
              <w:ind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5  一年及以上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2194" w:type="pct"/>
            <w:vAlign w:val="center"/>
          </w:tcPr>
          <w:p>
            <w:pPr>
              <w:jc w:val="left"/>
              <w:rPr>
                <w:rFonts w:ascii="宋体" w:hAnsi="Arial"/>
                <w:color w:val="000000" w:themeColor="text1"/>
                <w:kern w:val="0"/>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51您刷牙的频率如何？</w:t>
            </w:r>
          </w:p>
        </w:tc>
        <w:tc>
          <w:tcPr>
            <w:tcW w:w="2805" w:type="pct"/>
            <w:tcBorders>
              <w:top w:val="single" w:color="auto" w:sz="4" w:space="0"/>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每天≥2次</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 每天1次</w:t>
            </w:r>
          </w:p>
          <w:p>
            <w:pPr>
              <w:ind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 很少/几乎不</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color w:val="000000" w:themeColor="text1"/>
                <w14:textFill>
                  <w14:solidFill>
                    <w14:schemeClr w14:val="tx1"/>
                  </w14:solidFill>
                </w14:textFill>
              </w:rPr>
              <w:t>....</w:t>
            </w:r>
            <w:r>
              <w:rPr>
                <w:color w:val="000000" w:themeColor="text1"/>
                <w:szCs w:val="20"/>
                <w14:textFill>
                  <w14:solidFill>
                    <w14:schemeClr w14:val="tx1"/>
                  </w14:solidFill>
                </w14:textFill>
              </w:rPr>
              <w:sym w:font="Wingdings" w:char="F0E8"/>
            </w:r>
            <w:r>
              <w:rPr>
                <w:rFonts w:hint="eastAsia"/>
                <w:color w:val="000000" w:themeColor="text1"/>
                <w:szCs w:val="20"/>
                <w14:textFill>
                  <w14:solidFill>
                    <w14:schemeClr w14:val="tx1"/>
                  </w14:solidFill>
                </w14:textFill>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2194" w:type="pct"/>
            <w:vAlign w:val="center"/>
          </w:tcPr>
          <w:p>
            <w:pPr>
              <w:jc w:val="left"/>
              <w:rPr>
                <w:rFonts w:ascii="宋体" w:hAnsi="Arial"/>
                <w:color w:val="000000" w:themeColor="text1"/>
                <w:kern w:val="0"/>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52您平时刷牙的方法是？</w:t>
            </w:r>
          </w:p>
        </w:tc>
        <w:tc>
          <w:tcPr>
            <w:tcW w:w="2805" w:type="pct"/>
            <w:tcBorders>
              <w:top w:val="single" w:color="auto" w:sz="4" w:space="0"/>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横刷法</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 竖刷法</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 水平颤动刷牙</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 随意刷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2194" w:type="pct"/>
            <w:vAlign w:val="center"/>
          </w:tcPr>
          <w:p>
            <w:pPr>
              <w:jc w:val="left"/>
              <w:rPr>
                <w:rFonts w:ascii="宋体" w:hAnsi="Arial"/>
                <w:color w:val="000000" w:themeColor="text1"/>
                <w:kern w:val="0"/>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53您平时每次刷牙的时间大概是？</w:t>
            </w:r>
          </w:p>
        </w:tc>
        <w:tc>
          <w:tcPr>
            <w:tcW w:w="2805" w:type="pct"/>
            <w:tcBorders>
              <w:top w:val="single" w:color="auto" w:sz="4" w:space="0"/>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少于1分钟</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 1-2分钟</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 2-3分钟</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 3分钟及以上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2194" w:type="pct"/>
            <w:vAlign w:val="center"/>
          </w:tcPr>
          <w:p>
            <w:pPr>
              <w:jc w:val="left"/>
              <w:rPr>
                <w:rFonts w:ascii="宋体" w:hAnsi="Arial"/>
                <w:color w:val="000000" w:themeColor="text1"/>
                <w:kern w:val="0"/>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54您多长时间换一次牙刷？</w:t>
            </w:r>
          </w:p>
        </w:tc>
        <w:tc>
          <w:tcPr>
            <w:tcW w:w="2805" w:type="pct"/>
            <w:tcBorders>
              <w:top w:val="single" w:color="auto" w:sz="4" w:space="0"/>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3个月以内</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 3-6个月</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 半年及以上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2194" w:type="pct"/>
            <w:vAlign w:val="center"/>
          </w:tcPr>
          <w:p>
            <w:pPr>
              <w:jc w:val="left"/>
              <w:rPr>
                <w:rFonts w:ascii="宋体" w:hAnsi="Arial"/>
                <w:color w:val="000000" w:themeColor="text1"/>
                <w:kern w:val="0"/>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55您使用牙线或牙线棒的频率如何？</w:t>
            </w:r>
          </w:p>
        </w:tc>
        <w:tc>
          <w:tcPr>
            <w:tcW w:w="2805" w:type="pct"/>
            <w:tcBorders>
              <w:top w:val="single" w:color="auto" w:sz="4" w:space="0"/>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每天≥2次</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 每天1次</w:t>
            </w:r>
          </w:p>
          <w:p>
            <w:pPr>
              <w:ind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 很少/几乎不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2194" w:type="pct"/>
            <w:vAlign w:val="center"/>
          </w:tcPr>
          <w:p>
            <w:pPr>
              <w:jc w:val="left"/>
              <w:rPr>
                <w:rFonts w:ascii="宋体" w:hAnsi="Arial"/>
                <w:color w:val="000000" w:themeColor="text1"/>
                <w:kern w:val="0"/>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56您每次吃完饭后都会漱口吗？</w:t>
            </w:r>
          </w:p>
        </w:tc>
        <w:tc>
          <w:tcPr>
            <w:tcW w:w="2805" w:type="pct"/>
            <w:tcBorders>
              <w:top w:val="single" w:color="auto" w:sz="4" w:space="0"/>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2194" w:type="pct"/>
            <w:vAlign w:val="center"/>
          </w:tcPr>
          <w:p>
            <w:pPr>
              <w:jc w:val="left"/>
              <w:rPr>
                <w:rFonts w:ascii="宋体" w:hAnsi="Arial"/>
                <w:color w:val="000000" w:themeColor="text1"/>
                <w:kern w:val="0"/>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57您是否有假牙？</w:t>
            </w:r>
          </w:p>
        </w:tc>
        <w:tc>
          <w:tcPr>
            <w:tcW w:w="2805" w:type="pct"/>
            <w:tcBorders>
              <w:top w:val="single" w:color="auto" w:sz="4" w:space="0"/>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是</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 否</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color w:val="000000" w:themeColor="text1"/>
                <w14:textFill>
                  <w14:solidFill>
                    <w14:schemeClr w14:val="tx1"/>
                  </w14:solidFill>
                </w14:textFill>
              </w:rPr>
              <w:t>....</w:t>
            </w:r>
            <w:r>
              <w:rPr>
                <w:color w:val="000000" w:themeColor="text1"/>
                <w:szCs w:val="20"/>
                <w14:textFill>
                  <w14:solidFill>
                    <w14:schemeClr w14:val="tx1"/>
                  </w14:solidFill>
                </w14:textFill>
              </w:rPr>
              <w:sym w:font="Wingdings" w:char="F0E8"/>
            </w:r>
            <w:r>
              <w:rPr>
                <w:rFonts w:hint="eastAsia"/>
                <w:color w:val="000000" w:themeColor="text1"/>
                <w:szCs w:val="20"/>
                <w14:textFill>
                  <w14:solidFill>
                    <w14:schemeClr w14:val="tx1"/>
                  </w14:solidFill>
                </w14:textFill>
              </w:rPr>
              <w:t>59</w:t>
            </w:r>
          </w:p>
          <w:p>
            <w:pPr>
              <w:pStyle w:val="30"/>
              <w:spacing w:before="93" w:beforeLines="30"/>
              <w:ind w:left="6" w:firstLine="210" w:firstLineChars="100"/>
              <w:jc w:val="left"/>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2194" w:type="pct"/>
            <w:vAlign w:val="center"/>
          </w:tcPr>
          <w:p>
            <w:pPr>
              <w:jc w:val="left"/>
              <w:rPr>
                <w:rFonts w:ascii="宋体" w:hAnsi="Arial"/>
                <w:color w:val="000000" w:themeColor="text1"/>
                <w:kern w:val="0"/>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58若有假牙，您的假牙类型？</w:t>
            </w:r>
          </w:p>
        </w:tc>
        <w:tc>
          <w:tcPr>
            <w:tcW w:w="2805" w:type="pct"/>
            <w:tcBorders>
              <w:top w:val="single" w:color="auto" w:sz="4" w:space="0"/>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全口假牙</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 可摘局部假牙</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 固定假牙</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 种植假牙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2194" w:type="pct"/>
            <w:vAlign w:val="center"/>
          </w:tcPr>
          <w:p>
            <w:pPr>
              <w:jc w:val="left"/>
              <w:rPr>
                <w:rFonts w:ascii="宋体" w:hAnsi="Arial"/>
                <w:color w:val="000000" w:themeColor="text1"/>
                <w:kern w:val="0"/>
                <w:szCs w:val="21"/>
                <w14:textFill>
                  <w14:solidFill>
                    <w14:schemeClr w14:val="tx1"/>
                  </w14:solidFill>
                </w14:textFill>
              </w:rPr>
            </w:pPr>
            <w:r>
              <w:rPr>
                <w:rFonts w:hint="eastAsia" w:ascii="宋体" w:hAnsi="Arial"/>
                <w:color w:val="000000" w:themeColor="text1"/>
                <w:kern w:val="0"/>
                <w:szCs w:val="21"/>
                <w14:textFill>
                  <w14:solidFill>
                    <w14:schemeClr w14:val="tx1"/>
                  </w14:solidFill>
                </w14:textFill>
              </w:rPr>
              <w:t>59总的来说，您认为您的口腔健康状况是？</w:t>
            </w:r>
          </w:p>
        </w:tc>
        <w:tc>
          <w:tcPr>
            <w:tcW w:w="2805" w:type="pct"/>
            <w:tcBorders>
              <w:top w:val="single" w:color="auto" w:sz="4" w:space="0"/>
              <w:bottom w:val="single" w:color="auto" w:sz="4" w:space="0"/>
            </w:tcBorders>
            <w:vAlign w:val="center"/>
          </w:tcPr>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 好</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 较好</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 一般</w:t>
            </w:r>
          </w:p>
          <w:p>
            <w:pPr>
              <w:pStyle w:val="30"/>
              <w:spacing w:before="93" w:beforeLines="30"/>
              <w:ind w:left="6" w:firstLine="210" w:firstLineChars="1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 较差</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ins w:id="218" w:author="Yanhy" w:date="2023-11-30T10:19:58Z"/>
          <w:rFonts w:ascii="Times New Roman" w:hAnsi="Times New Roman" w:cs="Times New Roman"/>
          <w:sz w:val="24"/>
          <w:szCs w:val="24"/>
        </w:rPr>
      </w:pPr>
    </w:p>
    <w:p>
      <w:pPr>
        <w:rPr>
          <w:ins w:id="219" w:author="Yanhy" w:date="2023-11-30T10:19:58Z"/>
          <w:rFonts w:ascii="Times New Roman" w:hAnsi="Times New Roman" w:cs="Times New Roman"/>
          <w:sz w:val="24"/>
          <w:szCs w:val="24"/>
        </w:rPr>
      </w:pPr>
    </w:p>
    <w:p>
      <w:pPr>
        <w:rPr>
          <w:ins w:id="220" w:author="Yanhy" w:date="2023-11-30T10:19:58Z"/>
          <w:rFonts w:ascii="Times New Roman" w:hAnsi="Times New Roman" w:cs="Times New Roman"/>
          <w:sz w:val="24"/>
          <w:szCs w:val="24"/>
        </w:rPr>
      </w:pPr>
    </w:p>
    <w:p>
      <w:pPr>
        <w:rPr>
          <w:ins w:id="221" w:author="Yanhy" w:date="2023-11-30T10:19:59Z"/>
          <w:rFonts w:ascii="Times New Roman" w:hAnsi="Times New Roman" w:cs="Times New Roman"/>
          <w:sz w:val="24"/>
          <w:szCs w:val="24"/>
        </w:rPr>
      </w:pPr>
    </w:p>
    <w:p>
      <w:pPr>
        <w:rPr>
          <w:ins w:id="222" w:author="Yanhy" w:date="2023-11-30T10:19:59Z"/>
          <w:rFonts w:ascii="Times New Roman" w:hAnsi="Times New Roman" w:cs="Times New Roman"/>
          <w:sz w:val="24"/>
          <w:szCs w:val="24"/>
        </w:rPr>
      </w:pPr>
    </w:p>
    <w:p>
      <w:pPr>
        <w:rPr>
          <w:ins w:id="223" w:author="Yanhy" w:date="2023-11-30T10:19:59Z"/>
          <w:rFonts w:ascii="Times New Roman" w:hAnsi="Times New Roman" w:cs="Times New Roman"/>
          <w:sz w:val="24"/>
          <w:szCs w:val="24"/>
        </w:rPr>
      </w:pPr>
    </w:p>
    <w:p>
      <w:pPr>
        <w:rPr>
          <w:ins w:id="224" w:author="Yanhy" w:date="2023-11-30T10:19:59Z"/>
          <w:rFonts w:ascii="Times New Roman" w:hAnsi="Times New Roman" w:cs="Times New Roman"/>
          <w:sz w:val="24"/>
          <w:szCs w:val="24"/>
        </w:rPr>
      </w:pPr>
    </w:p>
    <w:p>
      <w:pPr>
        <w:rPr>
          <w:ins w:id="225" w:author="Yanhy" w:date="2023-11-30T10:19:59Z"/>
          <w:rFonts w:ascii="Times New Roman" w:hAnsi="Times New Roman" w:cs="Times New Roman"/>
          <w:sz w:val="24"/>
          <w:szCs w:val="24"/>
        </w:rPr>
      </w:pPr>
    </w:p>
    <w:p>
      <w:pPr>
        <w:rPr>
          <w:ins w:id="226" w:author="Yanhy" w:date="2023-11-30T10:19:59Z"/>
          <w:rFonts w:ascii="Times New Roman" w:hAnsi="Times New Roman" w:cs="Times New Roman"/>
          <w:sz w:val="24"/>
          <w:szCs w:val="24"/>
        </w:rPr>
      </w:pPr>
    </w:p>
    <w:p>
      <w:pPr>
        <w:rPr>
          <w:ins w:id="227" w:author="Yanhy" w:date="2023-11-30T10:20:00Z"/>
          <w:rFonts w:ascii="Times New Roman" w:hAnsi="Times New Roman" w:cs="Times New Roman"/>
          <w:sz w:val="24"/>
          <w:szCs w:val="24"/>
        </w:rPr>
      </w:pPr>
    </w:p>
    <w:p>
      <w:pPr>
        <w:rPr>
          <w:ins w:id="228" w:author="Yanhy" w:date="2023-11-30T10:20:00Z"/>
          <w:rFonts w:ascii="Times New Roman" w:hAnsi="Times New Roman" w:cs="Times New Roman"/>
          <w:sz w:val="24"/>
          <w:szCs w:val="24"/>
        </w:rPr>
      </w:pPr>
    </w:p>
    <w:p>
      <w:pPr>
        <w:rPr>
          <w:ins w:id="229" w:author="Yanhy" w:date="2023-11-30T10:20:00Z"/>
          <w:rFonts w:ascii="Times New Roman" w:hAnsi="Times New Roman" w:cs="Times New Roman"/>
          <w:sz w:val="24"/>
          <w:szCs w:val="24"/>
        </w:rPr>
      </w:pPr>
    </w:p>
    <w:p>
      <w:pPr>
        <w:rPr>
          <w:ins w:id="230" w:author="Yanhy" w:date="2023-11-30T10:20:00Z"/>
          <w:rFonts w:ascii="Times New Roman" w:hAnsi="Times New Roman" w:cs="Times New Roman"/>
          <w:sz w:val="24"/>
          <w:szCs w:val="24"/>
        </w:rPr>
      </w:pPr>
    </w:p>
    <w:p>
      <w:pPr>
        <w:rPr>
          <w:ins w:id="231" w:author="Yanhy" w:date="2023-11-30T10:20:01Z"/>
          <w:rFonts w:ascii="Times New Roman" w:hAnsi="Times New Roman" w:cs="Times New Roman"/>
          <w:sz w:val="24"/>
          <w:szCs w:val="24"/>
        </w:rPr>
      </w:pPr>
    </w:p>
    <w:p>
      <w:pPr>
        <w:rPr>
          <w:ins w:id="232" w:author="Yanhy" w:date="2023-11-30T10:20:01Z"/>
          <w:rFonts w:ascii="Times New Roman" w:hAnsi="Times New Roman" w:cs="Times New Roman"/>
          <w:sz w:val="24"/>
          <w:szCs w:val="24"/>
        </w:rPr>
      </w:pPr>
    </w:p>
    <w:p>
      <w:pPr>
        <w:rPr>
          <w:ins w:id="233" w:author="Yanhy" w:date="2023-11-30T10:20:01Z"/>
          <w:rFonts w:ascii="Times New Roman" w:hAnsi="Times New Roman" w:cs="Times New Roman"/>
          <w:sz w:val="24"/>
          <w:szCs w:val="24"/>
        </w:rPr>
      </w:pPr>
    </w:p>
    <w:p>
      <w:pPr>
        <w:rPr>
          <w:ins w:id="234" w:author="Yanhy" w:date="2023-11-30T10:20:01Z"/>
          <w:rFonts w:ascii="Times New Roman" w:hAnsi="Times New Roman" w:cs="Times New Roman"/>
          <w:sz w:val="24"/>
          <w:szCs w:val="24"/>
        </w:rPr>
      </w:pPr>
    </w:p>
    <w:p>
      <w:pPr>
        <w:rPr>
          <w:ins w:id="235" w:author="Yanhy" w:date="2023-11-30T10:20:01Z"/>
          <w:rFonts w:ascii="Times New Roman" w:hAnsi="Times New Roman" w:cs="Times New Roman"/>
          <w:sz w:val="24"/>
          <w:szCs w:val="24"/>
        </w:rPr>
      </w:pPr>
    </w:p>
    <w:p>
      <w:pPr>
        <w:rPr>
          <w:ins w:id="236" w:author="Yanhy" w:date="2023-11-30T10:20:02Z"/>
          <w:rFonts w:ascii="Times New Roman" w:hAnsi="Times New Roman" w:cs="Times New Roman"/>
          <w:sz w:val="24"/>
          <w:szCs w:val="24"/>
        </w:rPr>
      </w:pPr>
    </w:p>
    <w:p>
      <w:pPr>
        <w:rPr>
          <w:ins w:id="237" w:author="Yanhy" w:date="2023-11-30T10:20:02Z"/>
          <w:rFonts w:ascii="Times New Roman" w:hAnsi="Times New Roman" w:cs="Times New Roman"/>
          <w:sz w:val="24"/>
          <w:szCs w:val="24"/>
        </w:rPr>
      </w:pPr>
    </w:p>
    <w:p>
      <w:pPr>
        <w:rPr>
          <w:ins w:id="238" w:author="Yanhy" w:date="2023-11-30T10:20:02Z"/>
          <w:rFonts w:ascii="Times New Roman" w:hAnsi="Times New Roman" w:cs="Times New Roman"/>
          <w:sz w:val="24"/>
          <w:szCs w:val="24"/>
        </w:rPr>
      </w:pPr>
    </w:p>
    <w:p>
      <w:pPr>
        <w:rPr>
          <w:ins w:id="239" w:author="Yanhy" w:date="2023-11-30T10:20:02Z"/>
          <w:rFonts w:ascii="Times New Roman" w:hAnsi="Times New Roman" w:cs="Times New Roman"/>
          <w:sz w:val="24"/>
          <w:szCs w:val="24"/>
        </w:rPr>
      </w:pPr>
    </w:p>
    <w:p>
      <w:pPr>
        <w:rPr>
          <w:ins w:id="240" w:author="Yanhy" w:date="2023-11-30T10:20:03Z"/>
          <w:rFonts w:ascii="Times New Roman" w:hAnsi="Times New Roman" w:cs="Times New Roman"/>
          <w:sz w:val="24"/>
          <w:szCs w:val="24"/>
        </w:rPr>
      </w:pPr>
    </w:p>
    <w:p>
      <w:pPr>
        <w:rPr>
          <w:ins w:id="241" w:author="Yanhy" w:date="2023-11-30T10:20:03Z"/>
          <w:rFonts w:ascii="Times New Roman" w:hAnsi="Times New Roman" w:cs="Times New Roman"/>
          <w:sz w:val="24"/>
          <w:szCs w:val="24"/>
        </w:rPr>
      </w:pPr>
    </w:p>
    <w:p>
      <w:pPr>
        <w:rPr>
          <w:ins w:id="242" w:author="Yanhy" w:date="2023-11-30T10:20:03Z"/>
          <w:rFonts w:ascii="Times New Roman" w:hAnsi="Times New Roman" w:cs="Times New Roman"/>
          <w:sz w:val="24"/>
          <w:szCs w:val="24"/>
        </w:rPr>
      </w:pPr>
    </w:p>
    <w:p>
      <w:pPr>
        <w:rPr>
          <w:ins w:id="243" w:author="Yanhy" w:date="2023-11-30T10:20:15Z"/>
          <w:rFonts w:ascii="Times New Roman" w:hAnsi="Times New Roman" w:cs="Times New Roman"/>
          <w:sz w:val="24"/>
          <w:szCs w:val="24"/>
        </w:rPr>
      </w:pPr>
      <w:ins w:id="244" w:author="Yanhy" w:date="2023-11-30T10:20:15Z">
        <w:r>
          <w:rPr>
            <w:rFonts w:ascii="Times New Roman" w:hAnsi="Times New Roman" w:cs="Times New Roman"/>
            <w:sz w:val="24"/>
            <w:szCs w:val="24"/>
          </w:rPr>
          <w:br w:type="page"/>
        </w:r>
      </w:ins>
    </w:p>
    <w:p>
      <w:pPr>
        <w:pStyle w:val="2"/>
        <w:adjustRightInd w:val="0"/>
        <w:snapToGrid w:val="0"/>
        <w:spacing w:before="0" w:after="0" w:line="360" w:lineRule="auto"/>
        <w:jc w:val="center"/>
        <w:rPr>
          <w:rFonts w:eastAsia="黑体"/>
          <w:color w:val="000000" w:themeColor="text1"/>
          <w:sz w:val="28"/>
          <w14:textFill>
            <w14:solidFill>
              <w14:schemeClr w14:val="tx1"/>
            </w14:solidFill>
          </w14:textFill>
        </w:rPr>
      </w:pPr>
      <w:bookmarkStart w:id="198" w:name="_Toc28078"/>
      <w:bookmarkStart w:id="199" w:name="_Toc5090"/>
      <w:bookmarkStart w:id="200" w:name="_Toc9795"/>
      <w:r>
        <w:rPr>
          <w:rFonts w:hint="eastAsia" w:ascii="Times New Roman" w:hAnsi="Times New Roman" w:eastAsia="黑体" w:cs="Times New Roman"/>
          <w:color w:val="000000" w:themeColor="text1"/>
          <w:kern w:val="0"/>
          <w:sz w:val="24"/>
          <w:szCs w:val="24"/>
          <w14:textFill>
            <w14:solidFill>
              <w14:schemeClr w14:val="tx1"/>
            </w14:solidFill>
          </w14:textFill>
        </w:rPr>
        <w:t>附件6</w:t>
      </w:r>
      <w:r>
        <w:rPr>
          <w:rFonts w:hint="eastAsia" w:ascii="Times New Roman" w:hAnsi="Times New Roman" w:eastAsia="黑体" w:cs="Times New Roman"/>
          <w:color w:val="000000" w:themeColor="text1"/>
          <w:kern w:val="0"/>
          <w:sz w:val="24"/>
          <w:szCs w:val="24"/>
          <w:lang w:eastAsia="zh-CN"/>
          <w14:textFill>
            <w14:solidFill>
              <w14:schemeClr w14:val="tx1"/>
            </w14:solidFill>
          </w14:textFill>
        </w:rPr>
        <w:t>：</w:t>
      </w:r>
      <w:r>
        <w:rPr>
          <w:rFonts w:hint="eastAsia" w:ascii="Times New Roman" w:hAnsi="Times New Roman" w:eastAsia="黑体" w:cs="Times New Roman"/>
          <w:color w:val="000000" w:themeColor="text1"/>
          <w:kern w:val="0"/>
          <w:sz w:val="24"/>
          <w:szCs w:val="24"/>
          <w14:textFill>
            <w14:solidFill>
              <w14:schemeClr w14:val="tx1"/>
            </w14:solidFill>
          </w14:textFill>
        </w:rPr>
        <w:t>儿童随访问卷</w:t>
      </w:r>
      <w:bookmarkEnd w:id="198"/>
      <w:bookmarkEnd w:id="199"/>
      <w:bookmarkEnd w:id="200"/>
    </w:p>
    <w:tbl>
      <w:tblPr>
        <w:tblStyle w:val="12"/>
        <w:tblW w:w="9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5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b/>
                <w:color w:val="000000" w:themeColor="text1"/>
                <w:sz w:val="40"/>
                <w:szCs w:val="21"/>
                <w14:textFill>
                  <w14:solidFill>
                    <w14:schemeClr w14:val="tx1"/>
                  </w14:solidFill>
                </w14:textFill>
              </w:rPr>
            </w:pPr>
            <w:r>
              <w:rPr>
                <w:rFonts w:hint="eastAsia"/>
                <w:color w:val="000000" w:themeColor="text1"/>
                <w:szCs w:val="21"/>
                <w14:textFill>
                  <w14:solidFill>
                    <w14:schemeClr w14:val="tx1"/>
                  </w14:solidFill>
                </w14:textFill>
              </w:rPr>
              <w:t>个人编码</w:t>
            </w:r>
            <w:r>
              <w:rPr>
                <w:color w:val="000000" w:themeColor="text1"/>
                <w:szCs w:val="21"/>
                <w14:textFill>
                  <w14:solidFill>
                    <w14:schemeClr w14:val="tx1"/>
                  </w14:solidFill>
                </w14:textFill>
              </w:rPr>
              <w:t>：</w:t>
            </w:r>
            <w:r>
              <w:rPr>
                <w:rFonts w:hint="eastAsia" w:asciiTheme="minorEastAsia" w:hAnsiTheme="minorEastAsia"/>
                <w:color w:val="000000" w:themeColor="text1"/>
                <w:spacing w:val="-60"/>
                <w:kern w:val="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b/>
                <w:color w:val="000000" w:themeColor="text1"/>
                <w:sz w:val="52"/>
                <w:szCs w:val="21"/>
                <w14:textFill>
                  <w14:solidFill>
                    <w14:schemeClr w14:val="tx1"/>
                  </w14:solidFill>
                </w14:textFill>
              </w:rPr>
            </w:pPr>
            <w:r>
              <w:rPr>
                <w:rFonts w:hint="eastAsia"/>
                <w:color w:val="000000" w:themeColor="text1"/>
                <w:szCs w:val="21"/>
                <w14:textFill>
                  <w14:solidFill>
                    <w14:schemeClr w14:val="tx1"/>
                  </w14:solidFill>
                </w14:textFill>
              </w:rPr>
              <w:t>调查对象姓名：</w:t>
            </w:r>
            <w:r>
              <w:rPr>
                <w:b/>
                <w:color w:val="000000" w:themeColor="text1"/>
                <w:sz w:val="36"/>
                <w:szCs w:val="21"/>
                <w14:textFill>
                  <w14:solidFill>
                    <w14:schemeClr w14:val="tx1"/>
                  </w14:solidFill>
                </w14:textFill>
              </w:rPr>
              <w:t xml:space="preserve"> </w:t>
            </w:r>
            <w:r>
              <w:rPr>
                <w:color w:val="000000" w:themeColor="text1"/>
                <w:sz w:val="36"/>
                <w:szCs w:val="21"/>
                <w14:textFill>
                  <w14:solidFill>
                    <w14:schemeClr w14:val="tx1"/>
                  </w14:solidFill>
                </w14:textFill>
              </w:rPr>
              <w:t xml:space="preserve">  </w:t>
            </w:r>
            <w:r>
              <w:rPr>
                <w:color w:val="000000" w:themeColor="text1"/>
                <w:sz w:val="24"/>
                <w:szCs w:val="21"/>
                <w14:textFill>
                  <w14:solidFill>
                    <w14:schemeClr w14:val="tx1"/>
                  </w14:solidFill>
                </w14:textFill>
              </w:rPr>
              <w:t xml:space="preserve">  </w:t>
            </w:r>
            <w:r>
              <w:rPr>
                <w:color w:val="000000" w:themeColor="text1"/>
                <w:szCs w:val="21"/>
                <w14:textFill>
                  <w14:solidFill>
                    <w14:schemeClr w14:val="tx1"/>
                  </w14:solidFill>
                </w14:textFill>
              </w:rPr>
              <w:t xml:space="preserve">          </w:t>
            </w:r>
            <w:r>
              <w:rPr>
                <w:b/>
                <w:color w:val="000000" w:themeColor="text1"/>
                <w:sz w:val="36"/>
                <w:szCs w:val="21"/>
                <w14:textFill>
                  <w14:solidFill>
                    <w14:schemeClr w14:val="tx1"/>
                  </w14:solidFill>
                </w14:textFill>
              </w:rPr>
              <w:fldChar w:fldCharType="begin"/>
            </w:r>
            <w:r>
              <w:rPr>
                <w:b/>
                <w:color w:val="000000" w:themeColor="text1"/>
                <w:sz w:val="36"/>
                <w:szCs w:val="21"/>
                <w14:textFill>
                  <w14:solidFill>
                    <w14:schemeClr w14:val="tx1"/>
                  </w14:solidFill>
                </w14:textFill>
              </w:rPr>
              <w:instrText xml:space="preserve"> MERGEFIELD "HR7" </w:instrText>
            </w:r>
            <w:r>
              <w:rPr>
                <w:b/>
                <w:color w:val="000000" w:themeColor="text1"/>
                <w:sz w:val="36"/>
                <w:szCs w:val="21"/>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color w:val="000000" w:themeColor="text1"/>
                <w:szCs w:val="21"/>
                <w14:textFill>
                  <w14:solidFill>
                    <w14:schemeClr w14:val="tx1"/>
                  </w14:solidFill>
                </w14:textFill>
              </w:rPr>
            </w:pPr>
          </w:p>
          <w:p>
            <w:pPr>
              <w:ind w:firstLine="210" w:firstLineChars="100"/>
              <w:rPr>
                <w:b/>
                <w:color w:val="000000" w:themeColor="text1"/>
                <w:sz w:val="24"/>
                <w:szCs w:val="21"/>
                <w14:textFill>
                  <w14:solidFill>
                    <w14:schemeClr w14:val="tx1"/>
                  </w14:solidFill>
                </w14:textFill>
              </w:rPr>
            </w:pPr>
            <w:r>
              <w:rPr>
                <w:rFonts w:hint="eastAsia"/>
                <w:color w:val="000000" w:themeColor="text1"/>
                <w:szCs w:val="21"/>
                <w14:textFill>
                  <w14:solidFill>
                    <w14:schemeClr w14:val="tx1"/>
                  </w14:solidFill>
                </w14:textFill>
              </w:rPr>
              <w:t>住    址</w:t>
            </w:r>
            <w:r>
              <w:rPr>
                <w:color w:val="000000" w:themeColor="text1"/>
                <w:szCs w:val="21"/>
                <w14:textFill>
                  <w14:solidFill>
                    <w14:schemeClr w14:val="tx1"/>
                  </w14:solidFill>
                </w14:textFill>
              </w:rPr>
              <w:t>：</w:t>
            </w:r>
            <w:r>
              <w:rPr>
                <w:b/>
                <w:color w:val="000000" w:themeColor="text1"/>
                <w:sz w:val="24"/>
                <w:szCs w:val="21"/>
                <w14:textFill>
                  <w14:solidFill>
                    <w14:schemeClr w14:val="tx1"/>
                  </w14:solidFill>
                </w14:textFill>
              </w:rPr>
              <w:t xml:space="preserve"> </w:t>
            </w:r>
          </w:p>
          <w:p>
            <w:pPr>
              <w:ind w:firstLine="210" w:firstLineChars="100"/>
              <w:rPr>
                <w:color w:val="000000" w:themeColor="text1"/>
                <w:szCs w:val="21"/>
                <w14:textFill>
                  <w14:solidFill>
                    <w14:schemeClr w14:val="tx1"/>
                  </w14:solidFill>
                </w14:textFill>
              </w:rPr>
            </w:pPr>
          </w:p>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_____________</w:t>
            </w:r>
            <w:r>
              <w:rPr>
                <w:rFonts w:hint="eastAsia"/>
                <w:color w:val="000000" w:themeColor="text1"/>
                <w:szCs w:val="21"/>
                <w14:textFill>
                  <w14:solidFill>
                    <w14:schemeClr w14:val="tx1"/>
                  </w14:solidFill>
                </w14:textFill>
              </w:rPr>
              <w:t>街道/乡/镇</w:t>
            </w:r>
            <w:r>
              <w:rPr>
                <w:color w:val="000000" w:themeColor="text1"/>
                <w:szCs w:val="21"/>
                <w14:textFill>
                  <w14:solidFill>
                    <w14:schemeClr w14:val="tx1"/>
                  </w14:solidFill>
                </w14:textFill>
              </w:rPr>
              <w:t>_____________________</w:t>
            </w:r>
            <w:r>
              <w:rPr>
                <w:rFonts w:hint="eastAsia"/>
                <w:color w:val="000000" w:themeColor="text1"/>
                <w:szCs w:val="21"/>
                <w14:textFill>
                  <w14:solidFill>
                    <w14:schemeClr w14:val="tx1"/>
                  </w14:solidFill>
                </w14:textFill>
              </w:rPr>
              <w:t>村/居委会</w:t>
            </w:r>
            <w:r>
              <w:rPr>
                <w:color w:val="000000" w:themeColor="text1"/>
                <w:szCs w:val="21"/>
                <w14:textFill>
                  <w14:solidFill>
                    <w14:schemeClr w14:val="tx1"/>
                  </w14:solidFill>
                </w14:textFill>
              </w:rPr>
              <w:t>______________________</w:t>
            </w:r>
            <w:r>
              <w:rPr>
                <w:rFonts w:hint="eastAsia"/>
                <w:color w:val="000000" w:themeColor="text1"/>
                <w:szCs w:val="21"/>
                <w14:textFill>
                  <w14:solidFill>
                    <w14:schemeClr w14:val="tx1"/>
                  </w14:solidFill>
                </w14:textFill>
              </w:rPr>
              <w:t>门牌号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4077" w:type="dxa"/>
            <w:tcBorders>
              <w:right w:val="single" w:color="auto" w:sz="4" w:space="0"/>
            </w:tcBorders>
            <w:vAlign w:val="bottom"/>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调查员签名：</w:t>
            </w:r>
            <w:r>
              <w:rPr>
                <w:color w:val="000000" w:themeColor="text1"/>
                <w:szCs w:val="21"/>
                <w14:textFill>
                  <w14:solidFill>
                    <w14:schemeClr w14:val="tx1"/>
                  </w14:solidFill>
                </w14:textFill>
              </w:rPr>
              <w:t>_________________</w:t>
            </w:r>
          </w:p>
        </w:tc>
        <w:tc>
          <w:tcPr>
            <w:tcW w:w="5048" w:type="dxa"/>
            <w:tcBorders>
              <w:left w:val="single" w:color="auto" w:sz="4" w:space="0"/>
            </w:tcBorders>
            <w:vAlign w:val="bottom"/>
          </w:tcPr>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日期：</w:t>
            </w:r>
            <w:r>
              <w:rPr>
                <w:rFonts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年</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月</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4077" w:type="dxa"/>
            <w:tcBorders>
              <w:bottom w:val="single" w:color="auto" w:sz="4" w:space="0"/>
              <w:right w:val="single" w:color="auto" w:sz="4" w:space="0"/>
            </w:tcBorders>
            <w:vAlign w:val="bottom"/>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质控员签名：</w:t>
            </w:r>
            <w:r>
              <w:rPr>
                <w:color w:val="000000" w:themeColor="text1"/>
                <w:szCs w:val="21"/>
                <w14:textFill>
                  <w14:solidFill>
                    <w14:schemeClr w14:val="tx1"/>
                  </w14:solidFill>
                </w14:textFill>
              </w:rPr>
              <w:t>_________________</w:t>
            </w:r>
          </w:p>
        </w:tc>
        <w:tc>
          <w:tcPr>
            <w:tcW w:w="5048" w:type="dxa"/>
            <w:tcBorders>
              <w:left w:val="single" w:color="auto" w:sz="4" w:space="0"/>
              <w:bottom w:val="single" w:color="auto" w:sz="4" w:space="0"/>
            </w:tcBorders>
            <w:vAlign w:val="bottom"/>
          </w:tcPr>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日期：</w:t>
            </w:r>
            <w:r>
              <w:rPr>
                <w:rFonts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年</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月</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日</w:t>
            </w:r>
          </w:p>
        </w:tc>
      </w:tr>
    </w:tbl>
    <w:p>
      <w:pPr>
        <w:widowControl/>
        <w:jc w:val="left"/>
        <w:rPr>
          <w:rFonts w:ascii="宋体" w:hAnsi="宋体" w:eastAsia="宋体" w:cs="宋体"/>
          <w:kern w:val="0"/>
          <w:sz w:val="24"/>
          <w:szCs w:val="24"/>
          <w:lang w:bidi="ar"/>
        </w:rPr>
      </w:pPr>
    </w:p>
    <w:p>
      <w:pPr>
        <w:widowControl/>
        <w:jc w:val="left"/>
        <w:rPr>
          <w:rFonts w:ascii="宋体" w:hAnsi="宋体" w:eastAsia="宋体" w:cs="宋体"/>
          <w:kern w:val="0"/>
          <w:sz w:val="24"/>
          <w:szCs w:val="24"/>
          <w:lang w:bidi="ar"/>
        </w:rPr>
      </w:pPr>
    </w:p>
    <w:p>
      <w:pPr>
        <w:widowControl/>
        <w:jc w:val="left"/>
        <w:rPr>
          <w:rFonts w:ascii="宋体" w:hAnsi="宋体" w:eastAsia="宋体" w:cs="宋体"/>
          <w:kern w:val="0"/>
          <w:sz w:val="24"/>
          <w:szCs w:val="24"/>
          <w:lang w:bidi="ar"/>
        </w:rPr>
      </w:pPr>
    </w:p>
    <w:p>
      <w:pPr>
        <w:widowControl/>
        <w:jc w:val="left"/>
        <w:rPr>
          <w:rFonts w:ascii="宋体" w:hAnsi="宋体" w:eastAsia="宋体" w:cs="宋体"/>
          <w:kern w:val="0"/>
          <w:sz w:val="24"/>
          <w:szCs w:val="24"/>
          <w:lang w:bidi="ar"/>
        </w:rPr>
      </w:pPr>
    </w:p>
    <w:p>
      <w:pPr>
        <w:widowControl/>
        <w:jc w:val="left"/>
        <w:rPr>
          <w:rFonts w:ascii="宋体" w:hAnsi="宋体" w:eastAsia="宋体" w:cs="宋体"/>
          <w:kern w:val="0"/>
          <w:sz w:val="24"/>
          <w:szCs w:val="24"/>
          <w:lang w:bidi="ar"/>
        </w:rPr>
      </w:pPr>
    </w:p>
    <w:p>
      <w:pPr>
        <w:widowControl/>
        <w:jc w:val="left"/>
        <w:rPr>
          <w:rFonts w:ascii="宋体" w:hAnsi="宋体" w:eastAsia="宋体" w:cs="宋体"/>
          <w:kern w:val="0"/>
          <w:sz w:val="24"/>
          <w:szCs w:val="24"/>
          <w:lang w:bidi="ar"/>
        </w:rPr>
      </w:pPr>
    </w:p>
    <w:p>
      <w:pPr>
        <w:widowControl/>
        <w:jc w:val="left"/>
        <w:rPr>
          <w:rFonts w:ascii="宋体" w:hAnsi="宋体" w:eastAsia="宋体" w:cs="宋体"/>
          <w:kern w:val="0"/>
          <w:sz w:val="24"/>
          <w:szCs w:val="24"/>
          <w:lang w:bidi="ar"/>
        </w:rPr>
      </w:pPr>
    </w:p>
    <w:p>
      <w:pPr>
        <w:widowControl/>
        <w:jc w:val="left"/>
        <w:rPr>
          <w:rFonts w:ascii="宋体" w:hAnsi="宋体" w:eastAsia="宋体" w:cs="宋体"/>
          <w:kern w:val="0"/>
          <w:sz w:val="24"/>
          <w:szCs w:val="24"/>
          <w:lang w:bidi="ar"/>
        </w:rPr>
      </w:pPr>
    </w:p>
    <w:p>
      <w:pPr>
        <w:widowControl/>
        <w:jc w:val="left"/>
        <w:rPr>
          <w:rFonts w:ascii="宋体" w:hAnsi="宋体" w:eastAsia="宋体" w:cs="宋体"/>
          <w:kern w:val="0"/>
          <w:sz w:val="24"/>
          <w:szCs w:val="24"/>
          <w:lang w:bidi="ar"/>
        </w:rPr>
      </w:pPr>
    </w:p>
    <w:p>
      <w:pPr>
        <w:widowControl/>
        <w:jc w:val="left"/>
        <w:rPr>
          <w:rFonts w:ascii="宋体" w:hAnsi="宋体" w:eastAsia="宋体" w:cs="宋体"/>
          <w:kern w:val="0"/>
          <w:sz w:val="24"/>
          <w:szCs w:val="24"/>
          <w:lang w:bidi="ar"/>
        </w:rPr>
      </w:pPr>
    </w:p>
    <w:p>
      <w:pPr>
        <w:widowControl/>
        <w:jc w:val="left"/>
        <w:rPr>
          <w:rFonts w:ascii="宋体" w:hAnsi="宋体" w:eastAsia="宋体" w:cs="宋体"/>
          <w:kern w:val="0"/>
          <w:sz w:val="24"/>
          <w:szCs w:val="24"/>
          <w:lang w:bidi="ar"/>
        </w:rPr>
      </w:pPr>
    </w:p>
    <w:p>
      <w:pPr>
        <w:widowControl/>
        <w:jc w:val="left"/>
        <w:rPr>
          <w:ins w:id="246" w:author="Yanhy" w:date="2023-11-30T10:22:38Z"/>
          <w:rFonts w:ascii="宋体" w:hAnsi="宋体" w:eastAsia="宋体" w:cs="宋体"/>
          <w:kern w:val="0"/>
          <w:sz w:val="24"/>
          <w:szCs w:val="24"/>
          <w:lang w:bidi="ar"/>
        </w:rPr>
        <w:pPrChange w:id="245" w:author="Yanhy" w:date="2023-11-30T10:22:38Z">
          <w:pPr>
            <w:widowControl/>
            <w:jc w:val="left"/>
          </w:pPr>
        </w:pPrChange>
      </w:pPr>
      <w:ins w:id="247" w:author="Yanhy" w:date="2023-11-30T10:22:38Z">
        <w:r>
          <w:rPr>
            <w:rFonts w:ascii="宋体" w:hAnsi="宋体" w:eastAsia="宋体" w:cs="宋体"/>
            <w:kern w:val="0"/>
            <w:sz w:val="24"/>
            <w:szCs w:val="24"/>
            <w:lang w:bidi="ar"/>
          </w:rPr>
          <w:br w:type="page"/>
        </w:r>
      </w:ins>
    </w:p>
    <w:p>
      <w:pPr>
        <w:adjustRightInd w:val="0"/>
        <w:snapToGrid w:val="0"/>
        <w:spacing w:before="312" w:beforeLines="100" w:line="360" w:lineRule="auto"/>
        <w:rPr>
          <w:rFonts w:ascii="Times New Roman" w:hAnsi="Times New Roman" w:eastAsia="宋体" w:cs="Times New Roman"/>
          <w:b/>
          <w:bCs/>
          <w:color w:val="000000" w:themeColor="text1"/>
          <w:szCs w:val="21"/>
          <w14:textFill>
            <w14:solidFill>
              <w14:schemeClr w14:val="tx1"/>
            </w14:solidFill>
          </w14:textFill>
        </w:rPr>
      </w:pPr>
      <w:r>
        <w:rPr>
          <w:rFonts w:hint="eastAsia" w:ascii="Times New Roman" w:hAnsi="Times New Roman" w:eastAsia="宋体" w:cs="Times New Roman"/>
          <w:b/>
          <w:bCs/>
          <w:color w:val="000000" w:themeColor="text1"/>
          <w:szCs w:val="21"/>
          <w14:textFill>
            <w14:solidFill>
              <w14:schemeClr w14:val="tx1"/>
            </w14:solidFill>
          </w14:textFill>
        </w:rPr>
        <w:t>1.</w:t>
      </w:r>
      <w:r>
        <w:rPr>
          <w:rFonts w:ascii="Times New Roman" w:hAnsi="Times New Roman" w:eastAsia="宋体" w:cs="Times New Roman"/>
          <w:b/>
          <w:bCs/>
          <w:color w:val="000000" w:themeColor="text1"/>
          <w:szCs w:val="21"/>
          <w14:textFill>
            <w14:solidFill>
              <w14:schemeClr w14:val="tx1"/>
            </w14:solidFill>
          </w14:textFill>
        </w:rPr>
        <w:t>基本情况</w:t>
      </w:r>
    </w:p>
    <w:p>
      <w:pPr>
        <w:numPr>
          <w:ilvl w:val="1"/>
          <w:numId w:val="51"/>
        </w:num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儿童姓名：</w:t>
      </w:r>
      <w:r>
        <w:rPr>
          <w:rFonts w:ascii="Times New Roman" w:hAnsi="Times New Roman" w:eastAsia="宋体" w:cs="Times New Roman"/>
          <w:bCs/>
          <w:color w:val="000000" w:themeColor="text1"/>
          <w:szCs w:val="21"/>
          <w:u w:val="single"/>
          <w14:textFill>
            <w14:solidFill>
              <w14:schemeClr w14:val="tx1"/>
            </w14:solidFill>
          </w14:textFill>
        </w:rPr>
        <w:t xml:space="preserve">           </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numPr>
          <w:ilvl w:val="1"/>
          <w:numId w:val="51"/>
        </w:num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儿童编号：□□□□</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numPr>
          <w:ilvl w:val="1"/>
          <w:numId w:val="51"/>
        </w:num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性别：</w:t>
      </w:r>
      <w:r>
        <w:rPr>
          <w:rFonts w:ascii="Times New Roman" w:hAnsi="Times New Roman" w:eastAsia="宋体" w:cs="Times New Roman"/>
          <w:bCs/>
          <w:color w:val="000000" w:themeColor="text1"/>
          <w:szCs w:val="21"/>
          <w14:textFill>
            <w14:solidFill>
              <w14:schemeClr w14:val="tx1"/>
            </w14:solidFill>
          </w14:textFill>
        </w:rPr>
        <w:t>A.</w:t>
      </w:r>
      <w:r>
        <w:rPr>
          <w:rFonts w:hint="eastAsia" w:ascii="Times New Roman" w:hAnsi="Times New Roman" w:eastAsia="宋体" w:cs="Times New Roman"/>
          <w:bCs/>
          <w:color w:val="000000" w:themeColor="text1"/>
          <w:szCs w:val="21"/>
          <w14:textFill>
            <w14:solidFill>
              <w14:schemeClr w14:val="tx1"/>
            </w14:solidFill>
          </w14:textFill>
        </w:rPr>
        <w:t xml:space="preserve">男性  </w:t>
      </w:r>
      <w:r>
        <w:rPr>
          <w:rFonts w:ascii="Times New Roman" w:hAnsi="Times New Roman" w:eastAsia="宋体" w:cs="Times New Roman"/>
          <w:bCs/>
          <w:color w:val="000000" w:themeColor="text1"/>
          <w:szCs w:val="21"/>
          <w14:textFill>
            <w14:solidFill>
              <w14:schemeClr w14:val="tx1"/>
            </w14:solidFill>
          </w14:textFill>
        </w:rPr>
        <w:t>B.</w:t>
      </w:r>
      <w:r>
        <w:rPr>
          <w:rFonts w:hint="eastAsia" w:ascii="Times New Roman" w:hAnsi="Times New Roman" w:eastAsia="宋体" w:cs="Times New Roman"/>
          <w:bCs/>
          <w:color w:val="000000" w:themeColor="text1"/>
          <w:szCs w:val="21"/>
          <w14:textFill>
            <w14:solidFill>
              <w14:schemeClr w14:val="tx1"/>
            </w14:solidFill>
          </w14:textFill>
        </w:rPr>
        <w:t>女性（自动识别）</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numPr>
          <w:ilvl w:val="1"/>
          <w:numId w:val="51"/>
        </w:num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年龄：</w:t>
      </w:r>
      <w:r>
        <w:rPr>
          <w:rFonts w:ascii="Times New Roman" w:hAnsi="Times New Roman" w:eastAsia="宋体" w:cs="Times New Roman"/>
          <w:bCs/>
          <w:color w:val="000000" w:themeColor="text1"/>
          <w:szCs w:val="21"/>
          <w:u w:val="single"/>
          <w14:textFill>
            <w14:solidFill>
              <w14:schemeClr w14:val="tx1"/>
            </w14:solidFill>
          </w14:textFill>
        </w:rPr>
        <w:t xml:space="preserve">      </w:t>
      </w:r>
      <w:r>
        <w:rPr>
          <w:rFonts w:hint="eastAsia" w:ascii="Times New Roman" w:hAnsi="Times New Roman" w:eastAsia="宋体" w:cs="Times New Roman"/>
          <w:bCs/>
          <w:color w:val="000000" w:themeColor="text1"/>
          <w:szCs w:val="21"/>
          <w14:textFill>
            <w14:solidFill>
              <w14:schemeClr w14:val="tx1"/>
            </w14:solidFill>
          </w14:textFill>
        </w:rPr>
        <w:t>岁（自动识别）</w:t>
      </w:r>
    </w:p>
    <w:p>
      <w:pPr>
        <w:adjustRightInd w:val="0"/>
        <w:snapToGrid w:val="0"/>
        <w:spacing w:before="312" w:beforeLines="100" w:line="360" w:lineRule="auto"/>
        <w:rPr>
          <w:rFonts w:ascii="Times New Roman" w:hAnsi="Times New Roman" w:eastAsia="宋体" w:cs="Times New Roman"/>
          <w:b/>
          <w:bCs/>
          <w:color w:val="000000" w:themeColor="text1"/>
          <w:szCs w:val="21"/>
          <w14:textFill>
            <w14:solidFill>
              <w14:schemeClr w14:val="tx1"/>
            </w14:solidFill>
          </w14:textFill>
        </w:rPr>
      </w:pPr>
      <w:r>
        <w:rPr>
          <w:rFonts w:hint="eastAsia" w:ascii="Times New Roman" w:hAnsi="Times New Roman" w:eastAsia="宋体" w:cs="Times New Roman"/>
          <w:b/>
          <w:bCs/>
          <w:color w:val="000000" w:themeColor="text1"/>
          <w:szCs w:val="21"/>
          <w14:textFill>
            <w14:solidFill>
              <w14:schemeClr w14:val="tx1"/>
            </w14:solidFill>
          </w14:textFill>
        </w:rPr>
        <w:t>2.感染肺炎链球菌的相关症状调查</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2.1 自上次调查后，儿童是否出现过咳嗽咳痰？</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 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2.2 自上次调查后，儿童是否出现过发热？</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 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2.3 自上次调查后，儿童是否出现过腹泻？</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 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2.4自上次调查后，儿童是否出现过呼吸困难？</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 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2.5 自上次调查后，儿童是否出现过食欲不振？</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 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2.6 自上次调查后，儿童是否曾被确诊为肺炎链球菌感染的肺炎？</w:t>
      </w:r>
    </w:p>
    <w:p>
      <w:pPr>
        <w:numPr>
          <w:ilvl w:val="0"/>
          <w:numId w:val="52"/>
        </w:num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 xml:space="preserve">是  </w:t>
      </w:r>
      <w:r>
        <w:rPr>
          <w:rFonts w:ascii="Times New Roman" w:hAnsi="Times New Roman" w:eastAsia="宋体" w:cs="Times New Roman"/>
          <w:bCs/>
          <w:color w:val="000000" w:themeColor="text1"/>
          <w:szCs w:val="21"/>
          <w14:textFill>
            <w14:solidFill>
              <w14:schemeClr w14:val="tx1"/>
            </w14:solidFill>
          </w14:textFill>
        </w:rPr>
        <w:t>B.</w:t>
      </w:r>
      <w:r>
        <w:rPr>
          <w:rFonts w:hint="eastAsia" w:ascii="Times New Roman" w:hAnsi="Times New Roman" w:eastAsia="宋体" w:cs="Times New Roman"/>
          <w:bCs/>
          <w:color w:val="000000" w:themeColor="text1"/>
          <w:szCs w:val="21"/>
          <w14:textFill>
            <w14:solidFill>
              <w14:schemeClr w14:val="tx1"/>
            </w14:solidFill>
          </w14:textFill>
        </w:rPr>
        <w:t xml:space="preserve">否 </w:t>
      </w:r>
    </w:p>
    <w:p>
      <w:pPr>
        <w:adjustRightInd w:val="0"/>
        <w:snapToGrid w:val="0"/>
        <w:spacing w:before="312" w:beforeLines="100" w:line="360" w:lineRule="auto"/>
        <w:rPr>
          <w:rFonts w:ascii="Times New Roman" w:hAnsi="Times New Roman" w:eastAsia="宋体" w:cs="Times New Roman"/>
          <w:b/>
          <w:bCs/>
          <w:color w:val="000000" w:themeColor="text1"/>
          <w:szCs w:val="21"/>
          <w14:textFill>
            <w14:solidFill>
              <w14:schemeClr w14:val="tx1"/>
            </w14:solidFill>
          </w14:textFill>
        </w:rPr>
      </w:pPr>
      <w:r>
        <w:rPr>
          <w:rFonts w:hint="eastAsia" w:ascii="Times New Roman" w:hAnsi="Times New Roman" w:eastAsia="宋体" w:cs="Times New Roman"/>
          <w:b/>
          <w:bCs/>
          <w:color w:val="000000" w:themeColor="text1"/>
          <w:szCs w:val="21"/>
          <w14:textFill>
            <w14:solidFill>
              <w14:schemeClr w14:val="tx1"/>
            </w14:solidFill>
          </w14:textFill>
        </w:rPr>
        <w:t>3.误工费调查</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3.1患儿在治疗期间固定的家属陪护人数为: ____人。</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3.2陪护人A是否因为照顾患儿而耽误工作:</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 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3.3 陪护人A在照顾患儿前的日均工资/收入约为:________元/天，误工天数：________天。</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3.4陪护人B是否因为照顾患儿而耽误工作:</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 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3.5陪护人B在照顾患儿前的日均工资/收入约为:________元/天，误工天数：________天。</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3.6陪护人C是否因为照顾患儿而耽误工作:</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 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3.7陪护人C在照顾患儿前的日均工资/收入约为:________元/天，误工天数：________天。</w:t>
      </w:r>
    </w:p>
    <w:p>
      <w:pPr>
        <w:adjustRightInd w:val="0"/>
        <w:snapToGrid w:val="0"/>
        <w:spacing w:before="312" w:beforeLines="100" w:line="360" w:lineRule="auto"/>
        <w:rPr>
          <w:rFonts w:ascii="Times New Roman" w:hAnsi="Times New Roman" w:eastAsia="宋体" w:cs="Times New Roman"/>
          <w:b/>
          <w:bCs/>
          <w:color w:val="000000" w:themeColor="text1"/>
          <w:szCs w:val="21"/>
          <w14:textFill>
            <w14:solidFill>
              <w14:schemeClr w14:val="tx1"/>
            </w14:solidFill>
          </w14:textFill>
        </w:rPr>
      </w:pPr>
      <w:r>
        <w:rPr>
          <w:rFonts w:hint="eastAsia" w:ascii="Times New Roman" w:hAnsi="Times New Roman" w:eastAsia="宋体" w:cs="Times New Roman"/>
          <w:b/>
          <w:bCs/>
          <w:color w:val="000000" w:themeColor="text1"/>
          <w:szCs w:val="21"/>
          <w14:textFill>
            <w14:solidFill>
              <w14:schemeClr w14:val="tx1"/>
            </w14:solidFill>
          </w14:textFill>
        </w:rPr>
        <w:t>4.营养费调查</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4.1患儿在治疗期间，是否需要特殊的饮食照顾:</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 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4.2患儿在治疗期间因病而增加的营养费约为:_________元/天，天数为：________天。</w:t>
      </w:r>
    </w:p>
    <w:p>
      <w:pPr>
        <w:widowControl/>
        <w:jc w:val="left"/>
        <w:rPr>
          <w:rFonts w:ascii="宋体" w:hAnsi="宋体" w:eastAsia="宋体" w:cs="宋体"/>
          <w:kern w:val="0"/>
          <w:sz w:val="24"/>
          <w:szCs w:val="24"/>
          <w:lang w:bidi="ar"/>
        </w:rPr>
      </w:pPr>
    </w:p>
    <w:p>
      <w:pPr>
        <w:adjustRightInd w:val="0"/>
        <w:snapToGrid w:val="0"/>
        <w:spacing w:before="312" w:beforeLines="100" w:line="360" w:lineRule="auto"/>
        <w:rPr>
          <w:rFonts w:ascii="Times New Roman" w:hAnsi="Times New Roman" w:eastAsia="宋体" w:cs="Times New Roman"/>
          <w:b/>
          <w:bCs/>
          <w:color w:val="000000" w:themeColor="text1"/>
          <w:szCs w:val="21"/>
          <w14:textFill>
            <w14:solidFill>
              <w14:schemeClr w14:val="tx1"/>
            </w14:solidFill>
          </w14:textFill>
        </w:rPr>
      </w:pPr>
      <w:r>
        <w:rPr>
          <w:rFonts w:hint="eastAsia" w:ascii="Times New Roman" w:hAnsi="Times New Roman" w:eastAsia="宋体" w:cs="Times New Roman"/>
          <w:b/>
          <w:bCs/>
          <w:color w:val="000000" w:themeColor="text1"/>
          <w:szCs w:val="21"/>
          <w14:textFill>
            <w14:solidFill>
              <w14:schemeClr w14:val="tx1"/>
            </w14:solidFill>
          </w14:textFill>
        </w:rPr>
        <w:t>5.交通费调查</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5.1在治疗期间，患儿家属每天因往返产生的交通费约为: _______元/天，天数为：________天。</w:t>
      </w:r>
    </w:p>
    <w:p>
      <w:pPr>
        <w:adjustRightInd w:val="0"/>
        <w:snapToGrid w:val="0"/>
        <w:spacing w:before="312" w:beforeLines="100" w:line="360" w:lineRule="auto"/>
        <w:rPr>
          <w:rFonts w:ascii="Times New Roman" w:hAnsi="Times New Roman" w:eastAsia="宋体" w:cs="Times New Roman"/>
          <w:b/>
          <w:bCs/>
          <w:color w:val="000000" w:themeColor="text1"/>
          <w:szCs w:val="21"/>
          <w14:textFill>
            <w14:solidFill>
              <w14:schemeClr w14:val="tx1"/>
            </w14:solidFill>
          </w14:textFill>
        </w:rPr>
      </w:pPr>
      <w:r>
        <w:rPr>
          <w:rFonts w:hint="eastAsia" w:ascii="Times New Roman" w:hAnsi="Times New Roman" w:eastAsia="宋体" w:cs="Times New Roman"/>
          <w:b/>
          <w:bCs/>
          <w:color w:val="000000" w:themeColor="text1"/>
          <w:szCs w:val="21"/>
          <w14:textFill>
            <w14:solidFill>
              <w14:schemeClr w14:val="tx1"/>
            </w14:solidFill>
          </w14:textFill>
        </w:rPr>
        <w:t>6.其它费用调查</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6.1患者在接受治疗期间，除治疗费用和上述费用外，是否还有其他花费:</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A.是，其他花费共约：________元</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B.否</w:t>
      </w:r>
    </w:p>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ins w:id="248" w:author="Yanhy" w:date="2023-11-30T10:22:49Z"/>
          <w:rFonts w:ascii="Times New Roman" w:hAnsi="Times New Roman" w:cs="Times New Roman"/>
          <w:sz w:val="24"/>
          <w:szCs w:val="24"/>
        </w:rPr>
      </w:pPr>
      <w:ins w:id="249" w:author="Yanhy" w:date="2023-11-30T10:22:49Z">
        <w:r>
          <w:rPr>
            <w:rFonts w:ascii="Times New Roman" w:hAnsi="Times New Roman" w:cs="Times New Roman"/>
            <w:sz w:val="24"/>
            <w:szCs w:val="24"/>
          </w:rPr>
          <w:br w:type="page"/>
        </w:r>
      </w:ins>
    </w:p>
    <w:p>
      <w:pPr>
        <w:pStyle w:val="2"/>
        <w:adjustRightInd w:val="0"/>
        <w:snapToGrid w:val="0"/>
        <w:spacing w:before="0" w:after="0" w:line="360" w:lineRule="auto"/>
        <w:jc w:val="center"/>
        <w:rPr>
          <w:rFonts w:eastAsia="黑体"/>
          <w:color w:val="000000" w:themeColor="text1"/>
          <w:sz w:val="28"/>
          <w14:textFill>
            <w14:solidFill>
              <w14:schemeClr w14:val="tx1"/>
            </w14:solidFill>
          </w14:textFill>
        </w:rPr>
      </w:pPr>
      <w:bookmarkStart w:id="201" w:name="_Toc17595"/>
      <w:bookmarkStart w:id="202" w:name="_Toc31792"/>
      <w:bookmarkStart w:id="203" w:name="_Toc7426"/>
      <w:r>
        <w:rPr>
          <w:rFonts w:hint="eastAsia" w:ascii="Times New Roman" w:hAnsi="Times New Roman" w:eastAsia="黑体" w:cs="Times New Roman"/>
          <w:color w:val="000000" w:themeColor="text1"/>
          <w:kern w:val="0"/>
          <w:sz w:val="24"/>
          <w:szCs w:val="24"/>
          <w14:textFill>
            <w14:solidFill>
              <w14:schemeClr w14:val="tx1"/>
            </w14:solidFill>
          </w14:textFill>
        </w:rPr>
        <w:t>附件7:老年人随访问卷</w:t>
      </w:r>
      <w:bookmarkEnd w:id="201"/>
      <w:bookmarkEnd w:id="202"/>
      <w:bookmarkEnd w:id="203"/>
    </w:p>
    <w:tbl>
      <w:tblPr>
        <w:tblStyle w:val="12"/>
        <w:tblW w:w="9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5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b/>
                <w:color w:val="000000" w:themeColor="text1"/>
                <w:sz w:val="40"/>
                <w:szCs w:val="21"/>
                <w14:textFill>
                  <w14:solidFill>
                    <w14:schemeClr w14:val="tx1"/>
                  </w14:solidFill>
                </w14:textFill>
              </w:rPr>
            </w:pPr>
            <w:r>
              <w:rPr>
                <w:rFonts w:hint="eastAsia"/>
                <w:color w:val="000000" w:themeColor="text1"/>
                <w:szCs w:val="21"/>
                <w14:textFill>
                  <w14:solidFill>
                    <w14:schemeClr w14:val="tx1"/>
                  </w14:solidFill>
                </w14:textFill>
              </w:rPr>
              <w:t>个人编码</w:t>
            </w:r>
            <w:r>
              <w:rPr>
                <w:color w:val="000000" w:themeColor="text1"/>
                <w:szCs w:val="21"/>
                <w14:textFill>
                  <w14:solidFill>
                    <w14:schemeClr w14:val="tx1"/>
                  </w14:solidFill>
                </w14:textFill>
              </w:rPr>
              <w:t>：</w:t>
            </w:r>
            <w:r>
              <w:rPr>
                <w:rFonts w:hint="eastAsia" w:asciiTheme="minorEastAsia" w:hAnsiTheme="minorEastAsia"/>
                <w:color w:val="000000" w:themeColor="text1"/>
                <w:spacing w:val="-60"/>
                <w:kern w:val="0"/>
                <w:sz w:val="48"/>
                <w:szCs w:val="4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b/>
                <w:color w:val="000000" w:themeColor="text1"/>
                <w:sz w:val="52"/>
                <w:szCs w:val="21"/>
                <w14:textFill>
                  <w14:solidFill>
                    <w14:schemeClr w14:val="tx1"/>
                  </w14:solidFill>
                </w14:textFill>
              </w:rPr>
            </w:pPr>
            <w:r>
              <w:rPr>
                <w:rFonts w:hint="eastAsia"/>
                <w:color w:val="000000" w:themeColor="text1"/>
                <w:szCs w:val="21"/>
                <w14:textFill>
                  <w14:solidFill>
                    <w14:schemeClr w14:val="tx1"/>
                  </w14:solidFill>
                </w14:textFill>
              </w:rPr>
              <w:t>调查对象姓名：</w:t>
            </w:r>
            <w:r>
              <w:rPr>
                <w:b/>
                <w:color w:val="000000" w:themeColor="text1"/>
                <w:sz w:val="36"/>
                <w:szCs w:val="21"/>
                <w14:textFill>
                  <w14:solidFill>
                    <w14:schemeClr w14:val="tx1"/>
                  </w14:solidFill>
                </w14:textFill>
              </w:rPr>
              <w:t xml:space="preserve"> </w:t>
            </w:r>
            <w:r>
              <w:rPr>
                <w:color w:val="000000" w:themeColor="text1"/>
                <w:sz w:val="36"/>
                <w:szCs w:val="21"/>
                <w14:textFill>
                  <w14:solidFill>
                    <w14:schemeClr w14:val="tx1"/>
                  </w14:solidFill>
                </w14:textFill>
              </w:rPr>
              <w:t xml:space="preserve">  </w:t>
            </w:r>
            <w:r>
              <w:rPr>
                <w:color w:val="000000" w:themeColor="text1"/>
                <w:sz w:val="24"/>
                <w:szCs w:val="21"/>
                <w14:textFill>
                  <w14:solidFill>
                    <w14:schemeClr w14:val="tx1"/>
                  </w14:solidFill>
                </w14:textFill>
              </w:rPr>
              <w:t xml:space="preserve">  </w:t>
            </w:r>
            <w:r>
              <w:rPr>
                <w:color w:val="000000" w:themeColor="text1"/>
                <w:szCs w:val="21"/>
                <w14:textFill>
                  <w14:solidFill>
                    <w14:schemeClr w14:val="tx1"/>
                  </w14:solidFill>
                </w14:textFill>
              </w:rPr>
              <w:t xml:space="preserve">          </w:t>
            </w:r>
            <w:r>
              <w:rPr>
                <w:b/>
                <w:color w:val="000000" w:themeColor="text1"/>
                <w:sz w:val="36"/>
                <w:szCs w:val="21"/>
                <w14:textFill>
                  <w14:solidFill>
                    <w14:schemeClr w14:val="tx1"/>
                  </w14:solidFill>
                </w14:textFill>
              </w:rPr>
              <w:fldChar w:fldCharType="begin"/>
            </w:r>
            <w:r>
              <w:rPr>
                <w:b/>
                <w:color w:val="000000" w:themeColor="text1"/>
                <w:sz w:val="36"/>
                <w:szCs w:val="21"/>
                <w14:textFill>
                  <w14:solidFill>
                    <w14:schemeClr w14:val="tx1"/>
                  </w14:solidFill>
                </w14:textFill>
              </w:rPr>
              <w:instrText xml:space="preserve"> MERGEFIELD "HR7" </w:instrText>
            </w:r>
            <w:r>
              <w:rPr>
                <w:b/>
                <w:color w:val="000000" w:themeColor="text1"/>
                <w:sz w:val="36"/>
                <w:szCs w:val="21"/>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atLeast"/>
        </w:trPr>
        <w:tc>
          <w:tcPr>
            <w:tcW w:w="9125" w:type="dxa"/>
            <w:gridSpan w:val="2"/>
            <w:vAlign w:val="center"/>
          </w:tcPr>
          <w:p>
            <w:pPr>
              <w:ind w:firstLine="210" w:firstLineChars="100"/>
              <w:rPr>
                <w:color w:val="000000" w:themeColor="text1"/>
                <w:szCs w:val="21"/>
                <w14:textFill>
                  <w14:solidFill>
                    <w14:schemeClr w14:val="tx1"/>
                  </w14:solidFill>
                </w14:textFill>
              </w:rPr>
            </w:pPr>
          </w:p>
          <w:p>
            <w:pPr>
              <w:ind w:firstLine="210" w:firstLineChars="100"/>
              <w:rPr>
                <w:b/>
                <w:color w:val="000000" w:themeColor="text1"/>
                <w:sz w:val="24"/>
                <w:szCs w:val="21"/>
                <w14:textFill>
                  <w14:solidFill>
                    <w14:schemeClr w14:val="tx1"/>
                  </w14:solidFill>
                </w14:textFill>
              </w:rPr>
            </w:pPr>
            <w:r>
              <w:rPr>
                <w:rFonts w:hint="eastAsia"/>
                <w:color w:val="000000" w:themeColor="text1"/>
                <w:szCs w:val="21"/>
                <w14:textFill>
                  <w14:solidFill>
                    <w14:schemeClr w14:val="tx1"/>
                  </w14:solidFill>
                </w14:textFill>
              </w:rPr>
              <w:t>住    址</w:t>
            </w:r>
            <w:r>
              <w:rPr>
                <w:color w:val="000000" w:themeColor="text1"/>
                <w:szCs w:val="21"/>
                <w14:textFill>
                  <w14:solidFill>
                    <w14:schemeClr w14:val="tx1"/>
                  </w14:solidFill>
                </w14:textFill>
              </w:rPr>
              <w:t>：</w:t>
            </w:r>
            <w:r>
              <w:rPr>
                <w:b/>
                <w:color w:val="000000" w:themeColor="text1"/>
                <w:sz w:val="24"/>
                <w:szCs w:val="21"/>
                <w14:textFill>
                  <w14:solidFill>
                    <w14:schemeClr w14:val="tx1"/>
                  </w14:solidFill>
                </w14:textFill>
              </w:rPr>
              <w:t xml:space="preserve"> </w:t>
            </w:r>
          </w:p>
          <w:p>
            <w:pPr>
              <w:ind w:firstLine="210" w:firstLineChars="100"/>
              <w:rPr>
                <w:color w:val="000000" w:themeColor="text1"/>
                <w:szCs w:val="21"/>
                <w14:textFill>
                  <w14:solidFill>
                    <w14:schemeClr w14:val="tx1"/>
                  </w14:solidFill>
                </w14:textFill>
              </w:rPr>
            </w:pPr>
          </w:p>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_____________</w:t>
            </w:r>
            <w:r>
              <w:rPr>
                <w:rFonts w:hint="eastAsia"/>
                <w:color w:val="000000" w:themeColor="text1"/>
                <w:szCs w:val="21"/>
                <w14:textFill>
                  <w14:solidFill>
                    <w14:schemeClr w14:val="tx1"/>
                  </w14:solidFill>
                </w14:textFill>
              </w:rPr>
              <w:t>街道/乡/镇</w:t>
            </w:r>
            <w:r>
              <w:rPr>
                <w:color w:val="000000" w:themeColor="text1"/>
                <w:szCs w:val="21"/>
                <w14:textFill>
                  <w14:solidFill>
                    <w14:schemeClr w14:val="tx1"/>
                  </w14:solidFill>
                </w14:textFill>
              </w:rPr>
              <w:t>_____________________</w:t>
            </w:r>
            <w:r>
              <w:rPr>
                <w:rFonts w:hint="eastAsia"/>
                <w:color w:val="000000" w:themeColor="text1"/>
                <w:szCs w:val="21"/>
                <w14:textFill>
                  <w14:solidFill>
                    <w14:schemeClr w14:val="tx1"/>
                  </w14:solidFill>
                </w14:textFill>
              </w:rPr>
              <w:t>村/居委会</w:t>
            </w:r>
            <w:r>
              <w:rPr>
                <w:color w:val="000000" w:themeColor="text1"/>
                <w:szCs w:val="21"/>
                <w14:textFill>
                  <w14:solidFill>
                    <w14:schemeClr w14:val="tx1"/>
                  </w14:solidFill>
                </w14:textFill>
              </w:rPr>
              <w:t>______________________</w:t>
            </w:r>
            <w:r>
              <w:rPr>
                <w:rFonts w:hint="eastAsia"/>
                <w:color w:val="000000" w:themeColor="text1"/>
                <w:szCs w:val="21"/>
                <w14:textFill>
                  <w14:solidFill>
                    <w14:schemeClr w14:val="tx1"/>
                  </w14:solidFill>
                </w14:textFill>
              </w:rPr>
              <w:t>门牌号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4077" w:type="dxa"/>
            <w:tcBorders>
              <w:right w:val="single" w:color="auto" w:sz="4" w:space="0"/>
            </w:tcBorders>
            <w:vAlign w:val="bottom"/>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调查员签名：</w:t>
            </w:r>
            <w:r>
              <w:rPr>
                <w:color w:val="000000" w:themeColor="text1"/>
                <w:szCs w:val="21"/>
                <w14:textFill>
                  <w14:solidFill>
                    <w14:schemeClr w14:val="tx1"/>
                  </w14:solidFill>
                </w14:textFill>
              </w:rPr>
              <w:t>_________________</w:t>
            </w:r>
          </w:p>
        </w:tc>
        <w:tc>
          <w:tcPr>
            <w:tcW w:w="5048" w:type="dxa"/>
            <w:tcBorders>
              <w:left w:val="single" w:color="auto" w:sz="4" w:space="0"/>
            </w:tcBorders>
            <w:vAlign w:val="bottom"/>
          </w:tcPr>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日期：</w:t>
            </w:r>
            <w:r>
              <w:rPr>
                <w:rFonts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年</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月</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4077" w:type="dxa"/>
            <w:tcBorders>
              <w:bottom w:val="single" w:color="auto" w:sz="4" w:space="0"/>
              <w:right w:val="single" w:color="auto" w:sz="4" w:space="0"/>
            </w:tcBorders>
            <w:vAlign w:val="bottom"/>
          </w:tcPr>
          <w:p>
            <w:pPr>
              <w:ind w:firstLine="210" w:firstLineChars="1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质控员签名：</w:t>
            </w:r>
            <w:r>
              <w:rPr>
                <w:color w:val="000000" w:themeColor="text1"/>
                <w:szCs w:val="21"/>
                <w14:textFill>
                  <w14:solidFill>
                    <w14:schemeClr w14:val="tx1"/>
                  </w14:solidFill>
                </w14:textFill>
              </w:rPr>
              <w:t>_________________</w:t>
            </w:r>
          </w:p>
        </w:tc>
        <w:tc>
          <w:tcPr>
            <w:tcW w:w="5048" w:type="dxa"/>
            <w:tcBorders>
              <w:left w:val="single" w:color="auto" w:sz="4" w:space="0"/>
              <w:bottom w:val="single" w:color="auto" w:sz="4" w:space="0"/>
            </w:tcBorders>
            <w:vAlign w:val="bottom"/>
          </w:tcPr>
          <w:p>
            <w:pPr>
              <w:ind w:firstLine="210" w:firstLineChars="100"/>
              <w:rPr>
                <w:color w:val="000000" w:themeColor="text1"/>
                <w:szCs w:val="21"/>
                <w14:textFill>
                  <w14:solidFill>
                    <w14:schemeClr w14:val="tx1"/>
                  </w14:solidFill>
                </w14:textFill>
              </w:rPr>
            </w:pPr>
            <w:r>
              <w:rPr>
                <w:color w:val="000000" w:themeColor="text1"/>
                <w:szCs w:val="21"/>
                <w14:textFill>
                  <w14:solidFill>
                    <w14:schemeClr w14:val="tx1"/>
                  </w14:solidFill>
                </w14:textFill>
              </w:rPr>
              <w:t>日期：</w:t>
            </w:r>
            <w:r>
              <w:rPr>
                <w:rFonts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年</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月</w:t>
            </w:r>
            <w:r>
              <w:rPr>
                <w:rFonts w:asciiTheme="minorEastAsia" w:hAnsiTheme="minorEastAsia"/>
                <w:color w:val="000000" w:themeColor="text1"/>
                <w:spacing w:val="-60"/>
                <w:sz w:val="48"/>
                <w:szCs w:val="48"/>
                <w14:textFill>
                  <w14:solidFill>
                    <w14:schemeClr w14:val="tx1"/>
                  </w14:solidFill>
                </w14:textFill>
              </w:rPr>
              <w:t>□□</w:t>
            </w:r>
            <w:r>
              <w:rPr>
                <w:rFonts w:hint="eastAsia" w:asciiTheme="minorEastAsia" w:hAnsiTheme="minorEastAsia"/>
                <w:color w:val="000000" w:themeColor="text1"/>
                <w:spacing w:val="-60"/>
                <w:sz w:val="48"/>
                <w:szCs w:val="48"/>
                <w14:textFill>
                  <w14:solidFill>
                    <w14:schemeClr w14:val="tx1"/>
                  </w14:solidFill>
                </w14:textFill>
              </w:rPr>
              <w:t xml:space="preserve"> </w:t>
            </w:r>
            <w:r>
              <w:rPr>
                <w:rFonts w:hint="eastAsia"/>
                <w:color w:val="000000" w:themeColor="text1"/>
                <w:szCs w:val="21"/>
                <w14:textFill>
                  <w14:solidFill>
                    <w14:schemeClr w14:val="tx1"/>
                  </w14:solidFill>
                </w14:textFill>
              </w:rPr>
              <w:t>日</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ins w:id="250" w:author="Yanhy" w:date="2023-11-30T10:22:57Z"/>
          <w:rFonts w:ascii="Times New Roman" w:hAnsi="Times New Roman" w:cs="Times New Roman"/>
          <w:sz w:val="24"/>
          <w:szCs w:val="24"/>
        </w:rPr>
      </w:pPr>
      <w:ins w:id="251" w:author="Yanhy" w:date="2023-11-30T10:22:57Z">
        <w:r>
          <w:rPr>
            <w:rFonts w:ascii="Times New Roman" w:hAnsi="Times New Roman" w:cs="Times New Roman"/>
            <w:sz w:val="24"/>
            <w:szCs w:val="24"/>
          </w:rPr>
          <w:br w:type="page"/>
        </w:r>
      </w:ins>
    </w:p>
    <w:p>
      <w:pPr>
        <w:adjustRightInd w:val="0"/>
        <w:snapToGrid w:val="0"/>
        <w:spacing w:before="312" w:beforeLines="100" w:line="360" w:lineRule="auto"/>
        <w:rPr>
          <w:rFonts w:ascii="Times New Roman" w:hAnsi="Times New Roman" w:eastAsia="宋体" w:cs="Times New Roman"/>
          <w:b/>
          <w:bCs/>
          <w:color w:val="000000" w:themeColor="text1"/>
          <w:szCs w:val="21"/>
          <w14:textFill>
            <w14:solidFill>
              <w14:schemeClr w14:val="tx1"/>
            </w14:solidFill>
          </w14:textFill>
        </w:rPr>
      </w:pPr>
      <w:r>
        <w:rPr>
          <w:rFonts w:hint="eastAsia" w:ascii="Times New Roman" w:hAnsi="Times New Roman" w:eastAsia="宋体" w:cs="Times New Roman"/>
          <w:b/>
          <w:bCs/>
          <w:color w:val="000000" w:themeColor="text1"/>
          <w:szCs w:val="21"/>
          <w14:textFill>
            <w14:solidFill>
              <w14:schemeClr w14:val="tx1"/>
            </w14:solidFill>
          </w14:textFill>
        </w:rPr>
        <w:t>1.</w:t>
      </w:r>
      <w:r>
        <w:rPr>
          <w:rFonts w:ascii="Times New Roman" w:hAnsi="Times New Roman" w:eastAsia="宋体" w:cs="Times New Roman"/>
          <w:b/>
          <w:bCs/>
          <w:color w:val="000000" w:themeColor="text1"/>
          <w:szCs w:val="21"/>
          <w14:textFill>
            <w14:solidFill>
              <w14:schemeClr w14:val="tx1"/>
            </w14:solidFill>
          </w14:textFill>
        </w:rPr>
        <w:t>基本情况</w:t>
      </w:r>
    </w:p>
    <w:p>
      <w:pPr>
        <w:numPr>
          <w:ilvl w:val="1"/>
          <w:numId w:val="53"/>
        </w:numPr>
        <w:tabs>
          <w:tab w:val="left" w:pos="277"/>
        </w:tabs>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姓名：</w:t>
      </w:r>
      <w:r>
        <w:rPr>
          <w:rFonts w:ascii="Times New Roman" w:hAnsi="Times New Roman" w:eastAsia="宋体" w:cs="Times New Roman"/>
          <w:bCs/>
          <w:color w:val="000000" w:themeColor="text1"/>
          <w:szCs w:val="21"/>
          <w:u w:val="single"/>
          <w14:textFill>
            <w14:solidFill>
              <w14:schemeClr w14:val="tx1"/>
            </w14:solidFill>
          </w14:textFill>
        </w:rPr>
        <w:t xml:space="preserve">           </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numPr>
          <w:ilvl w:val="1"/>
          <w:numId w:val="53"/>
        </w:num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编号：□□□□</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numPr>
          <w:ilvl w:val="1"/>
          <w:numId w:val="53"/>
        </w:num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性别：</w:t>
      </w:r>
      <w:r>
        <w:rPr>
          <w:rFonts w:ascii="Times New Roman" w:hAnsi="Times New Roman" w:eastAsia="宋体" w:cs="Times New Roman"/>
          <w:bCs/>
          <w:color w:val="000000" w:themeColor="text1"/>
          <w:szCs w:val="21"/>
          <w14:textFill>
            <w14:solidFill>
              <w14:schemeClr w14:val="tx1"/>
            </w14:solidFill>
          </w14:textFill>
        </w:rPr>
        <w:t>A.</w:t>
      </w:r>
      <w:r>
        <w:rPr>
          <w:rFonts w:hint="eastAsia" w:ascii="Times New Roman" w:hAnsi="Times New Roman" w:eastAsia="宋体" w:cs="Times New Roman"/>
          <w:bCs/>
          <w:color w:val="000000" w:themeColor="text1"/>
          <w:szCs w:val="21"/>
          <w14:textFill>
            <w14:solidFill>
              <w14:schemeClr w14:val="tx1"/>
            </w14:solidFill>
          </w14:textFill>
        </w:rPr>
        <w:t xml:space="preserve">男性  </w:t>
      </w:r>
      <w:r>
        <w:rPr>
          <w:rFonts w:ascii="Times New Roman" w:hAnsi="Times New Roman" w:eastAsia="宋体" w:cs="Times New Roman"/>
          <w:bCs/>
          <w:color w:val="000000" w:themeColor="text1"/>
          <w:szCs w:val="21"/>
          <w14:textFill>
            <w14:solidFill>
              <w14:schemeClr w14:val="tx1"/>
            </w14:solidFill>
          </w14:textFill>
        </w:rPr>
        <w:t>B.</w:t>
      </w:r>
      <w:r>
        <w:rPr>
          <w:rFonts w:hint="eastAsia" w:ascii="Times New Roman" w:hAnsi="Times New Roman" w:eastAsia="宋体" w:cs="Times New Roman"/>
          <w:bCs/>
          <w:color w:val="000000" w:themeColor="text1"/>
          <w:szCs w:val="21"/>
          <w14:textFill>
            <w14:solidFill>
              <w14:schemeClr w14:val="tx1"/>
            </w14:solidFill>
          </w14:textFill>
        </w:rPr>
        <w:t>女性（自动识别）</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numPr>
          <w:ilvl w:val="1"/>
          <w:numId w:val="53"/>
        </w:num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年龄：</w:t>
      </w:r>
      <w:r>
        <w:rPr>
          <w:rFonts w:ascii="Times New Roman" w:hAnsi="Times New Roman" w:eastAsia="宋体" w:cs="Times New Roman"/>
          <w:bCs/>
          <w:color w:val="000000" w:themeColor="text1"/>
          <w:szCs w:val="21"/>
          <w:u w:val="single"/>
          <w14:textFill>
            <w14:solidFill>
              <w14:schemeClr w14:val="tx1"/>
            </w14:solidFill>
          </w14:textFill>
        </w:rPr>
        <w:t xml:space="preserve">      </w:t>
      </w:r>
      <w:r>
        <w:rPr>
          <w:rFonts w:hint="eastAsia" w:ascii="Times New Roman" w:hAnsi="Times New Roman" w:eastAsia="宋体" w:cs="Times New Roman"/>
          <w:bCs/>
          <w:color w:val="000000" w:themeColor="text1"/>
          <w:szCs w:val="21"/>
          <w14:textFill>
            <w14:solidFill>
              <w14:schemeClr w14:val="tx1"/>
            </w14:solidFill>
          </w14:textFill>
        </w:rPr>
        <w:t>岁（自动识别）</w:t>
      </w:r>
    </w:p>
    <w:p>
      <w:pPr>
        <w:adjustRightInd w:val="0"/>
        <w:snapToGrid w:val="0"/>
        <w:spacing w:before="312" w:beforeLines="100" w:line="360" w:lineRule="auto"/>
        <w:rPr>
          <w:rFonts w:ascii="Times New Roman" w:hAnsi="Times New Roman" w:eastAsia="宋体" w:cs="Times New Roman"/>
          <w:b/>
          <w:bCs/>
          <w:color w:val="000000" w:themeColor="text1"/>
          <w:szCs w:val="21"/>
          <w14:textFill>
            <w14:solidFill>
              <w14:schemeClr w14:val="tx1"/>
            </w14:solidFill>
          </w14:textFill>
        </w:rPr>
      </w:pPr>
      <w:r>
        <w:rPr>
          <w:rFonts w:hint="eastAsia" w:ascii="Times New Roman" w:hAnsi="Times New Roman" w:eastAsia="宋体" w:cs="Times New Roman"/>
          <w:b/>
          <w:bCs/>
          <w:color w:val="000000" w:themeColor="text1"/>
          <w:szCs w:val="21"/>
          <w14:textFill>
            <w14:solidFill>
              <w14:schemeClr w14:val="tx1"/>
            </w14:solidFill>
          </w14:textFill>
        </w:rPr>
        <w:t>2.感染肺炎链球菌的相关症状调查</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2.1 自上次调查后，您是否出现过咳嗽咳痰？</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 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2.2 自上次调查后，您是否出现过发热？</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 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2.3自上次调查后，您是否出现过呼吸困难？</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 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2.4 自上次调查后，您是否出现过乏力或四肢无力？</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 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2.5 自上次调查后，您是否曾被确诊为肺炎链球菌感染的肺炎？</w:t>
      </w:r>
    </w:p>
    <w:p>
      <w:pPr>
        <w:numPr>
          <w:ilvl w:val="0"/>
          <w:numId w:val="54"/>
        </w:num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 xml:space="preserve">是  </w:t>
      </w:r>
      <w:r>
        <w:rPr>
          <w:rFonts w:ascii="Times New Roman" w:hAnsi="Times New Roman" w:eastAsia="宋体" w:cs="Times New Roman"/>
          <w:bCs/>
          <w:color w:val="000000" w:themeColor="text1"/>
          <w:szCs w:val="21"/>
          <w14:textFill>
            <w14:solidFill>
              <w14:schemeClr w14:val="tx1"/>
            </w14:solidFill>
          </w14:textFill>
        </w:rPr>
        <w:t>B.</w:t>
      </w:r>
      <w:r>
        <w:rPr>
          <w:rFonts w:hint="eastAsia" w:ascii="Times New Roman" w:hAnsi="Times New Roman" w:eastAsia="宋体" w:cs="Times New Roman"/>
          <w:bCs/>
          <w:color w:val="000000" w:themeColor="text1"/>
          <w:szCs w:val="21"/>
          <w14:textFill>
            <w14:solidFill>
              <w14:schemeClr w14:val="tx1"/>
            </w14:solidFill>
          </w14:textFill>
        </w:rPr>
        <w:t xml:space="preserve">否 </w:t>
      </w:r>
    </w:p>
    <w:p>
      <w:pPr>
        <w:adjustRightInd w:val="0"/>
        <w:snapToGrid w:val="0"/>
        <w:spacing w:before="312" w:beforeLines="100" w:line="360" w:lineRule="auto"/>
        <w:rPr>
          <w:rFonts w:ascii="Times New Roman" w:hAnsi="Times New Roman" w:eastAsia="宋体" w:cs="Times New Roman"/>
          <w:b/>
          <w:bCs/>
          <w:color w:val="000000" w:themeColor="text1"/>
          <w:szCs w:val="21"/>
          <w14:textFill>
            <w14:solidFill>
              <w14:schemeClr w14:val="tx1"/>
            </w14:solidFill>
          </w14:textFill>
        </w:rPr>
      </w:pPr>
      <w:r>
        <w:rPr>
          <w:rFonts w:hint="eastAsia" w:ascii="Times New Roman" w:hAnsi="Times New Roman" w:eastAsia="宋体" w:cs="Times New Roman"/>
          <w:b/>
          <w:bCs/>
          <w:color w:val="000000" w:themeColor="text1"/>
          <w:szCs w:val="21"/>
          <w14:textFill>
            <w14:solidFill>
              <w14:schemeClr w14:val="tx1"/>
            </w14:solidFill>
          </w14:textFill>
        </w:rPr>
        <w:t>3.误工费调查</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3.1您</w:t>
      </w:r>
      <w:r>
        <w:rPr>
          <w:rFonts w:ascii="Times New Roman" w:hAnsi="Times New Roman" w:eastAsia="宋体" w:cs="Times New Roman"/>
          <w:bCs/>
          <w:color w:val="000000" w:themeColor="text1"/>
          <w:szCs w:val="21"/>
          <w14:textFill>
            <w14:solidFill>
              <w14:schemeClr w14:val="tx1"/>
            </w14:solidFill>
          </w14:textFill>
        </w:rPr>
        <w:t>在</w:t>
      </w:r>
      <w:r>
        <w:rPr>
          <w:rFonts w:hint="eastAsia" w:ascii="Times New Roman" w:hAnsi="Times New Roman" w:eastAsia="宋体" w:cs="Times New Roman"/>
          <w:bCs/>
          <w:color w:val="000000" w:themeColor="text1"/>
          <w:szCs w:val="21"/>
          <w14:textFill>
            <w14:solidFill>
              <w14:schemeClr w14:val="tx1"/>
            </w14:solidFill>
          </w14:textFill>
        </w:rPr>
        <w:t>治疗</w:t>
      </w:r>
      <w:r>
        <w:rPr>
          <w:rFonts w:ascii="Times New Roman" w:hAnsi="Times New Roman" w:eastAsia="宋体" w:cs="Times New Roman"/>
          <w:bCs/>
          <w:color w:val="000000" w:themeColor="text1"/>
          <w:szCs w:val="21"/>
          <w14:textFill>
            <w14:solidFill>
              <w14:schemeClr w14:val="tx1"/>
            </w14:solidFill>
          </w14:textFill>
        </w:rPr>
        <w:t>期间固定的家属陪护人数为: ____人。</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3.2</w:t>
      </w:r>
      <w:r>
        <w:rPr>
          <w:rFonts w:ascii="Times New Roman" w:hAnsi="Times New Roman" w:eastAsia="宋体" w:cs="Times New Roman"/>
          <w:bCs/>
          <w:color w:val="000000" w:themeColor="text1"/>
          <w:szCs w:val="21"/>
          <w14:textFill>
            <w14:solidFill>
              <w14:schemeClr w14:val="tx1"/>
            </w14:solidFill>
          </w14:textFill>
        </w:rPr>
        <w:t>陪护人A是否因为照顾</w:t>
      </w:r>
      <w:r>
        <w:rPr>
          <w:rFonts w:hint="eastAsia" w:ascii="Times New Roman" w:hAnsi="Times New Roman" w:eastAsia="宋体" w:cs="Times New Roman"/>
          <w:bCs/>
          <w:color w:val="000000" w:themeColor="text1"/>
          <w:szCs w:val="21"/>
          <w14:textFill>
            <w14:solidFill>
              <w14:schemeClr w14:val="tx1"/>
            </w14:solidFill>
          </w14:textFill>
        </w:rPr>
        <w:t>您</w:t>
      </w:r>
      <w:r>
        <w:rPr>
          <w:rFonts w:ascii="Times New Roman" w:hAnsi="Times New Roman" w:eastAsia="宋体" w:cs="Times New Roman"/>
          <w:bCs/>
          <w:color w:val="000000" w:themeColor="text1"/>
          <w:szCs w:val="21"/>
          <w14:textFill>
            <w14:solidFill>
              <w14:schemeClr w14:val="tx1"/>
            </w14:solidFill>
          </w14:textFill>
        </w:rPr>
        <w:t>而耽误工作:</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ascii="Times New Roman" w:hAnsi="Times New Roman" w:eastAsia="宋体" w:cs="Times New Roman"/>
          <w:bCs/>
          <w:color w:val="000000" w:themeColor="text1"/>
          <w:szCs w:val="21"/>
          <w14:textFill>
            <w14:solidFill>
              <w14:schemeClr w14:val="tx1"/>
            </w14:solidFill>
          </w14:textFill>
        </w:rPr>
        <w:t>A.是</w:t>
      </w:r>
      <w:r>
        <w:rPr>
          <w:rFonts w:hint="eastAsia" w:ascii="Times New Roman" w:hAnsi="Times New Roman" w:eastAsia="宋体" w:cs="Times New Roman"/>
          <w:bCs/>
          <w:color w:val="000000" w:themeColor="text1"/>
          <w:szCs w:val="21"/>
          <w14:textFill>
            <w14:solidFill>
              <w14:schemeClr w14:val="tx1"/>
            </w14:solidFill>
          </w14:textFill>
        </w:rPr>
        <w:t xml:space="preserve"> </w:t>
      </w:r>
      <w:r>
        <w:rPr>
          <w:rFonts w:ascii="Times New Roman" w:hAnsi="Times New Roman" w:eastAsia="宋体" w:cs="Times New Roman"/>
          <w:bCs/>
          <w:color w:val="000000" w:themeColor="text1"/>
          <w:szCs w:val="21"/>
          <w14:textFill>
            <w14:solidFill>
              <w14:schemeClr w14:val="tx1"/>
            </w14:solidFill>
          </w14:textFill>
        </w:rPr>
        <w:t>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3.3</w:t>
      </w:r>
      <w:r>
        <w:rPr>
          <w:rFonts w:ascii="Times New Roman" w:hAnsi="Times New Roman" w:eastAsia="宋体" w:cs="Times New Roman"/>
          <w:bCs/>
          <w:color w:val="000000" w:themeColor="text1"/>
          <w:szCs w:val="21"/>
          <w14:textFill>
            <w14:solidFill>
              <w14:schemeClr w14:val="tx1"/>
            </w14:solidFill>
          </w14:textFill>
        </w:rPr>
        <w:t xml:space="preserve"> 陪护人A在照顾</w:t>
      </w:r>
      <w:r>
        <w:rPr>
          <w:rFonts w:hint="eastAsia" w:ascii="Times New Roman" w:hAnsi="Times New Roman" w:eastAsia="宋体" w:cs="Times New Roman"/>
          <w:bCs/>
          <w:color w:val="000000" w:themeColor="text1"/>
          <w:szCs w:val="21"/>
          <w14:textFill>
            <w14:solidFill>
              <w14:schemeClr w14:val="tx1"/>
            </w14:solidFill>
          </w14:textFill>
        </w:rPr>
        <w:t>您</w:t>
      </w:r>
      <w:r>
        <w:rPr>
          <w:rFonts w:ascii="Times New Roman" w:hAnsi="Times New Roman" w:eastAsia="宋体" w:cs="Times New Roman"/>
          <w:bCs/>
          <w:color w:val="000000" w:themeColor="text1"/>
          <w:szCs w:val="21"/>
          <w14:textFill>
            <w14:solidFill>
              <w14:schemeClr w14:val="tx1"/>
            </w14:solidFill>
          </w14:textFill>
        </w:rPr>
        <w:t>前的日均工资/收入约为:________元/天</w:t>
      </w:r>
      <w:r>
        <w:rPr>
          <w:rFonts w:hint="eastAsia" w:ascii="Times New Roman" w:hAnsi="Times New Roman" w:eastAsia="宋体" w:cs="Times New Roman"/>
          <w:bCs/>
          <w:color w:val="000000" w:themeColor="text1"/>
          <w:szCs w:val="21"/>
          <w14:textFill>
            <w14:solidFill>
              <w14:schemeClr w14:val="tx1"/>
            </w14:solidFill>
          </w14:textFill>
        </w:rPr>
        <w:t>，误工天数：</w:t>
      </w:r>
      <w:r>
        <w:rPr>
          <w:rFonts w:ascii="Times New Roman" w:hAnsi="Times New Roman" w:eastAsia="宋体" w:cs="Times New Roman"/>
          <w:bCs/>
          <w:color w:val="000000" w:themeColor="text1"/>
          <w:szCs w:val="21"/>
          <w14:textFill>
            <w14:solidFill>
              <w14:schemeClr w14:val="tx1"/>
            </w14:solidFill>
          </w14:textFill>
        </w:rPr>
        <w:t>________</w:t>
      </w:r>
      <w:r>
        <w:rPr>
          <w:rFonts w:hint="eastAsia" w:ascii="Times New Roman" w:hAnsi="Times New Roman" w:eastAsia="宋体" w:cs="Times New Roman"/>
          <w:bCs/>
          <w:color w:val="000000" w:themeColor="text1"/>
          <w:szCs w:val="21"/>
          <w14:textFill>
            <w14:solidFill>
              <w14:schemeClr w14:val="tx1"/>
            </w14:solidFill>
          </w14:textFill>
        </w:rPr>
        <w:t>天。</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3.4</w:t>
      </w:r>
      <w:r>
        <w:rPr>
          <w:rFonts w:ascii="Times New Roman" w:hAnsi="Times New Roman" w:eastAsia="宋体" w:cs="Times New Roman"/>
          <w:bCs/>
          <w:color w:val="000000" w:themeColor="text1"/>
          <w:szCs w:val="21"/>
          <w14:textFill>
            <w14:solidFill>
              <w14:schemeClr w14:val="tx1"/>
            </w14:solidFill>
          </w14:textFill>
        </w:rPr>
        <w:t>陪护人B是否因为照顾</w:t>
      </w:r>
      <w:r>
        <w:rPr>
          <w:rFonts w:hint="eastAsia" w:ascii="Times New Roman" w:hAnsi="Times New Roman" w:eastAsia="宋体" w:cs="Times New Roman"/>
          <w:bCs/>
          <w:color w:val="000000" w:themeColor="text1"/>
          <w:szCs w:val="21"/>
          <w14:textFill>
            <w14:solidFill>
              <w14:schemeClr w14:val="tx1"/>
            </w14:solidFill>
          </w14:textFill>
        </w:rPr>
        <w:t>您</w:t>
      </w:r>
      <w:r>
        <w:rPr>
          <w:rFonts w:ascii="Times New Roman" w:hAnsi="Times New Roman" w:eastAsia="宋体" w:cs="Times New Roman"/>
          <w:bCs/>
          <w:color w:val="000000" w:themeColor="text1"/>
          <w:szCs w:val="21"/>
          <w14:textFill>
            <w14:solidFill>
              <w14:schemeClr w14:val="tx1"/>
            </w14:solidFill>
          </w14:textFill>
        </w:rPr>
        <w:t>而耽误工作:</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ascii="Times New Roman" w:hAnsi="Times New Roman" w:eastAsia="宋体" w:cs="Times New Roman"/>
          <w:bCs/>
          <w:color w:val="000000" w:themeColor="text1"/>
          <w:szCs w:val="21"/>
          <w14:textFill>
            <w14:solidFill>
              <w14:schemeClr w14:val="tx1"/>
            </w14:solidFill>
          </w14:textFill>
        </w:rPr>
        <w:t>A.是</w:t>
      </w:r>
      <w:r>
        <w:rPr>
          <w:rFonts w:hint="eastAsia" w:ascii="Times New Roman" w:hAnsi="Times New Roman" w:eastAsia="宋体" w:cs="Times New Roman"/>
          <w:bCs/>
          <w:color w:val="000000" w:themeColor="text1"/>
          <w:szCs w:val="21"/>
          <w14:textFill>
            <w14:solidFill>
              <w14:schemeClr w14:val="tx1"/>
            </w14:solidFill>
          </w14:textFill>
        </w:rPr>
        <w:t xml:space="preserve"> </w:t>
      </w:r>
      <w:r>
        <w:rPr>
          <w:rFonts w:ascii="Times New Roman" w:hAnsi="Times New Roman" w:eastAsia="宋体" w:cs="Times New Roman"/>
          <w:bCs/>
          <w:color w:val="000000" w:themeColor="text1"/>
          <w:szCs w:val="21"/>
          <w14:textFill>
            <w14:solidFill>
              <w14:schemeClr w14:val="tx1"/>
            </w14:solidFill>
          </w14:textFill>
        </w:rPr>
        <w:t>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3.5</w:t>
      </w:r>
      <w:r>
        <w:rPr>
          <w:rFonts w:ascii="Times New Roman" w:hAnsi="Times New Roman" w:eastAsia="宋体" w:cs="Times New Roman"/>
          <w:bCs/>
          <w:color w:val="000000" w:themeColor="text1"/>
          <w:szCs w:val="21"/>
          <w14:textFill>
            <w14:solidFill>
              <w14:schemeClr w14:val="tx1"/>
            </w14:solidFill>
          </w14:textFill>
        </w:rPr>
        <w:t>陪护人B在照顾</w:t>
      </w:r>
      <w:r>
        <w:rPr>
          <w:rFonts w:hint="eastAsia" w:ascii="Times New Roman" w:hAnsi="Times New Roman" w:eastAsia="宋体" w:cs="Times New Roman"/>
          <w:bCs/>
          <w:color w:val="000000" w:themeColor="text1"/>
          <w:szCs w:val="21"/>
          <w14:textFill>
            <w14:solidFill>
              <w14:schemeClr w14:val="tx1"/>
            </w14:solidFill>
          </w14:textFill>
        </w:rPr>
        <w:t>您</w:t>
      </w:r>
      <w:r>
        <w:rPr>
          <w:rFonts w:ascii="Times New Roman" w:hAnsi="Times New Roman" w:eastAsia="宋体" w:cs="Times New Roman"/>
          <w:bCs/>
          <w:color w:val="000000" w:themeColor="text1"/>
          <w:szCs w:val="21"/>
          <w14:textFill>
            <w14:solidFill>
              <w14:schemeClr w14:val="tx1"/>
            </w14:solidFill>
          </w14:textFill>
        </w:rPr>
        <w:t>前的日均工资/收入约为:________元/天</w:t>
      </w:r>
      <w:r>
        <w:rPr>
          <w:rFonts w:hint="eastAsia" w:ascii="Times New Roman" w:hAnsi="Times New Roman" w:eastAsia="宋体" w:cs="Times New Roman"/>
          <w:bCs/>
          <w:color w:val="000000" w:themeColor="text1"/>
          <w:szCs w:val="21"/>
          <w14:textFill>
            <w14:solidFill>
              <w14:schemeClr w14:val="tx1"/>
            </w14:solidFill>
          </w14:textFill>
        </w:rPr>
        <w:t>，误工天数：</w:t>
      </w:r>
      <w:r>
        <w:rPr>
          <w:rFonts w:ascii="Times New Roman" w:hAnsi="Times New Roman" w:eastAsia="宋体" w:cs="Times New Roman"/>
          <w:bCs/>
          <w:color w:val="000000" w:themeColor="text1"/>
          <w:szCs w:val="21"/>
          <w14:textFill>
            <w14:solidFill>
              <w14:schemeClr w14:val="tx1"/>
            </w14:solidFill>
          </w14:textFill>
        </w:rPr>
        <w:t>________</w:t>
      </w:r>
      <w:r>
        <w:rPr>
          <w:rFonts w:hint="eastAsia" w:ascii="Times New Roman" w:hAnsi="Times New Roman" w:eastAsia="宋体" w:cs="Times New Roman"/>
          <w:bCs/>
          <w:color w:val="000000" w:themeColor="text1"/>
          <w:szCs w:val="21"/>
          <w14:textFill>
            <w14:solidFill>
              <w14:schemeClr w14:val="tx1"/>
            </w14:solidFill>
          </w14:textFill>
        </w:rPr>
        <w:t>天。</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3.6</w:t>
      </w:r>
      <w:r>
        <w:rPr>
          <w:rFonts w:ascii="Times New Roman" w:hAnsi="Times New Roman" w:eastAsia="宋体" w:cs="Times New Roman"/>
          <w:bCs/>
          <w:color w:val="000000" w:themeColor="text1"/>
          <w:szCs w:val="21"/>
          <w14:textFill>
            <w14:solidFill>
              <w14:schemeClr w14:val="tx1"/>
            </w14:solidFill>
          </w14:textFill>
        </w:rPr>
        <w:t>陪护人C是否因为照顾</w:t>
      </w:r>
      <w:r>
        <w:rPr>
          <w:rFonts w:hint="eastAsia" w:ascii="Times New Roman" w:hAnsi="Times New Roman" w:eastAsia="宋体" w:cs="Times New Roman"/>
          <w:bCs/>
          <w:color w:val="000000" w:themeColor="text1"/>
          <w:szCs w:val="21"/>
          <w14:textFill>
            <w14:solidFill>
              <w14:schemeClr w14:val="tx1"/>
            </w14:solidFill>
          </w14:textFill>
        </w:rPr>
        <w:t>您</w:t>
      </w:r>
      <w:r>
        <w:rPr>
          <w:rFonts w:ascii="Times New Roman" w:hAnsi="Times New Roman" w:eastAsia="宋体" w:cs="Times New Roman"/>
          <w:bCs/>
          <w:color w:val="000000" w:themeColor="text1"/>
          <w:szCs w:val="21"/>
          <w14:textFill>
            <w14:solidFill>
              <w14:schemeClr w14:val="tx1"/>
            </w14:solidFill>
          </w14:textFill>
        </w:rPr>
        <w:t>而耽误工作:</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ascii="Times New Roman" w:hAnsi="Times New Roman" w:eastAsia="宋体" w:cs="Times New Roman"/>
          <w:bCs/>
          <w:color w:val="000000" w:themeColor="text1"/>
          <w:szCs w:val="21"/>
          <w14:textFill>
            <w14:solidFill>
              <w14:schemeClr w14:val="tx1"/>
            </w14:solidFill>
          </w14:textFill>
        </w:rPr>
        <w:t>A.是</w:t>
      </w:r>
      <w:r>
        <w:rPr>
          <w:rFonts w:hint="eastAsia" w:ascii="Times New Roman" w:hAnsi="Times New Roman" w:eastAsia="宋体" w:cs="Times New Roman"/>
          <w:bCs/>
          <w:color w:val="000000" w:themeColor="text1"/>
          <w:szCs w:val="21"/>
          <w14:textFill>
            <w14:solidFill>
              <w14:schemeClr w14:val="tx1"/>
            </w14:solidFill>
          </w14:textFill>
        </w:rPr>
        <w:t xml:space="preserve"> </w:t>
      </w:r>
      <w:r>
        <w:rPr>
          <w:rFonts w:ascii="Times New Roman" w:hAnsi="Times New Roman" w:eastAsia="宋体" w:cs="Times New Roman"/>
          <w:bCs/>
          <w:color w:val="000000" w:themeColor="text1"/>
          <w:szCs w:val="21"/>
          <w14:textFill>
            <w14:solidFill>
              <w14:schemeClr w14:val="tx1"/>
            </w14:solidFill>
          </w14:textFill>
        </w:rPr>
        <w:t>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3.7</w:t>
      </w:r>
      <w:r>
        <w:rPr>
          <w:rFonts w:ascii="Times New Roman" w:hAnsi="Times New Roman" w:eastAsia="宋体" w:cs="Times New Roman"/>
          <w:bCs/>
          <w:color w:val="000000" w:themeColor="text1"/>
          <w:szCs w:val="21"/>
          <w14:textFill>
            <w14:solidFill>
              <w14:schemeClr w14:val="tx1"/>
            </w14:solidFill>
          </w14:textFill>
        </w:rPr>
        <w:t>陪护人C在照顾</w:t>
      </w:r>
      <w:r>
        <w:rPr>
          <w:rFonts w:hint="eastAsia" w:ascii="Times New Roman" w:hAnsi="Times New Roman" w:eastAsia="宋体" w:cs="Times New Roman"/>
          <w:bCs/>
          <w:color w:val="000000" w:themeColor="text1"/>
          <w:szCs w:val="21"/>
          <w14:textFill>
            <w14:solidFill>
              <w14:schemeClr w14:val="tx1"/>
            </w14:solidFill>
          </w14:textFill>
        </w:rPr>
        <w:t>您</w:t>
      </w:r>
      <w:r>
        <w:rPr>
          <w:rFonts w:ascii="Times New Roman" w:hAnsi="Times New Roman" w:eastAsia="宋体" w:cs="Times New Roman"/>
          <w:bCs/>
          <w:color w:val="000000" w:themeColor="text1"/>
          <w:szCs w:val="21"/>
          <w14:textFill>
            <w14:solidFill>
              <w14:schemeClr w14:val="tx1"/>
            </w14:solidFill>
          </w14:textFill>
        </w:rPr>
        <w:t>前的日均工资/收入约为:________元/天</w:t>
      </w:r>
      <w:r>
        <w:rPr>
          <w:rFonts w:hint="eastAsia" w:ascii="Times New Roman" w:hAnsi="Times New Roman" w:eastAsia="宋体" w:cs="Times New Roman"/>
          <w:bCs/>
          <w:color w:val="000000" w:themeColor="text1"/>
          <w:szCs w:val="21"/>
          <w14:textFill>
            <w14:solidFill>
              <w14:schemeClr w14:val="tx1"/>
            </w14:solidFill>
          </w14:textFill>
        </w:rPr>
        <w:t>，误工天数：</w:t>
      </w:r>
      <w:r>
        <w:rPr>
          <w:rFonts w:ascii="Times New Roman" w:hAnsi="Times New Roman" w:eastAsia="宋体" w:cs="Times New Roman"/>
          <w:bCs/>
          <w:color w:val="000000" w:themeColor="text1"/>
          <w:szCs w:val="21"/>
          <w14:textFill>
            <w14:solidFill>
              <w14:schemeClr w14:val="tx1"/>
            </w14:solidFill>
          </w14:textFill>
        </w:rPr>
        <w:t>________</w:t>
      </w:r>
      <w:r>
        <w:rPr>
          <w:rFonts w:hint="eastAsia" w:ascii="Times New Roman" w:hAnsi="Times New Roman" w:eastAsia="宋体" w:cs="Times New Roman"/>
          <w:bCs/>
          <w:color w:val="000000" w:themeColor="text1"/>
          <w:szCs w:val="21"/>
          <w14:textFill>
            <w14:solidFill>
              <w14:schemeClr w14:val="tx1"/>
            </w14:solidFill>
          </w14:textFill>
        </w:rPr>
        <w:t>天。</w:t>
      </w:r>
    </w:p>
    <w:p>
      <w:pPr>
        <w:adjustRightInd w:val="0"/>
        <w:snapToGrid w:val="0"/>
        <w:spacing w:before="312" w:beforeLines="100" w:line="360" w:lineRule="auto"/>
        <w:rPr>
          <w:rFonts w:ascii="Times New Roman" w:hAnsi="Times New Roman" w:eastAsia="宋体" w:cs="Times New Roman"/>
          <w:b/>
          <w:bCs/>
          <w:color w:val="000000" w:themeColor="text1"/>
          <w:szCs w:val="21"/>
          <w14:textFill>
            <w14:solidFill>
              <w14:schemeClr w14:val="tx1"/>
            </w14:solidFill>
          </w14:textFill>
        </w:rPr>
      </w:pPr>
      <w:r>
        <w:rPr>
          <w:rFonts w:hint="eastAsia" w:ascii="Times New Roman" w:hAnsi="Times New Roman" w:eastAsia="宋体" w:cs="Times New Roman"/>
          <w:b/>
          <w:bCs/>
          <w:color w:val="000000" w:themeColor="text1"/>
          <w:szCs w:val="21"/>
          <w14:textFill>
            <w14:solidFill>
              <w14:schemeClr w14:val="tx1"/>
            </w14:solidFill>
          </w14:textFill>
        </w:rPr>
        <w:t>4.营养费调查</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4.1您在治疗期间，是否需要特殊的饮食照顾:</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 B.否</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p>
    <w:p>
      <w:pPr>
        <w:adjustRightInd w:val="0"/>
        <w:snapToGrid w:val="0"/>
        <w:spacing w:line="360" w:lineRule="auto"/>
        <w:rPr>
          <w:rFonts w:ascii="宋体" w:hAnsi="宋体" w:eastAsia="宋体" w:cs="宋体"/>
          <w:kern w:val="0"/>
          <w:sz w:val="24"/>
          <w:szCs w:val="24"/>
          <w:lang w:bidi="ar"/>
        </w:rPr>
      </w:pPr>
      <w:r>
        <w:rPr>
          <w:rFonts w:hint="eastAsia" w:ascii="Times New Roman" w:hAnsi="Times New Roman" w:eastAsia="宋体" w:cs="Times New Roman"/>
          <w:bCs/>
          <w:color w:val="000000" w:themeColor="text1"/>
          <w:szCs w:val="21"/>
          <w14:textFill>
            <w14:solidFill>
              <w14:schemeClr w14:val="tx1"/>
            </w14:solidFill>
          </w14:textFill>
        </w:rPr>
        <w:t>4.2您在治疗期间因病而增加的营养费约为:_________元/天，天数为：________天。</w:t>
      </w:r>
    </w:p>
    <w:p>
      <w:pPr>
        <w:adjustRightInd w:val="0"/>
        <w:snapToGrid w:val="0"/>
        <w:spacing w:before="312" w:beforeLines="100" w:line="360" w:lineRule="auto"/>
        <w:rPr>
          <w:rFonts w:ascii="Times New Roman" w:hAnsi="Times New Roman" w:eastAsia="宋体" w:cs="Times New Roman"/>
          <w:b/>
          <w:bCs/>
          <w:color w:val="000000" w:themeColor="text1"/>
          <w:szCs w:val="21"/>
          <w14:textFill>
            <w14:solidFill>
              <w14:schemeClr w14:val="tx1"/>
            </w14:solidFill>
          </w14:textFill>
        </w:rPr>
      </w:pPr>
      <w:r>
        <w:rPr>
          <w:rFonts w:hint="eastAsia" w:ascii="Times New Roman" w:hAnsi="Times New Roman" w:eastAsia="宋体" w:cs="Times New Roman"/>
          <w:b/>
          <w:bCs/>
          <w:color w:val="000000" w:themeColor="text1"/>
          <w:szCs w:val="21"/>
          <w14:textFill>
            <w14:solidFill>
              <w14:schemeClr w14:val="tx1"/>
            </w14:solidFill>
          </w14:textFill>
        </w:rPr>
        <w:t>5.交通费调查</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5.1在治疗期间，您家属每天因往返产生的交通费约为: _______元/天，天数为：________天。</w:t>
      </w:r>
    </w:p>
    <w:p>
      <w:pPr>
        <w:adjustRightInd w:val="0"/>
        <w:snapToGrid w:val="0"/>
        <w:spacing w:before="312" w:beforeLines="100" w:line="360" w:lineRule="auto"/>
        <w:rPr>
          <w:rFonts w:ascii="Times New Roman" w:hAnsi="Times New Roman" w:eastAsia="宋体" w:cs="Times New Roman"/>
          <w:b/>
          <w:bCs/>
          <w:color w:val="000000" w:themeColor="text1"/>
          <w:szCs w:val="21"/>
          <w14:textFill>
            <w14:solidFill>
              <w14:schemeClr w14:val="tx1"/>
            </w14:solidFill>
          </w14:textFill>
        </w:rPr>
      </w:pPr>
      <w:r>
        <w:rPr>
          <w:rFonts w:hint="eastAsia" w:ascii="Times New Roman" w:hAnsi="Times New Roman" w:eastAsia="宋体" w:cs="Times New Roman"/>
          <w:b/>
          <w:bCs/>
          <w:color w:val="000000" w:themeColor="text1"/>
          <w:szCs w:val="21"/>
          <w14:textFill>
            <w14:solidFill>
              <w14:schemeClr w14:val="tx1"/>
            </w14:solidFill>
          </w14:textFill>
        </w:rPr>
        <w:t>6.其它费用调查</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6.1您在接受治疗期间，除治疗费用和上述费用外，是否还有其他花费:</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A.是，其他花费共约：________元</w:t>
      </w:r>
    </w:p>
    <w:p>
      <w:pPr>
        <w:adjustRightInd w:val="0"/>
        <w:snapToGrid w:val="0"/>
        <w:spacing w:line="360" w:lineRule="auto"/>
        <w:rPr>
          <w:rFonts w:ascii="Times New Roman" w:hAnsi="Times New Roman" w:eastAsia="宋体" w:cs="Times New Roman"/>
          <w:bCs/>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21"/>
          <w14:textFill>
            <w14:solidFill>
              <w14:schemeClr w14:val="tx1"/>
            </w14:solidFill>
          </w14:textFill>
        </w:rPr>
        <w:t>B.否</w:t>
      </w:r>
    </w:p>
    <w:p>
      <w:pPr>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方正楷体简体">
    <w:altName w:val="宋体"/>
    <w:panose1 w:val="00000000000000000000"/>
    <w:charset w:val="86"/>
    <w:family w:val="auto"/>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Webdings">
    <w:panose1 w:val="05030102010509060703"/>
    <w:charset w:val="02"/>
    <w:family w:val="roman"/>
    <w:pitch w:val="default"/>
    <w:sig w:usb0="00000000" w:usb1="00000000" w:usb2="00000000" w:usb3="00000000" w:csb0="80000000" w:csb1="00000000"/>
  </w:font>
  <w:font w:name="TTF46827ACtCID">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黑T">
    <w:altName w:val="黑体"/>
    <w:panose1 w:val="00000000000000000000"/>
    <w:charset w:val="88"/>
    <w:family w:val="swiss"/>
    <w:pitch w:val="default"/>
    <w:sig w:usb0="00000000" w:usb1="00000000" w:usb2="00000016" w:usb3="00000000" w:csb0="00100001" w:csb1="00000000"/>
  </w:font>
  <w:font w:name="Wingdings 2">
    <w:panose1 w:val="050201020105070707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79514"/>
    <w:multiLevelType w:val="singleLevel"/>
    <w:tmpl w:val="88579514"/>
    <w:lvl w:ilvl="0" w:tentative="0">
      <w:start w:val="1"/>
      <w:numFmt w:val="decimal"/>
      <w:lvlText w:val="(%1)"/>
      <w:lvlJc w:val="left"/>
      <w:pPr>
        <w:ind w:left="425" w:hanging="425"/>
      </w:pPr>
      <w:rPr>
        <w:rFonts w:hint="default"/>
      </w:rPr>
    </w:lvl>
  </w:abstractNum>
  <w:abstractNum w:abstractNumId="1">
    <w:nsid w:val="92764525"/>
    <w:multiLevelType w:val="multilevel"/>
    <w:tmpl w:val="92764525"/>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9B5A8700"/>
    <w:multiLevelType w:val="multilevel"/>
    <w:tmpl w:val="9B5A8700"/>
    <w:lvl w:ilvl="0" w:tentative="0">
      <w:start w:val="1"/>
      <w:numFmt w:val="decimal"/>
      <w:lvlText w:val="%1"/>
      <w:lvlJc w:val="left"/>
      <w:pPr>
        <w:tabs>
          <w:tab w:val="left" w:pos="360"/>
        </w:tabs>
        <w:ind w:left="360" w:hanging="360"/>
      </w:pPr>
      <w:rPr>
        <w:rFonts w:ascii="Times New Roman" w:hAnsi="Times New Roman" w:eastAsia="宋体" w:cs="Times New Roman"/>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B0294A53"/>
    <w:multiLevelType w:val="multilevel"/>
    <w:tmpl w:val="B0294A53"/>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D65B9646"/>
    <w:multiLevelType w:val="singleLevel"/>
    <w:tmpl w:val="D65B9646"/>
    <w:lvl w:ilvl="0" w:tentative="0">
      <w:start w:val="1"/>
      <w:numFmt w:val="decimal"/>
      <w:lvlText w:val="(%1)"/>
      <w:lvlJc w:val="left"/>
      <w:pPr>
        <w:ind w:left="425" w:hanging="425"/>
      </w:pPr>
      <w:rPr>
        <w:rFonts w:hint="default"/>
      </w:rPr>
    </w:lvl>
  </w:abstractNum>
  <w:abstractNum w:abstractNumId="5">
    <w:nsid w:val="F9ABF730"/>
    <w:multiLevelType w:val="multilevel"/>
    <w:tmpl w:val="F9ABF730"/>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01733991"/>
    <w:multiLevelType w:val="multilevel"/>
    <w:tmpl w:val="01733991"/>
    <w:lvl w:ilvl="0" w:tentative="0">
      <w:start w:val="1"/>
      <w:numFmt w:val="decimal"/>
      <w:lvlText w:val="%1"/>
      <w:lvlJc w:val="left"/>
      <w:pPr>
        <w:tabs>
          <w:tab w:val="left" w:pos="539"/>
        </w:tabs>
        <w:ind w:left="539" w:hanging="358"/>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044E487B"/>
    <w:multiLevelType w:val="multilevel"/>
    <w:tmpl w:val="044E487B"/>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8">
    <w:nsid w:val="04C94A15"/>
    <w:multiLevelType w:val="multilevel"/>
    <w:tmpl w:val="04C94A15"/>
    <w:lvl w:ilvl="0" w:tentative="0">
      <w:start w:val="1"/>
      <w:numFmt w:val="decimal"/>
      <w:lvlText w:val="%1"/>
      <w:lvlJc w:val="left"/>
      <w:pPr>
        <w:ind w:left="570" w:hanging="360"/>
      </w:pPr>
      <w:rPr>
        <w:rFonts w:ascii="Times New Roman" w:hAnsi="Times New Roman" w:eastAsia="宋体" w:cs="Times New Roman"/>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9">
    <w:nsid w:val="07976545"/>
    <w:multiLevelType w:val="multilevel"/>
    <w:tmpl w:val="07976545"/>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0">
    <w:nsid w:val="0C275E52"/>
    <w:multiLevelType w:val="multilevel"/>
    <w:tmpl w:val="0C275E52"/>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1">
    <w:nsid w:val="0C622F43"/>
    <w:multiLevelType w:val="multilevel"/>
    <w:tmpl w:val="0C622F43"/>
    <w:lvl w:ilvl="0" w:tentative="0">
      <w:start w:val="1"/>
      <w:numFmt w:val="decimal"/>
      <w:lvlText w:val="%1"/>
      <w:lvlJc w:val="left"/>
      <w:pPr>
        <w:ind w:left="585" w:hanging="360"/>
      </w:pPr>
      <w:rPr>
        <w:rFonts w:hint="default"/>
      </w:rPr>
    </w:lvl>
    <w:lvl w:ilvl="1" w:tentative="0">
      <w:start w:val="1"/>
      <w:numFmt w:val="lowerLetter"/>
      <w:lvlText w:val="%2)"/>
      <w:lvlJc w:val="left"/>
      <w:pPr>
        <w:ind w:left="1065" w:hanging="420"/>
      </w:p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abstractNum w:abstractNumId="12">
    <w:nsid w:val="0E6B4E5B"/>
    <w:multiLevelType w:val="multilevel"/>
    <w:tmpl w:val="0E6B4E5B"/>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3">
    <w:nsid w:val="0F1B4015"/>
    <w:multiLevelType w:val="multilevel"/>
    <w:tmpl w:val="0F1B4015"/>
    <w:lvl w:ilvl="0" w:tentative="0">
      <w:start w:val="1"/>
      <w:numFmt w:val="decimal"/>
      <w:lvlText w:val="%1"/>
      <w:lvlJc w:val="left"/>
      <w:pPr>
        <w:ind w:left="585" w:hanging="360"/>
      </w:pPr>
      <w:rPr>
        <w:rFonts w:hint="default"/>
      </w:rPr>
    </w:lvl>
    <w:lvl w:ilvl="1" w:tentative="0">
      <w:start w:val="1"/>
      <w:numFmt w:val="decimal"/>
      <w:lvlText w:val="%2."/>
      <w:lvlJc w:val="left"/>
      <w:pPr>
        <w:ind w:left="1005" w:hanging="360"/>
      </w:pPr>
      <w:rPr>
        <w:rFonts w:hint="default"/>
      </w:r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abstractNum w:abstractNumId="14">
    <w:nsid w:val="105D650B"/>
    <w:multiLevelType w:val="multilevel"/>
    <w:tmpl w:val="105D650B"/>
    <w:lvl w:ilvl="0" w:tentative="0">
      <w:start w:val="1"/>
      <w:numFmt w:val="decimal"/>
      <w:lvlText w:val="%1"/>
      <w:lvlJc w:val="left"/>
      <w:pPr>
        <w:tabs>
          <w:tab w:val="left" w:pos="539"/>
        </w:tabs>
        <w:ind w:left="539" w:hanging="35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1756B30"/>
    <w:multiLevelType w:val="multilevel"/>
    <w:tmpl w:val="11756B30"/>
    <w:lvl w:ilvl="0" w:tentative="0">
      <w:start w:val="1"/>
      <w:numFmt w:val="decimal"/>
      <w:lvlText w:val="%1"/>
      <w:lvlJc w:val="left"/>
      <w:pPr>
        <w:ind w:left="585" w:hanging="360"/>
      </w:pPr>
      <w:rPr>
        <w:rFonts w:hint="default"/>
      </w:rPr>
    </w:lvl>
    <w:lvl w:ilvl="1" w:tentative="0">
      <w:start w:val="1"/>
      <w:numFmt w:val="lowerLetter"/>
      <w:lvlText w:val="%2)"/>
      <w:lvlJc w:val="left"/>
      <w:pPr>
        <w:ind w:left="1065" w:hanging="420"/>
      </w:p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abstractNum w:abstractNumId="16">
    <w:nsid w:val="14A65BE0"/>
    <w:multiLevelType w:val="multilevel"/>
    <w:tmpl w:val="14A65BE0"/>
    <w:lvl w:ilvl="0" w:tentative="0">
      <w:start w:val="1"/>
      <w:numFmt w:val="decimal"/>
      <w:lvlText w:val="%1"/>
      <w:lvlJc w:val="left"/>
      <w:pPr>
        <w:tabs>
          <w:tab w:val="left" w:pos="360"/>
        </w:tabs>
        <w:ind w:left="360" w:hanging="360"/>
      </w:pPr>
      <w:rPr>
        <w:rFonts w:ascii="Times New Roman" w:hAnsi="Times New Roman" w:eastAsia="宋体" w:cs="Times New Roman"/>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17111B4D"/>
    <w:multiLevelType w:val="multilevel"/>
    <w:tmpl w:val="17111B4D"/>
    <w:lvl w:ilvl="0" w:tentative="0">
      <w:start w:val="1"/>
      <w:numFmt w:val="decimal"/>
      <w:lvlText w:val="%1."/>
      <w:lvlJc w:val="left"/>
      <w:pPr>
        <w:ind w:left="385" w:hanging="360"/>
      </w:pPr>
      <w:rPr>
        <w:rFonts w:hint="default"/>
      </w:rPr>
    </w:lvl>
    <w:lvl w:ilvl="1" w:tentative="0">
      <w:start w:val="1"/>
      <w:numFmt w:val="lowerLetter"/>
      <w:lvlText w:val="%2)"/>
      <w:lvlJc w:val="left"/>
      <w:pPr>
        <w:ind w:left="865" w:hanging="420"/>
      </w:pPr>
    </w:lvl>
    <w:lvl w:ilvl="2" w:tentative="0">
      <w:start w:val="1"/>
      <w:numFmt w:val="lowerRoman"/>
      <w:lvlText w:val="%3."/>
      <w:lvlJc w:val="right"/>
      <w:pPr>
        <w:ind w:left="1285" w:hanging="420"/>
      </w:pPr>
    </w:lvl>
    <w:lvl w:ilvl="3" w:tentative="0">
      <w:start w:val="1"/>
      <w:numFmt w:val="decimal"/>
      <w:lvlText w:val="%4."/>
      <w:lvlJc w:val="left"/>
      <w:pPr>
        <w:ind w:left="1705" w:hanging="420"/>
      </w:pPr>
    </w:lvl>
    <w:lvl w:ilvl="4" w:tentative="0">
      <w:start w:val="1"/>
      <w:numFmt w:val="lowerLetter"/>
      <w:lvlText w:val="%5)"/>
      <w:lvlJc w:val="left"/>
      <w:pPr>
        <w:ind w:left="2125" w:hanging="420"/>
      </w:pPr>
    </w:lvl>
    <w:lvl w:ilvl="5" w:tentative="0">
      <w:start w:val="1"/>
      <w:numFmt w:val="lowerRoman"/>
      <w:lvlText w:val="%6."/>
      <w:lvlJc w:val="right"/>
      <w:pPr>
        <w:ind w:left="2545" w:hanging="420"/>
      </w:pPr>
    </w:lvl>
    <w:lvl w:ilvl="6" w:tentative="0">
      <w:start w:val="1"/>
      <w:numFmt w:val="decimal"/>
      <w:lvlText w:val="%7."/>
      <w:lvlJc w:val="left"/>
      <w:pPr>
        <w:ind w:left="2965" w:hanging="420"/>
      </w:pPr>
    </w:lvl>
    <w:lvl w:ilvl="7" w:tentative="0">
      <w:start w:val="1"/>
      <w:numFmt w:val="lowerLetter"/>
      <w:lvlText w:val="%8)"/>
      <w:lvlJc w:val="left"/>
      <w:pPr>
        <w:ind w:left="3385" w:hanging="420"/>
      </w:pPr>
    </w:lvl>
    <w:lvl w:ilvl="8" w:tentative="0">
      <w:start w:val="1"/>
      <w:numFmt w:val="lowerRoman"/>
      <w:lvlText w:val="%9."/>
      <w:lvlJc w:val="right"/>
      <w:pPr>
        <w:ind w:left="3805" w:hanging="420"/>
      </w:pPr>
    </w:lvl>
  </w:abstractNum>
  <w:abstractNum w:abstractNumId="18">
    <w:nsid w:val="18716CBD"/>
    <w:multiLevelType w:val="multilevel"/>
    <w:tmpl w:val="18716CBD"/>
    <w:lvl w:ilvl="0" w:tentative="0">
      <w:start w:val="1"/>
      <w:numFmt w:val="decimal"/>
      <w:lvlText w:val="%1"/>
      <w:lvlJc w:val="left"/>
      <w:pPr>
        <w:ind w:left="585" w:hanging="360"/>
      </w:pPr>
      <w:rPr>
        <w:rFonts w:hint="default"/>
      </w:rPr>
    </w:lvl>
    <w:lvl w:ilvl="1" w:tentative="0">
      <w:start w:val="1"/>
      <w:numFmt w:val="lowerLetter"/>
      <w:lvlText w:val="%2)"/>
      <w:lvlJc w:val="left"/>
      <w:pPr>
        <w:ind w:left="1065" w:hanging="420"/>
      </w:p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abstractNum w:abstractNumId="19">
    <w:nsid w:val="1B6D50AD"/>
    <w:multiLevelType w:val="multilevel"/>
    <w:tmpl w:val="1B6D50AD"/>
    <w:lvl w:ilvl="0" w:tentative="0">
      <w:start w:val="1"/>
      <w:numFmt w:val="decimal"/>
      <w:lvlText w:val="%1"/>
      <w:lvlJc w:val="left"/>
      <w:pPr>
        <w:tabs>
          <w:tab w:val="left" w:pos="539"/>
        </w:tabs>
        <w:ind w:left="539" w:hanging="358"/>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0">
    <w:nsid w:val="1BEB327F"/>
    <w:multiLevelType w:val="multilevel"/>
    <w:tmpl w:val="1BEB327F"/>
    <w:lvl w:ilvl="0" w:tentative="0">
      <w:start w:val="1"/>
      <w:numFmt w:val="decimal"/>
      <w:lvlText w:val="%1"/>
      <w:lvlJc w:val="left"/>
      <w:pPr>
        <w:ind w:left="585" w:hanging="360"/>
      </w:pPr>
      <w:rPr>
        <w:rFonts w:hint="default"/>
      </w:rPr>
    </w:lvl>
    <w:lvl w:ilvl="1" w:tentative="0">
      <w:start w:val="1"/>
      <w:numFmt w:val="lowerLetter"/>
      <w:lvlText w:val="%2)"/>
      <w:lvlJc w:val="left"/>
      <w:pPr>
        <w:ind w:left="1065" w:hanging="420"/>
      </w:p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abstractNum w:abstractNumId="21">
    <w:nsid w:val="1C3C6C17"/>
    <w:multiLevelType w:val="multilevel"/>
    <w:tmpl w:val="1C3C6C17"/>
    <w:lvl w:ilvl="0" w:tentative="0">
      <w:start w:val="1"/>
      <w:numFmt w:val="decimal"/>
      <w:lvlText w:val="%1"/>
      <w:lvlJc w:val="left"/>
      <w:pPr>
        <w:tabs>
          <w:tab w:val="left" w:pos="539"/>
        </w:tabs>
        <w:ind w:left="539" w:hanging="358"/>
      </w:pPr>
      <w:rPr>
        <w:rFonts w:ascii="Times New Roman" w:hAnsi="Times New Roman" w:eastAsia="宋体" w:cs="Times New Roman"/>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2">
    <w:nsid w:val="1D487FAB"/>
    <w:multiLevelType w:val="multilevel"/>
    <w:tmpl w:val="1D487FAB"/>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3">
    <w:nsid w:val="1E097A1D"/>
    <w:multiLevelType w:val="multilevel"/>
    <w:tmpl w:val="1E097A1D"/>
    <w:lvl w:ilvl="0" w:tentative="0">
      <w:start w:val="1"/>
      <w:numFmt w:val="decimal"/>
      <w:lvlText w:val="%1"/>
      <w:lvlJc w:val="left"/>
      <w:pPr>
        <w:tabs>
          <w:tab w:val="left" w:pos="539"/>
        </w:tabs>
        <w:ind w:left="539" w:hanging="35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27E8219F"/>
    <w:multiLevelType w:val="multilevel"/>
    <w:tmpl w:val="27E8219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5">
    <w:nsid w:val="29240BE1"/>
    <w:multiLevelType w:val="multilevel"/>
    <w:tmpl w:val="29240BE1"/>
    <w:lvl w:ilvl="0" w:tentative="0">
      <w:start w:val="1"/>
      <w:numFmt w:val="decimal"/>
      <w:lvlText w:val="%1"/>
      <w:lvlJc w:val="left"/>
      <w:pPr>
        <w:tabs>
          <w:tab w:val="left" w:pos="539"/>
        </w:tabs>
        <w:ind w:left="539" w:hanging="358"/>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6">
    <w:nsid w:val="2F8F4E91"/>
    <w:multiLevelType w:val="multilevel"/>
    <w:tmpl w:val="2F8F4E91"/>
    <w:lvl w:ilvl="0" w:tentative="0">
      <w:start w:val="1"/>
      <w:numFmt w:val="decimal"/>
      <w:lvlText w:val="%1"/>
      <w:lvlJc w:val="left"/>
      <w:pPr>
        <w:tabs>
          <w:tab w:val="left" w:pos="540"/>
        </w:tabs>
        <w:ind w:left="540" w:hanging="360"/>
      </w:pPr>
      <w:rPr>
        <w:rFonts w:hint="eastAsia" w:ascii="Times New Roman" w:hAnsi="Times New Roman" w:eastAsia="宋体" w:cs="Times New Roman"/>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7">
    <w:nsid w:val="30DC2C92"/>
    <w:multiLevelType w:val="multilevel"/>
    <w:tmpl w:val="30DC2C92"/>
    <w:lvl w:ilvl="0" w:tentative="0">
      <w:start w:val="1"/>
      <w:numFmt w:val="decimal"/>
      <w:lvlText w:val="%1"/>
      <w:lvlJc w:val="left"/>
      <w:pPr>
        <w:ind w:left="585" w:hanging="360"/>
      </w:pPr>
      <w:rPr>
        <w:rFonts w:hint="default"/>
      </w:rPr>
    </w:lvl>
    <w:lvl w:ilvl="1" w:tentative="0">
      <w:start w:val="1"/>
      <w:numFmt w:val="lowerLetter"/>
      <w:lvlText w:val="%2)"/>
      <w:lvlJc w:val="left"/>
      <w:pPr>
        <w:ind w:left="1065" w:hanging="420"/>
      </w:p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abstractNum w:abstractNumId="28">
    <w:nsid w:val="34A30768"/>
    <w:multiLevelType w:val="multilevel"/>
    <w:tmpl w:val="34A30768"/>
    <w:lvl w:ilvl="0" w:tentative="0">
      <w:start w:val="1"/>
      <w:numFmt w:val="decimal"/>
      <w:lvlText w:val="%1"/>
      <w:lvlJc w:val="left"/>
      <w:pPr>
        <w:tabs>
          <w:tab w:val="left" w:pos="539"/>
        </w:tabs>
        <w:ind w:left="539" w:hanging="358"/>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9">
    <w:nsid w:val="36494723"/>
    <w:multiLevelType w:val="multilevel"/>
    <w:tmpl w:val="36494723"/>
    <w:lvl w:ilvl="0" w:tentative="0">
      <w:start w:val="1"/>
      <w:numFmt w:val="decimal"/>
      <w:lvlText w:val="%1"/>
      <w:lvlJc w:val="left"/>
      <w:pPr>
        <w:ind w:left="585" w:hanging="360"/>
      </w:pPr>
      <w:rPr>
        <w:rFonts w:hint="default"/>
      </w:rPr>
    </w:lvl>
    <w:lvl w:ilvl="1" w:tentative="0">
      <w:start w:val="1"/>
      <w:numFmt w:val="lowerLetter"/>
      <w:lvlText w:val="%2)"/>
      <w:lvlJc w:val="left"/>
      <w:pPr>
        <w:ind w:left="1065" w:hanging="420"/>
      </w:p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abstractNum w:abstractNumId="30">
    <w:nsid w:val="3B531D39"/>
    <w:multiLevelType w:val="multilevel"/>
    <w:tmpl w:val="3B531D39"/>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1">
    <w:nsid w:val="3BE210B0"/>
    <w:multiLevelType w:val="multilevel"/>
    <w:tmpl w:val="3BE210B0"/>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2">
    <w:nsid w:val="3D936EB5"/>
    <w:multiLevelType w:val="multilevel"/>
    <w:tmpl w:val="3D936EB5"/>
    <w:lvl w:ilvl="0" w:tentative="0">
      <w:start w:val="1"/>
      <w:numFmt w:val="decimal"/>
      <w:lvlText w:val="%1"/>
      <w:lvlJc w:val="left"/>
      <w:pPr>
        <w:tabs>
          <w:tab w:val="left" w:pos="539"/>
        </w:tabs>
        <w:ind w:left="539" w:hanging="358"/>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3">
    <w:nsid w:val="456738E8"/>
    <w:multiLevelType w:val="multilevel"/>
    <w:tmpl w:val="456738E8"/>
    <w:lvl w:ilvl="0" w:tentative="0">
      <w:start w:val="1"/>
      <w:numFmt w:val="decimal"/>
      <w:lvlText w:val="%1"/>
      <w:lvlJc w:val="left"/>
      <w:pPr>
        <w:ind w:left="585" w:hanging="360"/>
      </w:pPr>
      <w:rPr>
        <w:rFonts w:hint="default"/>
      </w:rPr>
    </w:lvl>
    <w:lvl w:ilvl="1" w:tentative="0">
      <w:start w:val="1"/>
      <w:numFmt w:val="lowerLetter"/>
      <w:lvlText w:val="%2)"/>
      <w:lvlJc w:val="left"/>
      <w:pPr>
        <w:ind w:left="1065" w:hanging="420"/>
      </w:p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abstractNum w:abstractNumId="34">
    <w:nsid w:val="48151A91"/>
    <w:multiLevelType w:val="multilevel"/>
    <w:tmpl w:val="48151A91"/>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5">
    <w:nsid w:val="4F3C756E"/>
    <w:multiLevelType w:val="multilevel"/>
    <w:tmpl w:val="4F3C756E"/>
    <w:lvl w:ilvl="0" w:tentative="0">
      <w:start w:val="1"/>
      <w:numFmt w:val="decimal"/>
      <w:lvlText w:val="%1"/>
      <w:lvlJc w:val="left"/>
      <w:pPr>
        <w:tabs>
          <w:tab w:val="left" w:pos="570"/>
        </w:tabs>
        <w:ind w:left="570" w:hanging="360"/>
      </w:pPr>
      <w:rPr>
        <w:rFonts w:ascii="Times New Roman" w:hAnsi="Times New Roman" w:eastAsia="宋体" w:cs="Times New Roman"/>
        <w:color w:val="auto"/>
      </w:rPr>
    </w:lvl>
    <w:lvl w:ilvl="1" w:tentative="0">
      <w:start w:val="88"/>
      <w:numFmt w:val="decimal"/>
      <w:lvlText w:val="%2"/>
      <w:lvlJc w:val="left"/>
      <w:pPr>
        <w:tabs>
          <w:tab w:val="left" w:pos="990"/>
        </w:tabs>
        <w:ind w:left="990" w:hanging="360"/>
      </w:pPr>
      <w:rPr>
        <w:rFonts w:hint="default"/>
      </w:r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36">
    <w:nsid w:val="528E5EB4"/>
    <w:multiLevelType w:val="multilevel"/>
    <w:tmpl w:val="528E5EB4"/>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7">
    <w:nsid w:val="54E63EAB"/>
    <w:multiLevelType w:val="multilevel"/>
    <w:tmpl w:val="54E63EAB"/>
    <w:lvl w:ilvl="0" w:tentative="0">
      <w:start w:val="1"/>
      <w:numFmt w:val="decimal"/>
      <w:lvlText w:val="%1"/>
      <w:lvlJc w:val="left"/>
      <w:pPr>
        <w:ind w:left="585" w:hanging="360"/>
      </w:pPr>
      <w:rPr>
        <w:rFonts w:hint="default"/>
      </w:rPr>
    </w:lvl>
    <w:lvl w:ilvl="1" w:tentative="0">
      <w:start w:val="1"/>
      <w:numFmt w:val="lowerLetter"/>
      <w:lvlText w:val="%2)"/>
      <w:lvlJc w:val="left"/>
      <w:pPr>
        <w:ind w:left="1065" w:hanging="420"/>
      </w:p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abstractNum w:abstractNumId="38">
    <w:nsid w:val="563B9313"/>
    <w:multiLevelType w:val="singleLevel"/>
    <w:tmpl w:val="563B9313"/>
    <w:lvl w:ilvl="0" w:tentative="0">
      <w:start w:val="1"/>
      <w:numFmt w:val="upperLetter"/>
      <w:lvlText w:val="%1."/>
      <w:lvlJc w:val="left"/>
      <w:pPr>
        <w:tabs>
          <w:tab w:val="left" w:pos="312"/>
        </w:tabs>
      </w:pPr>
    </w:lvl>
  </w:abstractNum>
  <w:abstractNum w:abstractNumId="39">
    <w:nsid w:val="56D20D62"/>
    <w:multiLevelType w:val="multilevel"/>
    <w:tmpl w:val="56D20D62"/>
    <w:lvl w:ilvl="0" w:tentative="0">
      <w:start w:val="1"/>
      <w:numFmt w:val="decimal"/>
      <w:lvlText w:val="%1"/>
      <w:lvlJc w:val="left"/>
      <w:pPr>
        <w:tabs>
          <w:tab w:val="left" w:pos="539"/>
        </w:tabs>
        <w:ind w:left="539" w:hanging="358"/>
      </w:pPr>
      <w:rPr>
        <w:rFonts w:ascii="Times New Roman" w:hAnsi="Times New Roman" w:eastAsia="宋体" w:cs="Times New Roman"/>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0">
    <w:nsid w:val="5A924832"/>
    <w:multiLevelType w:val="singleLevel"/>
    <w:tmpl w:val="5A924832"/>
    <w:lvl w:ilvl="0" w:tentative="0">
      <w:start w:val="1"/>
      <w:numFmt w:val="upperLetter"/>
      <w:lvlText w:val="%1."/>
      <w:lvlJc w:val="left"/>
      <w:pPr>
        <w:tabs>
          <w:tab w:val="left" w:pos="312"/>
        </w:tabs>
      </w:pPr>
    </w:lvl>
  </w:abstractNum>
  <w:abstractNum w:abstractNumId="41">
    <w:nsid w:val="5B4C4DBA"/>
    <w:multiLevelType w:val="multilevel"/>
    <w:tmpl w:val="5B4C4DBA"/>
    <w:lvl w:ilvl="0" w:tentative="0">
      <w:start w:val="1"/>
      <w:numFmt w:val="decimal"/>
      <w:lvlText w:val="%1"/>
      <w:lvlJc w:val="left"/>
      <w:pPr>
        <w:tabs>
          <w:tab w:val="left" w:pos="540"/>
        </w:tabs>
        <w:ind w:left="540" w:hanging="360"/>
      </w:pPr>
      <w:rPr>
        <w:rFonts w:hint="eastAsia" w:ascii="Times New Roman" w:hAnsi="Times New Roman" w:eastAsia="宋体" w:cs="Times New Roman"/>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42">
    <w:nsid w:val="5DBA6C3A"/>
    <w:multiLevelType w:val="multilevel"/>
    <w:tmpl w:val="5DBA6C3A"/>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3">
    <w:nsid w:val="63755A66"/>
    <w:multiLevelType w:val="multilevel"/>
    <w:tmpl w:val="63755A66"/>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4">
    <w:nsid w:val="68B54137"/>
    <w:multiLevelType w:val="multilevel"/>
    <w:tmpl w:val="68B54137"/>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5">
    <w:nsid w:val="6A797E33"/>
    <w:multiLevelType w:val="multilevel"/>
    <w:tmpl w:val="6A797E33"/>
    <w:lvl w:ilvl="0" w:tentative="0">
      <w:start w:val="1"/>
      <w:numFmt w:val="decimal"/>
      <w:lvlText w:val="%1"/>
      <w:lvlJc w:val="left"/>
      <w:pPr>
        <w:ind w:left="704" w:hanging="420"/>
      </w:pPr>
      <w:rPr>
        <w:rFonts w:ascii="Times New Roman" w:hAnsi="Times New Roman" w:eastAsia="宋体" w:cs="Times New Roman"/>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46">
    <w:nsid w:val="6AF201A3"/>
    <w:multiLevelType w:val="multilevel"/>
    <w:tmpl w:val="6AF201A3"/>
    <w:lvl w:ilvl="0" w:tentative="0">
      <w:start w:val="1"/>
      <w:numFmt w:val="decimal"/>
      <w:lvlText w:val="%1"/>
      <w:lvlJc w:val="left"/>
      <w:pPr>
        <w:tabs>
          <w:tab w:val="left" w:pos="540"/>
        </w:tabs>
        <w:ind w:left="540" w:hanging="360"/>
      </w:pPr>
      <w:rPr>
        <w:rFonts w:hint="eastAsia" w:ascii="Times New Roman" w:hAnsi="Times New Roman" w:eastAsia="宋体" w:cs="Times New Roman"/>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47">
    <w:nsid w:val="6B3C3AFD"/>
    <w:multiLevelType w:val="multilevel"/>
    <w:tmpl w:val="6B3C3AFD"/>
    <w:lvl w:ilvl="0" w:tentative="0">
      <w:start w:val="1"/>
      <w:numFmt w:val="decimal"/>
      <w:lvlText w:val="%1"/>
      <w:lvlJc w:val="left"/>
      <w:pPr>
        <w:tabs>
          <w:tab w:val="left" w:pos="540"/>
        </w:tabs>
        <w:ind w:left="540" w:hanging="360"/>
      </w:pPr>
      <w:rPr>
        <w:rFonts w:hint="eastAsia" w:ascii="Times New Roman" w:hAnsi="Times New Roman" w:eastAsia="宋体" w:cs="Times New Roman"/>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48">
    <w:nsid w:val="6CDB6ECD"/>
    <w:multiLevelType w:val="multilevel"/>
    <w:tmpl w:val="6CDB6ECD"/>
    <w:lvl w:ilvl="0" w:tentative="0">
      <w:start w:val="1"/>
      <w:numFmt w:val="decimal"/>
      <w:lvlText w:val="%1"/>
      <w:lvlJc w:val="left"/>
      <w:pPr>
        <w:ind w:left="54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76F03205"/>
    <w:multiLevelType w:val="multilevel"/>
    <w:tmpl w:val="76F03205"/>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0">
    <w:nsid w:val="789D6DAB"/>
    <w:multiLevelType w:val="multilevel"/>
    <w:tmpl w:val="789D6DAB"/>
    <w:lvl w:ilvl="0" w:tentative="0">
      <w:start w:val="1"/>
      <w:numFmt w:val="decimal"/>
      <w:lvlText w:val="%1"/>
      <w:lvlJc w:val="left"/>
      <w:pPr>
        <w:tabs>
          <w:tab w:val="left" w:pos="539"/>
        </w:tabs>
        <w:ind w:left="539" w:hanging="358"/>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1">
    <w:nsid w:val="79C71C9D"/>
    <w:multiLevelType w:val="multilevel"/>
    <w:tmpl w:val="79C71C9D"/>
    <w:lvl w:ilvl="0" w:tentative="0">
      <w:start w:val="1"/>
      <w:numFmt w:val="decimal"/>
      <w:lvlText w:val="%1"/>
      <w:lvlJc w:val="left"/>
      <w:pPr>
        <w:tabs>
          <w:tab w:val="left" w:pos="539"/>
        </w:tabs>
        <w:ind w:left="539" w:hanging="358"/>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2">
    <w:nsid w:val="7AC2482C"/>
    <w:multiLevelType w:val="multilevel"/>
    <w:tmpl w:val="7AC2482C"/>
    <w:lvl w:ilvl="0" w:tentative="0">
      <w:start w:val="1"/>
      <w:numFmt w:val="decimal"/>
      <w:lvlText w:val="%1"/>
      <w:lvlJc w:val="left"/>
      <w:pPr>
        <w:ind w:left="541"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3">
    <w:nsid w:val="7CA75571"/>
    <w:multiLevelType w:val="multilevel"/>
    <w:tmpl w:val="7CA75571"/>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0"/>
  </w:num>
  <w:num w:numId="2">
    <w:abstractNumId w:val="4"/>
  </w:num>
  <w:num w:numId="3">
    <w:abstractNumId w:val="36"/>
  </w:num>
  <w:num w:numId="4">
    <w:abstractNumId w:val="17"/>
  </w:num>
  <w:num w:numId="5">
    <w:abstractNumId w:val="5"/>
  </w:num>
  <w:num w:numId="6">
    <w:abstractNumId w:val="46"/>
  </w:num>
  <w:num w:numId="7">
    <w:abstractNumId w:val="35"/>
  </w:num>
  <w:num w:numId="8">
    <w:abstractNumId w:val="45"/>
  </w:num>
  <w:num w:numId="9">
    <w:abstractNumId w:val="16"/>
  </w:num>
  <w:num w:numId="10">
    <w:abstractNumId w:val="2"/>
  </w:num>
  <w:num w:numId="11">
    <w:abstractNumId w:val="52"/>
  </w:num>
  <w:num w:numId="12">
    <w:abstractNumId w:val="39"/>
  </w:num>
  <w:num w:numId="13">
    <w:abstractNumId w:val="30"/>
  </w:num>
  <w:num w:numId="14">
    <w:abstractNumId w:val="31"/>
  </w:num>
  <w:num w:numId="15">
    <w:abstractNumId w:val="19"/>
  </w:num>
  <w:num w:numId="16">
    <w:abstractNumId w:val="21"/>
  </w:num>
  <w:num w:numId="17">
    <w:abstractNumId w:val="25"/>
  </w:num>
  <w:num w:numId="18">
    <w:abstractNumId w:val="53"/>
  </w:num>
  <w:num w:numId="19">
    <w:abstractNumId w:val="12"/>
  </w:num>
  <w:num w:numId="20">
    <w:abstractNumId w:val="7"/>
  </w:num>
  <w:num w:numId="21">
    <w:abstractNumId w:val="22"/>
  </w:num>
  <w:num w:numId="22">
    <w:abstractNumId w:val="34"/>
  </w:num>
  <w:num w:numId="23">
    <w:abstractNumId w:val="9"/>
  </w:num>
  <w:num w:numId="24">
    <w:abstractNumId w:val="43"/>
  </w:num>
  <w:num w:numId="25">
    <w:abstractNumId w:val="32"/>
  </w:num>
  <w:num w:numId="26">
    <w:abstractNumId w:val="41"/>
  </w:num>
  <w:num w:numId="27">
    <w:abstractNumId w:val="24"/>
  </w:num>
  <w:num w:numId="28">
    <w:abstractNumId w:val="47"/>
  </w:num>
  <w:num w:numId="29">
    <w:abstractNumId w:val="26"/>
  </w:num>
  <w:num w:numId="30">
    <w:abstractNumId w:val="48"/>
  </w:num>
  <w:num w:numId="31">
    <w:abstractNumId w:val="49"/>
  </w:num>
  <w:num w:numId="32">
    <w:abstractNumId w:val="10"/>
  </w:num>
  <w:num w:numId="33">
    <w:abstractNumId w:val="23"/>
  </w:num>
  <w:num w:numId="34">
    <w:abstractNumId w:val="14"/>
  </w:num>
  <w:num w:numId="35">
    <w:abstractNumId w:val="50"/>
  </w:num>
  <w:num w:numId="36">
    <w:abstractNumId w:val="6"/>
  </w:num>
  <w:num w:numId="37">
    <w:abstractNumId w:val="51"/>
  </w:num>
  <w:num w:numId="38">
    <w:abstractNumId w:val="28"/>
  </w:num>
  <w:num w:numId="39">
    <w:abstractNumId w:val="42"/>
  </w:num>
  <w:num w:numId="40">
    <w:abstractNumId w:val="8"/>
  </w:num>
  <w:num w:numId="41">
    <w:abstractNumId w:val="44"/>
  </w:num>
  <w:num w:numId="42">
    <w:abstractNumId w:val="27"/>
  </w:num>
  <w:num w:numId="43">
    <w:abstractNumId w:val="29"/>
  </w:num>
  <w:num w:numId="44">
    <w:abstractNumId w:val="15"/>
  </w:num>
  <w:num w:numId="45">
    <w:abstractNumId w:val="11"/>
  </w:num>
  <w:num w:numId="46">
    <w:abstractNumId w:val="18"/>
  </w:num>
  <w:num w:numId="47">
    <w:abstractNumId w:val="20"/>
  </w:num>
  <w:num w:numId="48">
    <w:abstractNumId w:val="37"/>
  </w:num>
  <w:num w:numId="49">
    <w:abstractNumId w:val="33"/>
  </w:num>
  <w:num w:numId="50">
    <w:abstractNumId w:val="13"/>
  </w:num>
  <w:num w:numId="51">
    <w:abstractNumId w:val="3"/>
  </w:num>
  <w:num w:numId="52">
    <w:abstractNumId w:val="40"/>
  </w:num>
  <w:num w:numId="53">
    <w:abstractNumId w:val="1"/>
  </w:num>
  <w:num w:numId="54">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郑景山">
    <w15:presenceInfo w15:providerId="None" w15:userId="郑景山"/>
  </w15:person>
  <w15:person w15:author="Yanhy">
    <w15:presenceInfo w15:providerId="WPS Office" w15:userId="8109682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FkMGFjMDA2ZGMxZGNjZDdjYWNhODVlNzk1OTg0MjMifQ=="/>
  </w:docVars>
  <w:rsids>
    <w:rsidRoot w:val="1B390196"/>
    <w:rsid w:val="00090A84"/>
    <w:rsid w:val="001227CA"/>
    <w:rsid w:val="00191EE1"/>
    <w:rsid w:val="001B62AC"/>
    <w:rsid w:val="001C2F2C"/>
    <w:rsid w:val="002556BF"/>
    <w:rsid w:val="00286502"/>
    <w:rsid w:val="002E2717"/>
    <w:rsid w:val="002F1384"/>
    <w:rsid w:val="00380A23"/>
    <w:rsid w:val="00444A49"/>
    <w:rsid w:val="0045031B"/>
    <w:rsid w:val="004D4681"/>
    <w:rsid w:val="00516FC5"/>
    <w:rsid w:val="0052531A"/>
    <w:rsid w:val="00542885"/>
    <w:rsid w:val="00561DDE"/>
    <w:rsid w:val="00584CC2"/>
    <w:rsid w:val="00586DD4"/>
    <w:rsid w:val="005C1D05"/>
    <w:rsid w:val="005F551A"/>
    <w:rsid w:val="00603117"/>
    <w:rsid w:val="00716B04"/>
    <w:rsid w:val="007C204A"/>
    <w:rsid w:val="00863129"/>
    <w:rsid w:val="00882E9D"/>
    <w:rsid w:val="00884EC1"/>
    <w:rsid w:val="00965104"/>
    <w:rsid w:val="009A1682"/>
    <w:rsid w:val="00B10148"/>
    <w:rsid w:val="00C422B8"/>
    <w:rsid w:val="00DB3422"/>
    <w:rsid w:val="00DB63C5"/>
    <w:rsid w:val="00DD569C"/>
    <w:rsid w:val="00DE5E8C"/>
    <w:rsid w:val="00DE6C36"/>
    <w:rsid w:val="00E036D7"/>
    <w:rsid w:val="00E62979"/>
    <w:rsid w:val="00F229BB"/>
    <w:rsid w:val="00F246A6"/>
    <w:rsid w:val="00FD2D90"/>
    <w:rsid w:val="00FD5AF5"/>
    <w:rsid w:val="00FF3D3A"/>
    <w:rsid w:val="01A32361"/>
    <w:rsid w:val="073E518E"/>
    <w:rsid w:val="0A0215E4"/>
    <w:rsid w:val="0B092380"/>
    <w:rsid w:val="0F8C0A60"/>
    <w:rsid w:val="148F733B"/>
    <w:rsid w:val="170D06D9"/>
    <w:rsid w:val="172876CE"/>
    <w:rsid w:val="17DE7803"/>
    <w:rsid w:val="1B390196"/>
    <w:rsid w:val="1C206B2D"/>
    <w:rsid w:val="1FDC333E"/>
    <w:rsid w:val="200F101E"/>
    <w:rsid w:val="208C6B12"/>
    <w:rsid w:val="24E94533"/>
    <w:rsid w:val="26066AD3"/>
    <w:rsid w:val="27FC7081"/>
    <w:rsid w:val="2C98683F"/>
    <w:rsid w:val="2F6B1FE9"/>
    <w:rsid w:val="2F8A6913"/>
    <w:rsid w:val="32D77221"/>
    <w:rsid w:val="35AF0E81"/>
    <w:rsid w:val="3B275BF3"/>
    <w:rsid w:val="44C1472D"/>
    <w:rsid w:val="451F76A5"/>
    <w:rsid w:val="45E17509"/>
    <w:rsid w:val="48651873"/>
    <w:rsid w:val="48877A3B"/>
    <w:rsid w:val="4AF638D8"/>
    <w:rsid w:val="4D642E4E"/>
    <w:rsid w:val="4DAC7BE9"/>
    <w:rsid w:val="50CD00A6"/>
    <w:rsid w:val="50CF3D2E"/>
    <w:rsid w:val="53BE5B24"/>
    <w:rsid w:val="543071D9"/>
    <w:rsid w:val="54E029AD"/>
    <w:rsid w:val="57BA6EE5"/>
    <w:rsid w:val="58353010"/>
    <w:rsid w:val="58E15F22"/>
    <w:rsid w:val="594A5F23"/>
    <w:rsid w:val="64F810B6"/>
    <w:rsid w:val="684828EC"/>
    <w:rsid w:val="684E37AF"/>
    <w:rsid w:val="69F148BD"/>
    <w:rsid w:val="6E6C6C08"/>
    <w:rsid w:val="70DC0075"/>
    <w:rsid w:val="73A56E44"/>
    <w:rsid w:val="775171B5"/>
    <w:rsid w:val="78A51694"/>
    <w:rsid w:val="79916BB0"/>
    <w:rsid w:val="7A951295"/>
    <w:rsid w:val="7D6C09D3"/>
    <w:rsid w:val="7FDB5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8"/>
    <w:unhideWhenUsed/>
    <w:qFormat/>
    <w:uiPriority w:val="0"/>
    <w:pPr>
      <w:keepNext/>
      <w:keepLines/>
      <w:spacing w:before="260" w:after="260" w:line="413" w:lineRule="auto"/>
      <w:outlineLvl w:val="2"/>
    </w:pPr>
    <w:rPr>
      <w:b/>
      <w:sz w:val="32"/>
    </w:rPr>
  </w:style>
  <w:style w:type="paragraph" w:styleId="5">
    <w:name w:val="heading 4"/>
    <w:basedOn w:val="1"/>
    <w:next w:val="1"/>
    <w:link w:val="27"/>
    <w:unhideWhenUsed/>
    <w:qFormat/>
    <w:uiPriority w:val="0"/>
    <w:pPr>
      <w:keepNext/>
      <w:keepLines/>
      <w:spacing w:before="280" w:after="290" w:line="372" w:lineRule="auto"/>
      <w:outlineLvl w:val="3"/>
    </w:pPr>
    <w:rPr>
      <w:rFonts w:ascii="Arial" w:hAnsi="Arial" w:eastAsia="黑体"/>
      <w:b/>
      <w:sz w:val="28"/>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Balloon Text"/>
    <w:basedOn w:val="1"/>
    <w:link w:val="31"/>
    <w:uiPriority w:val="0"/>
    <w:rPr>
      <w:sz w:val="18"/>
      <w:szCs w:val="18"/>
    </w:rPr>
  </w:style>
  <w:style w:type="paragraph" w:styleId="8">
    <w:name w:val="footer"/>
    <w:basedOn w:val="1"/>
    <w:unhideWhenUsed/>
    <w:qFormat/>
    <w:uiPriority w:val="99"/>
    <w:pPr>
      <w:tabs>
        <w:tab w:val="center" w:pos="4153"/>
        <w:tab w:val="right" w:pos="8306"/>
      </w:tabs>
      <w:snapToGrid w:val="0"/>
      <w:jc w:val="left"/>
    </w:pPr>
    <w:rPr>
      <w:kern w:val="0"/>
      <w:sz w:val="18"/>
      <w:szCs w:val="18"/>
    </w:rPr>
  </w:style>
  <w:style w:type="paragraph" w:styleId="9">
    <w:name w:val="header"/>
    <w:basedOn w:val="1"/>
    <w:link w:val="29"/>
    <w:qFormat/>
    <w:uiPriority w:val="0"/>
    <w:pP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character" w:styleId="16">
    <w:name w:val="Hyperlink"/>
    <w:basedOn w:val="14"/>
    <w:qFormat/>
    <w:uiPriority w:val="0"/>
    <w:rPr>
      <w:color w:val="0000FF"/>
      <w:u w:val="single"/>
    </w:rPr>
  </w:style>
  <w:style w:type="character" w:styleId="17">
    <w:name w:val="annotation reference"/>
    <w:basedOn w:val="14"/>
    <w:semiHidden/>
    <w:unhideWhenUsed/>
    <w:qFormat/>
    <w:uiPriority w:val="99"/>
    <w:rPr>
      <w:sz w:val="21"/>
      <w:szCs w:val="21"/>
    </w:rPr>
  </w:style>
  <w:style w:type="paragraph" w:styleId="18">
    <w:name w:val="List Paragraph"/>
    <w:basedOn w:val="1"/>
    <w:qFormat/>
    <w:uiPriority w:val="99"/>
    <w:pPr>
      <w:ind w:firstLine="420" w:firstLineChars="200"/>
    </w:pPr>
  </w:style>
  <w:style w:type="character" w:customStyle="1" w:styleId="19">
    <w:name w:val="font31"/>
    <w:basedOn w:val="14"/>
    <w:qFormat/>
    <w:uiPriority w:val="0"/>
    <w:rPr>
      <w:rFonts w:hint="eastAsia" w:ascii="宋体" w:hAnsi="宋体" w:eastAsia="宋体" w:cs="宋体"/>
      <w:color w:val="FF0000"/>
      <w:sz w:val="21"/>
      <w:szCs w:val="21"/>
      <w:u w:val="none"/>
    </w:rPr>
  </w:style>
  <w:style w:type="character" w:customStyle="1" w:styleId="20">
    <w:name w:val="font51"/>
    <w:basedOn w:val="14"/>
    <w:qFormat/>
    <w:uiPriority w:val="0"/>
    <w:rPr>
      <w:rFonts w:hint="eastAsia" w:ascii="宋体" w:hAnsi="宋体" w:eastAsia="宋体" w:cs="宋体"/>
      <w:color w:val="000000"/>
      <w:sz w:val="21"/>
      <w:szCs w:val="21"/>
      <w:u w:val="none"/>
    </w:rPr>
  </w:style>
  <w:style w:type="character" w:customStyle="1" w:styleId="21">
    <w:name w:val="font71"/>
    <w:basedOn w:val="14"/>
    <w:qFormat/>
    <w:uiPriority w:val="0"/>
    <w:rPr>
      <w:rFonts w:hint="default" w:ascii="Times New Roman" w:hAnsi="Times New Roman" w:cs="Times New Roman"/>
      <w:color w:val="000000"/>
      <w:sz w:val="21"/>
      <w:szCs w:val="21"/>
      <w:u w:val="none"/>
    </w:rPr>
  </w:style>
  <w:style w:type="paragraph" w:customStyle="1" w:styleId="22">
    <w:name w:val="WPSOffice手动目录 1"/>
    <w:qFormat/>
    <w:uiPriority w:val="0"/>
    <w:rPr>
      <w:rFonts w:ascii="Times New Roman" w:hAnsi="Times New Roman" w:eastAsia="宋体" w:cs="Times New Roman"/>
      <w:lang w:val="en-US" w:eastAsia="zh-CN" w:bidi="ar-SA"/>
    </w:rPr>
  </w:style>
  <w:style w:type="paragraph" w:customStyle="1" w:styleId="2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4">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5">
    <w:name w:val="修订1"/>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26">
    <w:name w:val="修订2"/>
    <w:hidden/>
    <w:unhideWhenUsed/>
    <w:qFormat/>
    <w:uiPriority w:val="99"/>
    <w:rPr>
      <w:rFonts w:asciiTheme="minorHAnsi" w:hAnsiTheme="minorHAnsi" w:eastAsiaTheme="minorEastAsia" w:cstheme="minorBidi"/>
      <w:kern w:val="2"/>
      <w:sz w:val="21"/>
      <w:szCs w:val="22"/>
      <w:lang w:val="en-US" w:eastAsia="zh-CN" w:bidi="ar-SA"/>
    </w:rPr>
  </w:style>
  <w:style w:type="character" w:customStyle="1" w:styleId="27">
    <w:name w:val="标题 4 Char"/>
    <w:link w:val="5"/>
    <w:qFormat/>
    <w:uiPriority w:val="0"/>
    <w:rPr>
      <w:rFonts w:ascii="Arial" w:hAnsi="Arial" w:eastAsia="黑体"/>
      <w:b/>
      <w:sz w:val="28"/>
    </w:rPr>
  </w:style>
  <w:style w:type="character" w:customStyle="1" w:styleId="28">
    <w:name w:val="标题 3 Char"/>
    <w:link w:val="4"/>
    <w:qFormat/>
    <w:uiPriority w:val="0"/>
    <w:rPr>
      <w:b/>
      <w:sz w:val="32"/>
    </w:rPr>
  </w:style>
  <w:style w:type="character" w:customStyle="1" w:styleId="29">
    <w:name w:val="页眉 Char"/>
    <w:basedOn w:val="14"/>
    <w:link w:val="9"/>
    <w:qFormat/>
    <w:uiPriority w:val="0"/>
    <w:rPr>
      <w:rFonts w:asciiTheme="minorHAnsi" w:hAnsiTheme="minorHAnsi" w:eastAsiaTheme="minorEastAsia" w:cstheme="minorBidi"/>
      <w:kern w:val="2"/>
      <w:sz w:val="18"/>
      <w:szCs w:val="18"/>
    </w:rPr>
  </w:style>
  <w:style w:type="paragraph" w:customStyle="1" w:styleId="30">
    <w:name w:val="列出段落1"/>
    <w:basedOn w:val="1"/>
    <w:qFormat/>
    <w:uiPriority w:val="99"/>
    <w:pPr>
      <w:ind w:firstLine="420" w:firstLineChars="200"/>
    </w:pPr>
  </w:style>
  <w:style w:type="character" w:customStyle="1" w:styleId="31">
    <w:name w:val="批注框文本 Char"/>
    <w:basedOn w:val="14"/>
    <w:link w:val="7"/>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31339-618D-4799-A2F8-B3148F58F7B3}">
  <ds:schemaRefs/>
</ds:datastoreItem>
</file>

<file path=docProps/app.xml><?xml version="1.0" encoding="utf-8"?>
<Properties xmlns="http://schemas.openxmlformats.org/officeDocument/2006/extended-properties" xmlns:vt="http://schemas.openxmlformats.org/officeDocument/2006/docPropsVTypes">
  <Template>Normal</Template>
  <Pages>50</Pages>
  <Words>4589</Words>
  <Characters>26161</Characters>
  <Lines>218</Lines>
  <Paragraphs>61</Paragraphs>
  <TotalTime>67</TotalTime>
  <ScaleCrop>false</ScaleCrop>
  <LinksUpToDate>false</LinksUpToDate>
  <CharactersWithSpaces>30689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2023-11-28T02:10:00Z</dcterms:created>
  <dc:creator>sunny</dc:creator>
  <cp:lastModifiedBy>Yanhy</cp:lastModifiedBy>
  <dcterms:modified xsi:type="dcterms:W3CDTF">2023-11-30T02:31:26Z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48F2252C3E5449A497031E6C668386E9_13</vt:lpwstr>
  </property>
</Properties>
</file>